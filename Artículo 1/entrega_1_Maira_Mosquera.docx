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¿Qué es la ingeniería en sistemas?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(diciembre de 2021)</w:t>
      </w:r>
    </w:p>
    <w:p w:rsidR="00000000" w:rsidDel="00000000" w:rsidP="00000000" w:rsidRDefault="00000000" w:rsidRPr="00000000" w14:paraId="00000004">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Maira Carolina Mosquera Blandón. Autor, Estudiante de ingeniería UdeA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Es</w:t>
      </w:r>
      <w:bookmarkStart w:colFirst="0" w:colLast="0" w:name="bookmark=id.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 </w:t>
      </w:r>
      <w:sdt>
        <w:sdtPr>
          <w:tag w:val="goog_rdk_0"/>
        </w:sdtPr>
        <w:sdtContent>
          <w:ins w:author="DANIEL TABORDA OBANDO" w:id="0" w:date="2021-12-09T17:28:18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artículo</w:t>
            </w:r>
          </w:ins>
        </w:sdtContent>
      </w:sdt>
      <w:sdt>
        <w:sdtPr>
          <w:tag w:val="goog_rdk_1"/>
        </w:sdtPr>
        <w:sdtContent>
          <w:del w:author="DANIEL TABORDA OBANDO" w:id="0" w:date="2021-12-09T17:28:18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articulo</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tiene como enfoque </w:t>
      </w:r>
      <w:sdt>
        <w:sdtPr>
          <w:tag w:val="goog_rdk_2"/>
        </w:sdtPr>
        <w:sdtContent>
          <w:ins w:author="DANIEL TABORDA OBANDO" w:id="1" w:date="2021-12-09T17:28:2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principal brindarnos</w:t>
            </w:r>
          </w:ins>
        </w:sdtContent>
      </w:sdt>
      <w:sdt>
        <w:sdtPr>
          <w:tag w:val="goog_rdk_3"/>
        </w:sdtPr>
        <w:sdtContent>
          <w:del w:author="DANIEL TABORDA OBANDO" w:id="1" w:date="2021-12-09T17:28:2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principal que es brindarnos</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una idea clara de nuestra pregunta principal, ¿Qué es la ingeniería en sistemas? Todo esto nos dará una introducción a este campo tan amplio y cuáles son sus principales enfoques, esto con el fin de que los lectores puedan tener opciones claras en el momento de elegir esta carrera.</w:t>
      </w:r>
    </w:p>
    <w:p w:rsidR="00000000" w:rsidDel="00000000" w:rsidP="00000000" w:rsidRDefault="00000000" w:rsidRPr="00000000" w14:paraId="0000000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5"/>
        </w:sdtPr>
        <w:sdtContent>
          <w:ins w:author="DANIEL TABORDA OBANDO" w:id="2" w:date="2021-12-09T17:28:52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introducción</w:t>
            </w:r>
          </w:ins>
        </w:sdtContent>
      </w:sdt>
      <w:sdt>
        <w:sdtPr>
          <w:tag w:val="goog_rdk_6"/>
        </w:sdtPr>
        <w:sdtContent>
          <w:del w:author="DANIEL TABORDA OBANDO" w:id="2" w:date="2021-12-09T17:28:52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introduccion</w:delText>
            </w:r>
          </w:del>
        </w:sdtContent>
      </w:sdt>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sz w:val="56"/>
          <w:szCs w:val="56"/>
          <w:vertAlign w:val="baseline"/>
          <w:rtl w:val="0"/>
        </w:rPr>
        <w:t xml:space="preserve">L</w:t>
      </w:r>
      <w:r w:rsidDel="00000000" w:rsidR="00000000" w:rsidRPr="00000000">
        <w:rPr>
          <w:vertAlign w:val="baseline"/>
          <w:rtl w:val="0"/>
        </w:rPr>
        <w:t xml:space="preserve">a ingeniería en sistemas es una de las ramas de las ingenierías enfocadas en el estudio </w:t>
      </w:r>
      <w:sdt>
        <w:sdtPr>
          <w:tag w:val="goog_rdk_7"/>
        </w:sdtPr>
        <w:sdtContent>
          <w:del w:author="DANIEL TABORDA OBANDO" w:id="3" w:date="2021-12-09T17:29:07Z">
            <w:r w:rsidDel="00000000" w:rsidR="00000000" w:rsidRPr="00000000">
              <w:rPr>
                <w:vertAlign w:val="baseline"/>
                <w:rtl w:val="0"/>
              </w:rPr>
              <w:delText xml:space="preserve">de </w:delText>
            </w:r>
          </w:del>
        </w:sdtContent>
      </w:sdt>
      <w:r w:rsidDel="00000000" w:rsidR="00000000" w:rsidRPr="00000000">
        <w:rPr>
          <w:vertAlign w:val="baseline"/>
          <w:rtl w:val="0"/>
        </w:rPr>
        <w:t xml:space="preserve">y comprensión de la realidad, con el propósito de implementar u optimizar sistemas complejos. Esta </w:t>
      </w:r>
      <w:sdt>
        <w:sdtPr>
          <w:tag w:val="goog_rdk_8"/>
        </w:sdtPr>
        <w:sdtContent>
          <w:ins w:author="DANIEL TABORDA OBANDO" w:id="4" w:date="2021-12-09T17:29:15Z">
            <w:r w:rsidDel="00000000" w:rsidR="00000000" w:rsidRPr="00000000">
              <w:rPr>
                <w:vertAlign w:val="baseline"/>
                <w:rtl w:val="0"/>
              </w:rPr>
              <w:t xml:space="preserve">ingeniería se</w:t>
            </w:r>
          </w:ins>
        </w:sdtContent>
      </w:sdt>
      <w:sdt>
        <w:sdtPr>
          <w:tag w:val="goog_rdk_9"/>
        </w:sdtPr>
        <w:sdtContent>
          <w:del w:author="DANIEL TABORDA OBANDO" w:id="4" w:date="2021-12-09T17:29:15Z">
            <w:r w:rsidDel="00000000" w:rsidR="00000000" w:rsidRPr="00000000">
              <w:rPr>
                <w:vertAlign w:val="baseline"/>
                <w:rtl w:val="0"/>
              </w:rPr>
              <w:delText xml:space="preserve">ingeniería, se</w:delText>
            </w:r>
          </w:del>
        </w:sdtContent>
      </w:sdt>
      <w:r w:rsidDel="00000000" w:rsidR="00000000" w:rsidRPr="00000000">
        <w:rPr>
          <w:vertAlign w:val="baseline"/>
          <w:rtl w:val="0"/>
        </w:rPr>
        <w:t xml:space="preserve"> encarga de las metodologías necesarias para el diseño, implementación, análisis, control, procesamiento, la toma de decisiones y la búsqueda de seguridad de los sistemas informáticos.</w:t>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vertAlign w:val="baseline"/>
          <w:rtl w:val="0"/>
        </w:rPr>
        <w:t xml:space="preserve">La ingeniería en sistemas comprende el proceso de producir de manera efectiva un software o sistema que sea funcional tras cumplir una serie de requisitos</w:t>
      </w:r>
      <w:sdt>
        <w:sdtPr>
          <w:tag w:val="goog_rdk_10"/>
        </w:sdtPr>
        <w:sdtContent>
          <w:ins w:author="DANIEL TABORDA OBANDO" w:id="5" w:date="2021-12-09T17:29:38Z">
            <w:r w:rsidDel="00000000" w:rsidR="00000000" w:rsidRPr="00000000">
              <w:rPr>
                <w:vertAlign w:val="baseline"/>
                <w:rtl w:val="0"/>
              </w:rPr>
              <w:t xml:space="preserve">.</w:t>
            </w:r>
          </w:ins>
        </w:sdtContent>
      </w:sdt>
      <w:sdt>
        <w:sdtPr>
          <w:tag w:val="goog_rdk_11"/>
        </w:sdtPr>
        <w:sdtContent>
          <w:del w:author="DANIEL TABORDA OBANDO" w:id="5" w:date="2021-12-09T17:29:38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12"/>
        </w:sdtPr>
        <w:sdtContent>
          <w:ins w:author="DANIEL TABORDA OBANDO" w:id="6" w:date="2021-12-09T17:29:41Z">
            <w:r w:rsidDel="00000000" w:rsidR="00000000" w:rsidRPr="00000000">
              <w:rPr>
                <w:vertAlign w:val="baseline"/>
                <w:rtl w:val="0"/>
              </w:rPr>
              <w:t xml:space="preserve">El enfoque</w:t>
            </w:r>
          </w:ins>
        </w:sdtContent>
      </w:sdt>
      <w:sdt>
        <w:sdtPr>
          <w:tag w:val="goog_rdk_13"/>
        </w:sdtPr>
        <w:sdtContent>
          <w:del w:author="DANIEL TABORDA OBANDO" w:id="6" w:date="2021-12-09T17:29:41Z">
            <w:r w:rsidDel="00000000" w:rsidR="00000000" w:rsidRPr="00000000">
              <w:rPr>
                <w:vertAlign w:val="baseline"/>
                <w:rtl w:val="0"/>
              </w:rPr>
              <w:delText xml:space="preserve">el enfoque</w:delText>
            </w:r>
          </w:del>
        </w:sdtContent>
      </w:sdt>
      <w:r w:rsidDel="00000000" w:rsidR="00000000" w:rsidRPr="00000000">
        <w:rPr>
          <w:vertAlign w:val="baseline"/>
          <w:rtl w:val="0"/>
        </w:rPr>
        <w:t xml:space="preserve"> principal de estos profesionales</w:t>
      </w:r>
      <w:sdt>
        <w:sdtPr>
          <w:tag w:val="goog_rdk_14"/>
        </w:sdtPr>
        <w:sdtContent>
          <w:del w:author="DANIEL TABORDA OBANDO" w:id="7" w:date="2021-12-09T17:29:46Z">
            <w:r w:rsidDel="00000000" w:rsidR="00000000" w:rsidRPr="00000000">
              <w:rPr>
                <w:vertAlign w:val="baseline"/>
                <w:rtl w:val="0"/>
              </w:rPr>
              <w:delText xml:space="preserve">,</w:delText>
            </w:r>
          </w:del>
        </w:sdtContent>
      </w:sdt>
      <w:r w:rsidDel="00000000" w:rsidR="00000000" w:rsidRPr="00000000">
        <w:rPr>
          <w:vertAlign w:val="baseline"/>
          <w:rtl w:val="0"/>
        </w:rPr>
        <w:t xml:space="preserve"> es diseñar o desarrollar un programa y que este satisfaga los requisitos necesarios</w:t>
      </w:r>
      <w:sdt>
        <w:sdtPr>
          <w:tag w:val="goog_rdk_15"/>
        </w:sdtPr>
        <w:sdtContent>
          <w:del w:author="DANIEL TABORDA OBANDO" w:id="8" w:date="2021-12-09T17:29:53Z">
            <w:r w:rsidDel="00000000" w:rsidR="00000000" w:rsidRPr="00000000">
              <w:rPr>
                <w:vertAlign w:val="baseline"/>
                <w:rtl w:val="0"/>
              </w:rPr>
              <w:delText xml:space="preserve">,</w:delText>
            </w:r>
          </w:del>
        </w:sdtContent>
      </w:sdt>
      <w:r w:rsidDel="00000000" w:rsidR="00000000" w:rsidRPr="00000000">
        <w:rPr>
          <w:vertAlign w:val="baseline"/>
          <w:rtl w:val="0"/>
        </w:rPr>
        <w:t xml:space="preserve"> para solucionar un problema en específico.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ingeniería además de </w:t>
      </w:r>
      <w:sdt>
        <w:sdtPr>
          <w:tag w:val="goog_rdk_16"/>
        </w:sdtPr>
        <w:sdtContent>
          <w:ins w:author="DANIEL TABORDA OBANDO" w:id="9" w:date="2021-12-09T17:30: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enfocarse </w:t>
            </w:r>
          </w:ins>
        </w:sdtContent>
      </w:sdt>
      <w:sdt>
        <w:sdtPr>
          <w:tag w:val="goog_rdk_17"/>
        </w:sdtPr>
        <w:sdtContent>
          <w:del w:author="DANIEL TABORDA OBANDO" w:id="9" w:date="2021-12-09T17:30: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tener un enfoque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la creación de software, también hace trabajos completos en la red y en la web, desde el diseño hasta el mantenimiento y desarrollo de proyectos informáticos.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Respuesta a preguntas puntuales.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Líneas o áreas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las líneas o áreas de estudio de ingeniería de sistemas?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principales líneas de la ingeniería en sistemas son las que se muestran a continuación: </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18"/>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DESARROLLO DE SOFTWARE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sistemas de información</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TELEINFORMÁTICA</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DISEÑO INTEGRADO DE SISTEMAS TÉCNICOS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GERENCIA DE PROYECTOS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INNOVACIÓN Y EMPRENDIMIENTO</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SEGURIDAD INFORMÁTICA</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 o cuáles de las líneas o áreas de la ingeniería en sistemas le llaman más la atención y por qué le gustan?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líneas de la ingeniería en sistemas que más me llaman la atención son:</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Teleinformática</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informática </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¿Por qué me gustan?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áreas tienen gran impacto en la sociedad, además de eso cada una tiene un enfoque </w:t>
      </w:r>
      <w:sdt>
        <w:sdtPr>
          <w:tag w:val="goog_rdk_19"/>
        </w:sdtPr>
        <w:sdtContent>
          <w:ins w:author="DANIEL TABORDA OBANDO" w:id="10" w:date="2021-12-09T17:31: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específico</w:t>
            </w:r>
          </w:ins>
        </w:sdtContent>
      </w:sdt>
      <w:sdt>
        <w:sdtPr>
          <w:tag w:val="goog_rdk_20"/>
        </w:sdtPr>
        <w:sdtContent>
          <w:del w:author="DANIEL TABORDA OBANDO" w:id="10" w:date="2021-12-09T17:31: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especifico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siento que con ellas se puede crear muchas estrategias para optimizar muchos procesos y además de eso proteger la seguridad de quien use cada herramienta creada.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¿Cómo cree que será esa línea a futuro?</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líneas a futuro pueden ayudar a optimizar procesos, otras pueden llevar a la investigación de nuevas estrategias para mejorar la manera de solucionar algunos problemas que se vayan presentando con los avances tecnológicos.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 es el impacto social de esa línea?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líneas están teniendo un gran impacto social ya que se utilizan para optimizar procesos en la industria para mejorar su productividad, operatividad y seguridad.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Habilidades y competencias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mis principales habilidades?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Aprendo rápido.</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Tengo buena expresión vocal.</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3"/>
        </w:sdtPr>
        <w:sdtContent>
          <w:ins w:author="DANIEL TABORDA OBANDO" w:id="11" w:date="2021-12-09T17:32: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Sé </w:t>
            </w:r>
          </w:ins>
        </w:sdtContent>
      </w:sdt>
      <w:sdt>
        <w:sdtPr>
          <w:tag w:val="goog_rdk_24"/>
        </w:sdtPr>
        <w:sdtContent>
          <w:del w:author="DANIEL TABORDA OBANDO" w:id="11" w:date="2021-12-09T17:32: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trabajar bajo presión.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mis principales competencias?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6"/>
        </w:sdtPr>
        <w:sdtContent>
          <w:ins w:author="DANIEL TABORDA OBANDO" w:id="12" w:date="2021-12-09T17:3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Sé </w:t>
            </w:r>
          </w:ins>
        </w:sdtContent>
      </w:sdt>
      <w:sdt>
        <w:sdtPr>
          <w:tag w:val="goog_rdk_27"/>
        </w:sdtPr>
        <w:sdtContent>
          <w:del w:author="DANIEL TABORDA OBANDO" w:id="12" w:date="2021-12-09T17:3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trabajar en equipo.</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Solución de problemas de manera </w:t>
      </w:r>
      <w:sdt>
        <w:sdtPr>
          <w:tag w:val="goog_rdk_28"/>
        </w:sdtPr>
        <w:sdtContent>
          <w:ins w:author="DANIEL TABORDA OBANDO" w:id="13" w:date="2021-12-09T17:32:5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óptima</w:t>
            </w:r>
          </w:ins>
        </w:sdtContent>
      </w:sdt>
      <w:sdt>
        <w:sdtPr>
          <w:tag w:val="goog_rdk_29"/>
        </w:sdtPr>
        <w:sdtContent>
          <w:del w:author="DANIEL TABORDA OBANDO" w:id="13" w:date="2021-12-09T17:32:5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optima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Soy una persona creativa.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mis falencias o mis competencias que debería desarrollar?</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0"/>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Escucha.</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Aprender a controlar el </w:t>
      </w:r>
      <w:sdt>
        <w:sdtPr>
          <w:tag w:val="goog_rdk_31"/>
        </w:sdtPr>
        <w:sdtContent>
          <w:ins w:author="DANIEL TABORDA OBANDO" w:id="14" w:date="2021-12-09T17:33: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estrés</w:t>
            </w:r>
          </w:ins>
        </w:sdtContent>
      </w:sdt>
      <w:sdt>
        <w:sdtPr>
          <w:tag w:val="goog_rdk_32"/>
        </w:sdtPr>
        <w:sdtContent>
          <w:del w:author="DANIEL TABORDA OBANDO" w:id="14" w:date="2021-12-09T17:33: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estres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Recibir con </w:t>
      </w:r>
      <w:sdt>
        <w:sdtPr>
          <w:tag w:val="goog_rdk_33"/>
        </w:sdtPr>
        <w:sdtContent>
          <w:ins w:author="DANIEL TABORDA OBANDO" w:id="15" w:date="2021-12-09T17:33: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mejor</w:t>
            </w:r>
          </w:ins>
        </w:sdtContent>
      </w:sdt>
      <w:sdt>
        <w:sdtPr>
          <w:tag w:val="goog_rdk_34"/>
        </w:sdtPr>
        <w:sdtContent>
          <w:del w:author="DANIEL TABORDA OBANDO" w:id="15" w:date="2021-12-09T17:33: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major</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actitud algunos llamados de atención.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b w:val="0"/>
          <w:vertAlign w:val="baseline"/>
        </w:rPr>
      </w:pPr>
      <w:r w:rsidDel="00000000" w:rsidR="00000000" w:rsidRPr="00000000">
        <w:rPr>
          <w:b w:val="1"/>
          <w:vertAlign w:val="baseline"/>
          <w:rtl w:val="0"/>
        </w:rPr>
        <w:t xml:space="preserve">¿Cuál es mi ruta de formación?</w:t>
      </w:r>
      <w:r w:rsidDel="00000000" w:rsidR="00000000" w:rsidRPr="00000000">
        <w:rPr>
          <w:rtl w:val="0"/>
        </w:rPr>
      </w:r>
    </w:p>
    <w:p w:rsidR="00000000" w:rsidDel="00000000" w:rsidP="00000000" w:rsidRDefault="00000000" w:rsidRPr="00000000" w14:paraId="0000004C">
      <w:pPr>
        <w:rPr>
          <w:b w:val="0"/>
          <w:vertAlign w:val="baseline"/>
        </w:rPr>
      </w:pPr>
      <w:r w:rsidDel="00000000" w:rsidR="00000000" w:rsidRPr="00000000">
        <w:rPr>
          <w:rtl w:val="0"/>
        </w:rPr>
      </w:r>
    </w:p>
    <w:p w:rsidR="00000000" w:rsidDel="00000000" w:rsidP="00000000" w:rsidRDefault="00000000" w:rsidRPr="00000000" w14:paraId="0000004D">
      <w:pPr>
        <w:numPr>
          <w:ilvl w:val="0"/>
          <w:numId w:val="2"/>
        </w:numPr>
        <w:ind w:left="922" w:hanging="360"/>
        <w:rPr>
          <w:vertAlign w:val="baseline"/>
        </w:rPr>
      </w:pPr>
      <w:r w:rsidDel="00000000" w:rsidR="00000000" w:rsidRPr="00000000">
        <w:rPr>
          <w:vertAlign w:val="baseline"/>
          <w:rtl w:val="0"/>
        </w:rPr>
        <w:t xml:space="preserve">Activar mi curiosidad por aprender.</w:t>
      </w:r>
    </w:p>
    <w:p w:rsidR="00000000" w:rsidDel="00000000" w:rsidP="00000000" w:rsidRDefault="00000000" w:rsidRPr="00000000" w14:paraId="0000004E">
      <w:pPr>
        <w:numPr>
          <w:ilvl w:val="0"/>
          <w:numId w:val="2"/>
        </w:numPr>
        <w:ind w:left="922" w:hanging="360"/>
        <w:rPr>
          <w:vertAlign w:val="baseline"/>
        </w:rPr>
      </w:pPr>
      <w:r w:rsidDel="00000000" w:rsidR="00000000" w:rsidRPr="00000000">
        <w:rPr>
          <w:vertAlign w:val="baseline"/>
          <w:rtl w:val="0"/>
        </w:rPr>
        <w:t xml:space="preserve">Empezar a aprender sobre lo que me apasiona.</w:t>
      </w:r>
    </w:p>
    <w:p w:rsidR="00000000" w:rsidDel="00000000" w:rsidP="00000000" w:rsidRDefault="00000000" w:rsidRPr="00000000" w14:paraId="0000004F">
      <w:pPr>
        <w:numPr>
          <w:ilvl w:val="0"/>
          <w:numId w:val="2"/>
        </w:numPr>
        <w:ind w:left="922" w:hanging="360"/>
        <w:rPr>
          <w:vertAlign w:val="baseline"/>
        </w:rPr>
      </w:pPr>
      <w:r w:rsidDel="00000000" w:rsidR="00000000" w:rsidRPr="00000000">
        <w:rPr>
          <w:vertAlign w:val="baseline"/>
          <w:rtl w:val="0"/>
        </w:rPr>
        <w:t xml:space="preserve">Tener una visión clara de para que lo quiero aprender.</w:t>
      </w:r>
    </w:p>
    <w:p w:rsidR="00000000" w:rsidDel="00000000" w:rsidP="00000000" w:rsidRDefault="00000000" w:rsidRPr="00000000" w14:paraId="00000050">
      <w:pPr>
        <w:numPr>
          <w:ilvl w:val="0"/>
          <w:numId w:val="2"/>
        </w:numPr>
        <w:ind w:left="922" w:hanging="360"/>
        <w:rPr>
          <w:vertAlign w:val="baseline"/>
        </w:rPr>
      </w:pPr>
      <w:r w:rsidDel="00000000" w:rsidR="00000000" w:rsidRPr="00000000">
        <w:rPr>
          <w:vertAlign w:val="baseline"/>
          <w:rtl w:val="0"/>
        </w:rPr>
        <w:t xml:space="preserve">Estar dispuesta a equivocarme y a experimentar.</w:t>
      </w:r>
    </w:p>
    <w:p w:rsidR="00000000" w:rsidDel="00000000" w:rsidP="00000000" w:rsidRDefault="00000000" w:rsidRPr="00000000" w14:paraId="00000051">
      <w:pPr>
        <w:numPr>
          <w:ilvl w:val="0"/>
          <w:numId w:val="2"/>
        </w:numPr>
        <w:ind w:left="922" w:hanging="360"/>
        <w:rPr>
          <w:vertAlign w:val="baseline"/>
        </w:rPr>
      </w:pPr>
      <w:r w:rsidDel="00000000" w:rsidR="00000000" w:rsidRPr="00000000">
        <w:rPr>
          <w:vertAlign w:val="baseline"/>
          <w:rtl w:val="0"/>
        </w:rPr>
        <w:t xml:space="preserve">Diversificar mi interés</w:t>
      </w:r>
    </w:p>
    <w:p w:rsidR="00000000" w:rsidDel="00000000" w:rsidP="00000000" w:rsidRDefault="00000000" w:rsidRPr="00000000" w14:paraId="00000052">
      <w:pPr>
        <w:ind w:left="922" w:firstLine="0"/>
        <w:rPr>
          <w:vertAlign w:val="baseline"/>
        </w:rPr>
      </w:pPr>
      <w:r w:rsidDel="00000000" w:rsidR="00000000" w:rsidRPr="00000000">
        <w:rPr>
          <w:rtl w:val="0"/>
        </w:rPr>
      </w:r>
    </w:p>
    <w:p w:rsidR="00000000" w:rsidDel="00000000" w:rsidP="00000000" w:rsidRDefault="00000000" w:rsidRPr="00000000" w14:paraId="00000053">
      <w:pPr>
        <w:rPr>
          <w:b w:val="0"/>
          <w:vertAlign w:val="baseline"/>
        </w:rPr>
      </w:pPr>
      <w:r w:rsidDel="00000000" w:rsidR="00000000" w:rsidRPr="00000000">
        <w:rPr>
          <w:b w:val="1"/>
          <w:vertAlign w:val="baseline"/>
          <w:rtl w:val="0"/>
        </w:rPr>
        <w:t xml:space="preserve">¿Por qué cree que esa es la mejor ruta de formación?</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numPr>
          <w:ilvl w:val="0"/>
          <w:numId w:val="2"/>
        </w:numPr>
        <w:ind w:left="922" w:hanging="360"/>
        <w:rPr>
          <w:vertAlign w:val="baseline"/>
        </w:rPr>
      </w:pPr>
      <w:r w:rsidDel="00000000" w:rsidR="00000000" w:rsidRPr="00000000">
        <w:rPr>
          <w:vertAlign w:val="baseline"/>
          <w:rtl w:val="0"/>
        </w:rPr>
        <w:t xml:space="preserve">Esta ruta de formación me ayudará a tener un enfoque más claro de lo que quiero lograr al estudiar esta carrera y a utilizar mecanismos que me lleven a ello. </w:t>
      </w:r>
    </w:p>
    <w:p w:rsidR="00000000" w:rsidDel="00000000" w:rsidP="00000000" w:rsidRDefault="00000000" w:rsidRPr="00000000" w14:paraId="0000005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¿Qué es un buen ingeniero en sistemas?</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numPr>
          <w:ilvl w:val="0"/>
          <w:numId w:val="2"/>
        </w:numPr>
        <w:ind w:left="922" w:hanging="360"/>
        <w:rPr>
          <w:vertAlign w:val="baseline"/>
        </w:rPr>
      </w:pPr>
      <w:sdt>
        <w:sdtPr>
          <w:tag w:val="goog_rdk_35"/>
        </w:sdtPr>
        <w:sdtContent>
          <w:commentRangeStart w:id="3"/>
        </w:sdtContent>
      </w:sdt>
      <w:sdt>
        <w:sdtPr>
          <w:tag w:val="goog_rdk_36"/>
        </w:sdtPr>
        <w:sdtContent>
          <w:commentRangeStart w:id="4"/>
        </w:sdtContent>
      </w:sdt>
      <w:r w:rsidDel="00000000" w:rsidR="00000000" w:rsidRPr="00000000">
        <w:rPr>
          <w:vertAlign w:val="baseline"/>
          <w:rtl w:val="0"/>
        </w:rPr>
        <w:t xml:space="preserve">Un buen ingeniero es la persona que sabe </w:t>
      </w:r>
      <w:commentRangeEnd w:id="4"/>
      <w:r w:rsidDel="00000000" w:rsidR="00000000" w:rsidRPr="00000000">
        <w:commentReference w:id="4"/>
      </w:r>
      <w:r w:rsidDel="00000000" w:rsidR="00000000" w:rsidRPr="00000000">
        <w:rPr>
          <w:vertAlign w:val="baseline"/>
          <w:rtl w:val="0"/>
        </w:rPr>
        <w:t xml:space="preserve">desarrollar</w:t>
      </w:r>
      <w:commentRangeEnd w:id="3"/>
      <w:r w:rsidDel="00000000" w:rsidR="00000000" w:rsidRPr="00000000">
        <w:commentReference w:id="3"/>
      </w:r>
      <w:r w:rsidDel="00000000" w:rsidR="00000000" w:rsidRPr="00000000">
        <w:rPr>
          <w:vertAlign w:val="baseline"/>
          <w:rtl w:val="0"/>
        </w:rPr>
        <w:t xml:space="preserve"> cada uno de los problemas que se le plantean en su vida diaria, es la persona que sabe crear soluciones óptimas para todas las necesidades que se van generando día a día en el campo TI, también es una persona capaz de trabajar en equipo, de recibir recomendaciones que pueden servirle para mejorar profesionalmente y como persona.</w:t>
      </w:r>
    </w:p>
    <w:p w:rsidR="00000000" w:rsidDel="00000000" w:rsidP="00000000" w:rsidRDefault="00000000" w:rsidRPr="00000000" w14:paraId="00000059">
      <w:pPr>
        <w:ind w:left="922" w:firstLine="0"/>
        <w:rPr>
          <w:vertAlign w:val="baseline"/>
        </w:rPr>
      </w:pPr>
      <w:r w:rsidDel="00000000" w:rsidR="00000000" w:rsidRPr="00000000">
        <w:rPr>
          <w:rtl w:val="0"/>
        </w:rPr>
      </w:r>
    </w:p>
    <w:p w:rsidR="00000000" w:rsidDel="00000000" w:rsidP="00000000" w:rsidRDefault="00000000" w:rsidRPr="00000000" w14:paraId="0000005A">
      <w:pPr>
        <w:ind w:left="922" w:firstLine="0"/>
        <w:rPr>
          <w:vertAlign w:val="baseline"/>
        </w:rPr>
      </w:pPr>
      <w:r w:rsidDel="00000000" w:rsidR="00000000" w:rsidRPr="00000000">
        <w:rPr>
          <w:vertAlign w:val="baseline"/>
          <w:rtl w:val="0"/>
        </w:rPr>
        <w:t xml:space="preserve">Un buen ingeniero en sistemas, es la persona que comparte su conocimiento y motiva a los demás a estudiar constantemente para lograr un desarrollo en conjunto con sus compañeros, es la persona que constantemente está aprendiendo, ya que se mueve en un campo en el cual diariamente se crean nuevas tecnologías.</w:t>
      </w:r>
    </w:p>
    <w:p w:rsidR="00000000" w:rsidDel="00000000" w:rsidP="00000000" w:rsidRDefault="00000000" w:rsidRPr="00000000" w14:paraId="0000005B">
      <w:pPr>
        <w:ind w:left="922" w:firstLine="0"/>
        <w:rPr>
          <w:vertAlign w:val="baseline"/>
        </w:rPr>
      </w:pPr>
      <w:r w:rsidDel="00000000" w:rsidR="00000000" w:rsidRPr="00000000">
        <w:rPr>
          <w:rtl w:val="0"/>
        </w:rPr>
      </w:r>
    </w:p>
    <w:p w:rsidR="00000000" w:rsidDel="00000000" w:rsidP="00000000" w:rsidRDefault="00000000" w:rsidRPr="00000000" w14:paraId="0000005C">
      <w:pPr>
        <w:ind w:left="922" w:firstLine="0"/>
        <w:rPr>
          <w:vertAlign w:val="baseline"/>
        </w:rPr>
      </w:pPr>
      <w:r w:rsidDel="00000000" w:rsidR="00000000" w:rsidRPr="00000000">
        <w:rPr>
          <w:rtl w:val="0"/>
        </w:rPr>
      </w:r>
    </w:p>
    <w:p w:rsidR="00000000" w:rsidDel="00000000" w:rsidP="00000000" w:rsidRDefault="00000000" w:rsidRPr="00000000" w14:paraId="0000005D">
      <w:pPr>
        <w:ind w:left="922" w:firstLine="0"/>
        <w:rP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CONCLUSIÓN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en sistemas es un mundo inmenso e</w:t>
      </w:r>
      <w:sdt>
        <w:sdtPr>
          <w:tag w:val="goog_rdk_37"/>
        </w:sdtPr>
        <w:sdtContent>
          <w:ins w:author="DANIEL TABORDA OBANDO" w:id="16" w:date="2021-12-09T17:37: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el </w:t>
            </w:r>
          </w:ins>
        </w:sdtContent>
      </w:sdt>
      <w:sdt>
        <w:sdtPr>
          <w:tag w:val="goog_rdk_38"/>
        </w:sdtPr>
        <w:sdtContent>
          <w:del w:author="DANIEL TABORDA OBANDO" w:id="16" w:date="2021-12-09T17:37: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la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cual se pueden desarrollar muchísimas competencias para ayudar en el mundo, esta ingeniería abarca muchos aspectos de nuestra vida diaria, es un mundo abierto de posibilidades que siempre está en constante cambio.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sdt>
        <w:sdtPr>
          <w:tag w:val="goog_rdk_39"/>
        </w:sdtPr>
        <w:sdtContent>
          <w:commentRangeStart w:id="5"/>
        </w:sdtContent>
      </w:sdt>
      <w:r w:rsidDel="00000000" w:rsidR="00000000" w:rsidRPr="00000000">
        <w:rPr>
          <w:rtl w:val="0"/>
        </w:rPr>
        <w:t xml:space="preserve">Referencias</w:t>
      </w:r>
      <w:commentRangeEnd w:id="5"/>
      <w:r w:rsidDel="00000000" w:rsidR="00000000" w:rsidRPr="00000000">
        <w:commentReference w:id="5"/>
      </w: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2" w:date="2021-12-09T17:33:58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comenta brevemente cada una de ellas.</w:t>
      </w:r>
    </w:p>
  </w:comment>
  <w:comment w:author="DANIEL TABORDA OBANDO" w:id="1" w:date="2021-12-09T17:33:25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comentar brevemente cada una de ellas.</w:t>
      </w:r>
    </w:p>
  </w:comment>
  <w:comment w:author="DANIEL TABORDA OBANDO" w:id="3" w:date="2021-12-09T17:35:3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Segura que el ingeniero es el que desarrolla cada uno de los problemas¿? Creo que más bien el ingeniero es el que soluciona los problemas.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Allí lo que decías es que el ingeniero crea los problemas.</w:t>
      </w:r>
    </w:p>
  </w:comment>
  <w:comment w:author="DANIEL TABORDA OBANDO" w:id="0" w:date="2021-12-09T17:30:56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Pónles a todos el mismo tamaño de letra</w:t>
      </w:r>
    </w:p>
  </w:comment>
  <w:comment w:author="DANIEL TABORDA OBANDO" w:id="5" w:date="2021-12-09T17:44:4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faltó un elemento muy importante del texto. Las referencias. Es decir, las fuentes que debiste consultar para responder a las preguntas planteadas. Consulta las normas IEEE para saber exactamente la forma correcta de citar y referenciar.</w:t>
      </w:r>
    </w:p>
  </w:comment>
  <w:comment w:author="DANIEL TABORDA OBANDO" w:id="4" w:date="2021-12-09T17:34:2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el resto del 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9" w15:done="0"/>
  <w15:commentEx w15:paraId="0000006A" w15:done="0"/>
  <w15:commentEx w15:paraId="0000006D" w15:done="0"/>
  <w15:commentEx w15:paraId="0000006E" w15:done="0"/>
  <w15:commentEx w15:paraId="0000006F" w15:done="0"/>
  <w15:commentEx w15:paraId="0000007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jc w:val="both"/>
        <w:rPr>
          <w:color w:val="ff0000"/>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4 de diciembre de 2021.  Este trabajo fue apoyado en parte por el departamento de ingeniería en sistemas de la Universidad de Antioquia</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ind w:right="360"/>
      <w:jc w:val="center"/>
      <w:rPr>
        <w:vertAlign w:val="baseline"/>
      </w:rPr>
    </w:pPr>
    <w:r w:rsidDel="00000000" w:rsidR="00000000" w:rsidRPr="00000000">
      <w:rPr>
        <w:vertAlign w:val="baseline"/>
        <w:rtl w:val="0"/>
      </w:rPr>
      <w:t xml:space="preserve">1017246544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62" w:hanging="360"/>
      </w:pPr>
      <w:rPr>
        <w:rFonts w:ascii="Times New Roman" w:cs="Times New Roman" w:eastAsia="Times New Roman" w:hAnsi="Times New Roman"/>
        <w:vertAlign w:val="baseline"/>
      </w:rPr>
    </w:lvl>
    <w:lvl w:ilvl="1">
      <w:start w:val="1"/>
      <w:numFmt w:val="bullet"/>
      <w:lvlText w:val="o"/>
      <w:lvlJc w:val="left"/>
      <w:pPr>
        <w:ind w:left="1282" w:hanging="360.0000000000001"/>
      </w:pPr>
      <w:rPr>
        <w:rFonts w:ascii="Courier New" w:cs="Courier New" w:eastAsia="Courier New" w:hAnsi="Courier New"/>
        <w:vertAlign w:val="baseline"/>
      </w:rPr>
    </w:lvl>
    <w:lvl w:ilvl="2">
      <w:start w:val="1"/>
      <w:numFmt w:val="bullet"/>
      <w:lvlText w:val="▪"/>
      <w:lvlJc w:val="left"/>
      <w:pPr>
        <w:ind w:left="2002" w:hanging="360"/>
      </w:pPr>
      <w:rPr>
        <w:rFonts w:ascii="Noto Sans Symbols" w:cs="Noto Sans Symbols" w:eastAsia="Noto Sans Symbols" w:hAnsi="Noto Sans Symbols"/>
        <w:vertAlign w:val="baseline"/>
      </w:rPr>
    </w:lvl>
    <w:lvl w:ilvl="3">
      <w:start w:val="1"/>
      <w:numFmt w:val="bullet"/>
      <w:lvlText w:val="●"/>
      <w:lvlJc w:val="left"/>
      <w:pPr>
        <w:ind w:left="2722" w:hanging="360"/>
      </w:pPr>
      <w:rPr>
        <w:rFonts w:ascii="Noto Sans Symbols" w:cs="Noto Sans Symbols" w:eastAsia="Noto Sans Symbols" w:hAnsi="Noto Sans Symbols"/>
        <w:vertAlign w:val="baseline"/>
      </w:rPr>
    </w:lvl>
    <w:lvl w:ilvl="4">
      <w:start w:val="1"/>
      <w:numFmt w:val="bullet"/>
      <w:lvlText w:val="o"/>
      <w:lvlJc w:val="left"/>
      <w:pPr>
        <w:ind w:left="3442" w:hanging="360"/>
      </w:pPr>
      <w:rPr>
        <w:rFonts w:ascii="Courier New" w:cs="Courier New" w:eastAsia="Courier New" w:hAnsi="Courier New"/>
        <w:vertAlign w:val="baseline"/>
      </w:rPr>
    </w:lvl>
    <w:lvl w:ilvl="5">
      <w:start w:val="1"/>
      <w:numFmt w:val="bullet"/>
      <w:lvlText w:val="▪"/>
      <w:lvlJc w:val="left"/>
      <w:pPr>
        <w:ind w:left="4162" w:hanging="360"/>
      </w:pPr>
      <w:rPr>
        <w:rFonts w:ascii="Noto Sans Symbols" w:cs="Noto Sans Symbols" w:eastAsia="Noto Sans Symbols" w:hAnsi="Noto Sans Symbols"/>
        <w:vertAlign w:val="baseline"/>
      </w:rPr>
    </w:lvl>
    <w:lvl w:ilvl="6">
      <w:start w:val="1"/>
      <w:numFmt w:val="bullet"/>
      <w:lvlText w:val="●"/>
      <w:lvlJc w:val="left"/>
      <w:pPr>
        <w:ind w:left="4882" w:hanging="360"/>
      </w:pPr>
      <w:rPr>
        <w:rFonts w:ascii="Noto Sans Symbols" w:cs="Noto Sans Symbols" w:eastAsia="Noto Sans Symbols" w:hAnsi="Noto Sans Symbols"/>
        <w:vertAlign w:val="baseline"/>
      </w:rPr>
    </w:lvl>
    <w:lvl w:ilvl="7">
      <w:start w:val="1"/>
      <w:numFmt w:val="bullet"/>
      <w:lvlText w:val="o"/>
      <w:lvlJc w:val="left"/>
      <w:pPr>
        <w:ind w:left="5602" w:hanging="360"/>
      </w:pPr>
      <w:rPr>
        <w:rFonts w:ascii="Courier New" w:cs="Courier New" w:eastAsia="Courier New" w:hAnsi="Courier New"/>
        <w:vertAlign w:val="baseline"/>
      </w:rPr>
    </w:lvl>
    <w:lvl w:ilvl="8">
      <w:start w:val="1"/>
      <w:numFmt w:val="bullet"/>
      <w:lvlText w:val="▪"/>
      <w:lvlJc w:val="left"/>
      <w:pPr>
        <w:ind w:left="6322"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922" w:hanging="360"/>
      </w:pPr>
      <w:rPr>
        <w:rFonts w:ascii="Noto Sans Symbols" w:cs="Noto Sans Symbols" w:eastAsia="Noto Sans Symbols" w:hAnsi="Noto Sans Symbols"/>
        <w:vertAlign w:val="baseline"/>
      </w:rPr>
    </w:lvl>
    <w:lvl w:ilvl="1">
      <w:start w:val="1"/>
      <w:numFmt w:val="bullet"/>
      <w:lvlText w:val="o"/>
      <w:lvlJc w:val="left"/>
      <w:pPr>
        <w:ind w:left="1642" w:hanging="360"/>
      </w:pPr>
      <w:rPr>
        <w:rFonts w:ascii="Courier New" w:cs="Courier New" w:eastAsia="Courier New" w:hAnsi="Courier New"/>
        <w:vertAlign w:val="baseline"/>
      </w:rPr>
    </w:lvl>
    <w:lvl w:ilvl="2">
      <w:start w:val="1"/>
      <w:numFmt w:val="bullet"/>
      <w:lvlText w:val="▪"/>
      <w:lvlJc w:val="left"/>
      <w:pPr>
        <w:ind w:left="2362" w:hanging="360"/>
      </w:pPr>
      <w:rPr>
        <w:rFonts w:ascii="Noto Sans Symbols" w:cs="Noto Sans Symbols" w:eastAsia="Noto Sans Symbols" w:hAnsi="Noto Sans Symbols"/>
        <w:vertAlign w:val="baseline"/>
      </w:rPr>
    </w:lvl>
    <w:lvl w:ilvl="3">
      <w:start w:val="1"/>
      <w:numFmt w:val="bullet"/>
      <w:lvlText w:val="●"/>
      <w:lvlJc w:val="left"/>
      <w:pPr>
        <w:ind w:left="3082" w:hanging="360"/>
      </w:pPr>
      <w:rPr>
        <w:rFonts w:ascii="Noto Sans Symbols" w:cs="Noto Sans Symbols" w:eastAsia="Noto Sans Symbols" w:hAnsi="Noto Sans Symbols"/>
        <w:vertAlign w:val="baseline"/>
      </w:rPr>
    </w:lvl>
    <w:lvl w:ilvl="4">
      <w:start w:val="1"/>
      <w:numFmt w:val="bullet"/>
      <w:lvlText w:val="o"/>
      <w:lvlJc w:val="left"/>
      <w:pPr>
        <w:ind w:left="3802" w:hanging="360"/>
      </w:pPr>
      <w:rPr>
        <w:rFonts w:ascii="Courier New" w:cs="Courier New" w:eastAsia="Courier New" w:hAnsi="Courier New"/>
        <w:vertAlign w:val="baseline"/>
      </w:rPr>
    </w:lvl>
    <w:lvl w:ilvl="5">
      <w:start w:val="1"/>
      <w:numFmt w:val="bullet"/>
      <w:lvlText w:val="▪"/>
      <w:lvlJc w:val="left"/>
      <w:pPr>
        <w:ind w:left="4522" w:hanging="360"/>
      </w:pPr>
      <w:rPr>
        <w:rFonts w:ascii="Noto Sans Symbols" w:cs="Noto Sans Symbols" w:eastAsia="Noto Sans Symbols" w:hAnsi="Noto Sans Symbols"/>
        <w:vertAlign w:val="baseline"/>
      </w:rPr>
    </w:lvl>
    <w:lvl w:ilvl="6">
      <w:start w:val="1"/>
      <w:numFmt w:val="bullet"/>
      <w:lvlText w:val="●"/>
      <w:lvlJc w:val="left"/>
      <w:pPr>
        <w:ind w:left="5242" w:hanging="360"/>
      </w:pPr>
      <w:rPr>
        <w:rFonts w:ascii="Noto Sans Symbols" w:cs="Noto Sans Symbols" w:eastAsia="Noto Sans Symbols" w:hAnsi="Noto Sans Symbols"/>
        <w:vertAlign w:val="baseline"/>
      </w:rPr>
    </w:lvl>
    <w:lvl w:ilvl="7">
      <w:start w:val="1"/>
      <w:numFmt w:val="bullet"/>
      <w:lvlText w:val="o"/>
      <w:lvlJc w:val="left"/>
      <w:pPr>
        <w:ind w:left="5962" w:hanging="360"/>
      </w:pPr>
      <w:rPr>
        <w:rFonts w:ascii="Courier New" w:cs="Courier New" w:eastAsia="Courier New" w:hAnsi="Courier New"/>
        <w:vertAlign w:val="baseline"/>
      </w:rPr>
    </w:lvl>
    <w:lvl w:ilvl="8">
      <w:start w:val="1"/>
      <w:numFmt w:val="bullet"/>
      <w:lvlText w:val="▪"/>
      <w:lvlJc w:val="left"/>
      <w:pPr>
        <w:ind w:left="6682" w:hanging="360"/>
      </w:pPr>
      <w:rPr>
        <w:rFonts w:ascii="Noto Sans Symbols" w:cs="Noto Sans Symbols" w:eastAsia="Noto Sans Symbols" w:hAnsi="Noto Sans Symbols"/>
        <w:vertAlign w:val="baseline"/>
      </w:rPr>
    </w:lvl>
  </w:abstractNum>
  <w:abstractNum w:abstractNumId="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autoSpaceDE w:val="0"/>
      <w:autoSpaceDN w:val="0"/>
      <w:spacing w:line="1" w:lineRule="atLeast"/>
      <w:ind w:left="708"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N4NRpIxPT0X1DtfR18OJdP2b2g==">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2021-12-04T05:33:00Z</dcterms:created>
  <dc:creator>PAPELES Y CORRUGADOS ANDINA</dc:creator>
</cp:coreProperties>
</file>