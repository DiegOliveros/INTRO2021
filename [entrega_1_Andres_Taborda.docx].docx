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DE ANTIOQUIA</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MIRADA A LA INGENIERÍA DE SISTEMAS Y SU ESTRUCTURA GENERAL, PARA PRESENTAR SOLUCIONES EFECTIVAS ANTE EL OBJETIVO DE DESARROLLO SOSTENIBLE “ACCIÓN POR EL CLIMA”</w:t>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ANDRES STIVEN TABORDA VIANA</w:t>
      </w:r>
    </w:p>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1000559253</w:t>
      </w:r>
    </w:p>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DICIEMBRE, 2021</w:t>
      </w:r>
    </w:p>
    <w:p w:rsidR="00000000" w:rsidDel="00000000" w:rsidP="00000000" w:rsidRDefault="00000000" w:rsidRPr="00000000" w14:paraId="0000001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MIRADA A LA INGENIERÍA DE SISTEMAS Y SU ESTRUCTURA GENERAL, PARA PRESENTAR SOLUCIONES EFECTIVAS ANTE EL OBJETIVO DE DESARROLLO SOSTENIBLE “ACCIÓN POR EL CLIMA”</w:t>
      </w:r>
      <w:commentRangeEnd w:id="1"/>
      <w:r w:rsidDel="00000000" w:rsidR="00000000" w:rsidRPr="00000000">
        <w:commentReference w:id="1"/>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660400</wp:posOffset>
                </wp:positionV>
                <wp:extent cx="5013325" cy="386291"/>
                <wp:effectExtent b="0" l="0" r="0" t="0"/>
                <wp:wrapNone/>
                <wp:docPr id="2" name=""/>
                <a:graphic>
                  <a:graphicData uri="http://schemas.microsoft.com/office/word/2010/wordprocessingShape">
                    <wps:wsp>
                      <wps:cNvSpPr/>
                      <wps:cNvPr id="2" name="Shape 2"/>
                      <wps:spPr>
                        <a:xfrm>
                          <a:off x="2844100" y="3591617"/>
                          <a:ext cx="5003800" cy="3767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A.Taborda, estudiante de la UdeA.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660400</wp:posOffset>
                </wp:positionV>
                <wp:extent cx="5013325" cy="386291"/>
                <wp:effectExtent b="0" l="0" r="0" t="0"/>
                <wp:wrapNone/>
                <wp:docPr id="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013325" cy="386291"/>
                        </a:xfrm>
                        <a:prstGeom prst="rect"/>
                        <a:ln/>
                      </pic:spPr>
                    </pic:pic>
                  </a:graphicData>
                </a:graphic>
              </wp:anchor>
            </w:drawing>
          </mc:Fallback>
        </mc:AlternateContent>
      </w:r>
    </w:p>
    <w:p w:rsidR="00000000" w:rsidDel="00000000" w:rsidP="00000000" w:rsidRDefault="00000000" w:rsidRPr="00000000" w14:paraId="0000001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72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720" w:lineRule="auto"/>
        <w:ind w:left="0" w:right="0" w:firstLine="0"/>
        <w:jc w:val="left"/>
        <w:rPr/>
      </w:pPr>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Resumen/Abstract.</w:t>
      </w:r>
    </w:p>
    <w:p w:rsidR="00000000" w:rsidDel="00000000" w:rsidP="00000000" w:rsidRDefault="00000000" w:rsidRPr="00000000" w14:paraId="0000001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0" w:type="default"/>
          <w:pgSz w:h="15840" w:w="12240" w:orient="portrait"/>
          <w:pgMar w:bottom="1009" w:top="1009" w:left="936" w:right="936" w:header="709" w:footer="709"/>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Exploración de la ingeniería de sistemas, partiendo de un enfoque de retroalimentación y aprendizaje de normas y generalidades que rigen el campo de ejecución de un ingeniero de sistemas e identificar las fortalezas y falencias personales, para posteriormente plantear una solución desde esta disciplina frente a una problemática social actual. </w:t>
      </w:r>
    </w:p>
    <w:p w:rsidR="00000000" w:rsidDel="00000000" w:rsidP="00000000" w:rsidRDefault="00000000" w:rsidRPr="00000000" w14:paraId="0000001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Exploration of systems engineering, starting from a feedback approach and learning the rules and generalities that govern the field of execution of a systems engineer and identify personal strengths and weaknesses, to later propose a solution from this discipline to a problem current social.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tag w:val="goog_rdk_4"/>
      </w:sdtPr>
      <w:sdtContent>
        <w:p w:rsidR="00000000" w:rsidDel="00000000" w:rsidP="00000000" w:rsidRDefault="00000000" w:rsidRPr="00000000" w14:paraId="0000001F">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72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Change w:author="DANIEL TABORDA OBANDO" w:id="0" w:date="2021-12-10T18:56:32Z">
                <w:rPr/>
              </w:rPrChange>
            </w:rPr>
            <w:pPrChange w:author="DANIEL TABORDA OBANDO" w:id="0" w:date="2021-12-10T18:56:32Z">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720" w:lineRule="auto"/>
                <w:ind w:left="0" w:right="0" w:firstLine="0"/>
                <w:jc w:val="left"/>
              </w:pPr>
            </w:pPrChange>
          </w:pPr>
          <w:sdt>
            <w:sdtPr>
              <w:tag w:val="goog_rdk_3"/>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commentRangeEnd w:id="3"/>
          <w:r w:rsidDel="00000000" w:rsidR="00000000" w:rsidRPr="00000000">
            <w:commentReference w:id="3"/>
          </w:r>
          <w:r w:rsidDel="00000000" w:rsidR="00000000" w:rsidRPr="00000000">
            <w:rPr>
              <w:rtl w:val="0"/>
            </w:rPr>
          </w:r>
        </w:p>
      </w:sdtContent>
    </w:sdt>
    <w:p w:rsidR="00000000" w:rsidDel="00000000" w:rsidP="00000000" w:rsidRDefault="00000000" w:rsidRPr="00000000" w14:paraId="00000020">
      <w:pPr>
        <w:keepNext w:val="0"/>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720" w:lineRule="auto"/>
        <w:ind w:left="720" w:right="0" w:hanging="72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Generalidades</w:t>
      </w:r>
    </w:p>
    <w:p w:rsidR="00000000" w:rsidDel="00000000" w:rsidP="00000000" w:rsidRDefault="00000000" w:rsidRPr="00000000" w14:paraId="0000002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artículo es una creación que forma parte de una estrategia educativa que pretende hacer una introducción al autor y al lector al mundo de la ingeniería de sistemas, para conocer diferentes aspectos inexplorados de esta disciplina, que a su vez servirá para que el autor tome una decisión basándose en esta revisión realizada, sobre si desea dedicar los próximos años de vida en este campo de desarrollo profesional de constante evolución. Después de conocer a fondo dicha materia, se le va a dar un enfoque de ayuda al desarrollo sostenible social, planteando propuestas con base en la ingeniería de sistemas ante la problemática social previamente explorada y elegida en este caso se va a enfocar en soluciones para el objetivo específico “Acción por el clima”.</w:t>
      </w:r>
    </w:p>
    <w:p w:rsidR="00000000" w:rsidDel="00000000" w:rsidP="00000000" w:rsidRDefault="00000000" w:rsidRPr="00000000" w14:paraId="00000022">
      <w:pPr>
        <w:keepNext w:val="0"/>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720" w:lineRule="auto"/>
        <w:ind w:left="720" w:right="0" w:hanging="72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Hipótesis.</w:t>
      </w:r>
    </w:p>
    <w:p w:rsidR="00000000" w:rsidDel="00000000" w:rsidP="00000000" w:rsidRDefault="00000000" w:rsidRPr="00000000" w14:paraId="0000002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ingeniería de sistemas como disciplina tiene un campo de ejecución bastante extenso y complejo, es una asignatura que se puede acomodar a los diversos gustos de cada ser en busca del conocimiento constante y desenfrenado, gracias a su gran cantidad de ramas de especialización. En la actualidad se le denomina como “la carrera del futuro”, ¿</w:t>
      </w:r>
      <w:sdt>
        <w:sdtPr>
          <w:tag w:val="goog_rdk_5"/>
        </w:sdtPr>
        <w:sdtContent>
          <w:ins w:author="DANIEL TABORDA OBANDO" w:id="1" w:date="2021-12-10T18:57:4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Será</w:t>
            </w:r>
          </w:ins>
        </w:sdtContent>
      </w:sdt>
      <w:sdt>
        <w:sdtPr>
          <w:tag w:val="goog_rdk_6"/>
        </w:sdtPr>
        <w:sdtContent>
          <w:del w:author="DANIEL TABORDA OBANDO" w:id="1" w:date="2021-12-10T18:57:4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Sera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7"/>
        </w:sdtPr>
        <w:sdtContent>
          <w:ins w:author="DANIEL TABORDA OBANDO" w:id="2" w:date="2021-12-10T18:57:5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válida</w:t>
            </w:r>
          </w:ins>
        </w:sdtContent>
      </w:sdt>
      <w:sdt>
        <w:sdtPr>
          <w:tag w:val="goog_rdk_8"/>
        </w:sdtPr>
        <w:sdtContent>
          <w:del w:author="DANIEL TABORDA OBANDO" w:id="2" w:date="2021-12-10T18:57:5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valida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dicha afirmación?, en el contenido de este </w:t>
      </w:r>
      <w:sdt>
        <w:sdtPr>
          <w:tag w:val="goog_rdk_9"/>
        </w:sdtPr>
        <w:sdtContent>
          <w:ins w:author="DANIEL TABORDA OBANDO" w:id="3" w:date="2021-12-10T18:57:5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artículo</w:t>
            </w:r>
          </w:ins>
        </w:sdtContent>
      </w:sdt>
      <w:sdt>
        <w:sdtPr>
          <w:tag w:val="goog_rdk_10"/>
        </w:sdtPr>
        <w:sdtContent>
          <w:del w:author="DANIEL TABORDA OBANDO" w:id="3" w:date="2021-12-10T18:57:5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articulo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desarrollaremos una exploración bastante completa para firmar o refutar dicha hipótesis planteada a manera de pensamiento o posición actual del autor frente a la ingeniería.</w:t>
      </w:r>
    </w:p>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720" w:lineRule="auto"/>
        <w:ind w:left="720" w:right="0" w:hanging="72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Preguntas de investigación.</w:t>
      </w:r>
    </w:p>
    <w:p w:rsidR="00000000" w:rsidDel="00000000" w:rsidP="00000000" w:rsidRDefault="00000000" w:rsidRPr="00000000" w14:paraId="0000002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lo largo del presente artículo se responderán </w:t>
      </w:r>
      <w:sdt>
        <w:sdtPr>
          <w:tag w:val="goog_rdk_11"/>
        </w:sdtPr>
        <w:sdtContent>
          <w:ins w:author="DANIEL TABORDA OBANDO" w:id="4" w:date="2021-12-10T18:58:1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algunas </w:t>
            </w:r>
          </w:ins>
        </w:sdtContent>
      </w:sdt>
      <w:sdt>
        <w:sdtPr>
          <w:tag w:val="goog_rdk_12"/>
        </w:sdtPr>
        <w:sdtContent>
          <w:del w:author="DANIEL TABORDA OBANDO" w:id="4" w:date="2021-12-10T18:58:1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demasiadas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preguntas, pero todas giran en torno a tres preguntas principales, ¿Qué es la ingeniería de sistemas?, esta pregunta abarca sus ramas, campo de aplicación, evolución, entre otros. ¿Cómo canalizar la capacidad creativa de la ingeniería de sistemas para dar solución al objetivo propuesto?, esta pregunta resuelve todas las incógnitas que giren en torno a una aplicación en pro de un conjunto social en específico, por último tenemos una pregunta que tiene más relación con el autor del artículo, ¿Qué capacidades y falencias presenta en la actualidad frente a su nueva carrera?, esta pregunta es la principal ya que tomando como base las demás preguntas de investigación, se podrá tener una guía de las fortalezas y campos en que se deben mejorar diferentes aspectos conceptuales o morales.</w:t>
      </w:r>
    </w:p>
    <w:p w:rsidR="00000000" w:rsidDel="00000000" w:rsidP="00000000" w:rsidRDefault="00000000" w:rsidRPr="00000000" w14:paraId="0000002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720" w:lineRule="auto"/>
        <w:ind w:left="720" w:right="0" w:hanging="72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Referentes teóricos.</w:t>
      </w:r>
    </w:p>
    <w:p w:rsidR="00000000" w:rsidDel="00000000" w:rsidP="00000000" w:rsidRDefault="00000000" w:rsidRPr="00000000" w14:paraId="0000002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Como principales referentes teóricos tendremos material del curso “Introducción a la ingeniería de sistemas”, además de otros recursos, provenientes de investigaciones externas que tendrán su respectiva referenciación en el apartado de referencias bibliográficas.</w:t>
      </w:r>
    </w:p>
    <w:p w:rsidR="00000000" w:rsidDel="00000000" w:rsidP="00000000" w:rsidRDefault="00000000" w:rsidRPr="00000000" w14:paraId="0000002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3"/>
        </w:sdtPr>
        <w:sdtContent>
          <w:commentRangeStart w:id="4"/>
        </w:sdtContent>
      </w:sdt>
      <w:r w:rsidDel="00000000" w:rsidR="00000000" w:rsidRPr="00000000">
        <w:rPr>
          <w:rtl w:val="0"/>
        </w:rPr>
      </w:r>
    </w:p>
    <w:p w:rsidR="00000000" w:rsidDel="00000000" w:rsidP="00000000" w:rsidRDefault="00000000" w:rsidRPr="00000000" w14:paraId="0000002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2">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72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w:t>
      </w:r>
    </w:p>
    <w:p w:rsidR="00000000" w:rsidDel="00000000" w:rsidP="00000000" w:rsidRDefault="00000000" w:rsidRPr="00000000" w14:paraId="00000033">
      <w:pPr>
        <w:keepNext w:val="0"/>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720" w:lineRule="auto"/>
        <w:ind w:left="720" w:right="0" w:hanging="72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Preguntas de introducción.</w:t>
      </w:r>
    </w:p>
    <w:p w:rsidR="00000000" w:rsidDel="00000000" w:rsidP="00000000" w:rsidRDefault="00000000" w:rsidRPr="00000000" w14:paraId="00000034">
      <w:pPr>
        <w:keepNext w:val="0"/>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¿Cuáles son las líneas o áreas de estudio de ingeniería de sistemas?</w:t>
      </w:r>
    </w:p>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4"/>
        </w:sdtPr>
        <w:sdtContent>
          <w:commentRangeStart w:id="5"/>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Bases de datos, conjunto de información perteneciente a una misma línea que es ordenada de forma sistemática, para ser analizados, transmitidos o recuperados según sea la necesidad vigente, en pocas palabras es un sistema de almacenamiento de información, que surge a partir de la necesidad de optimizar un sistema obsoleto de almacenamiento físico mediante la computación.</w:t>
      </w:r>
    </w:p>
    <w:p w:rsidR="00000000" w:rsidDel="00000000" w:rsidP="00000000" w:rsidRDefault="00000000" w:rsidRPr="00000000" w14:paraId="0000003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Telecomunicaciones, intercambio de información a distancia mediante archivos de voz, escritos o video, compartir datos a través de medios tecnológicos transportados mediante señales eléctricas.</w:t>
      </w:r>
    </w:p>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Gerencia de proyectos, aplicación de conocimientos, herramientas, técnicas y habilidades, enfocado en la creación y dirección de proyectos con relación al campo sistemático.</w:t>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 de software, creación, testeo y mantenimiento de un software computacional, paquetes de software.</w:t>
      </w:r>
    </w:p>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Producción de videojuegos, hacer uso de las herramientas de programación para crear una aplicación que brinde entretenimiento a las personas que disfrutan de estas aplicaciones interactivas que explotan el potencial creativ</w:t>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Componente humanístico, el campo humanístico es un ente de suma importancia dentro de la ingeniería de sistemas, ya que es el conjunto de conocimientos, habilidades, valores, métodos y procedimientos, que permiten una interacción entre las personas y nos permite actuar de forma humanista continuamente sin importar la situación.</w:t>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Segunda lengua, el </w:t>
      </w:r>
      <w:sdt>
        <w:sdtPr>
          <w:tag w:val="goog_rdk_15"/>
        </w:sdtPr>
        <w:sdtContent>
          <w:ins w:author="DANIEL TABORDA OBANDO" w:id="5" w:date="2021-12-10T19:01:4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inglés</w:t>
            </w:r>
          </w:ins>
        </w:sdtContent>
      </w:sdt>
      <w:sdt>
        <w:sdtPr>
          <w:tag w:val="goog_rdk_16"/>
        </w:sdtPr>
        <w:sdtContent>
          <w:del w:author="DANIEL TABORDA OBANDO" w:id="5" w:date="2021-12-10T19:01:4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ingles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 la segunda lengua que se debe aprender para entender el idioma madre de la programación, entonces es un idioma de vital importancia dentro de las distintas ramas de la ingeniería de sistemas.</w:t>
      </w:r>
    </w:p>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¿Cuál o cuáles de las líneas o áreas de la ingeniería de sistemas le llaman más la atención </w:t>
      </w: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y por qué me gustan</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w:t>
      </w:r>
    </w:p>
    <w:p w:rsidR="00000000" w:rsidDel="00000000" w:rsidP="00000000" w:rsidRDefault="00000000" w:rsidRPr="00000000" w14:paraId="0000004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Desde mi punto de vista me llama mucho la atención la mayoría de las líneas de la ingeniería que elegí, ya que todos estos procesos son demasiado interesantes e increíbles, antes no se creía posible una comunicación tan inmediata como la de hoy en día y se pudo lograr gracias a esta ingeniería, me llama la atención que es una carrera muy vanguardista y cada una de sus líneas nos sorprende con más y más avances al transcurrir de los días, también me gusta la idea de ser humanista, porque hoy en día es algo que sé está perdiendo y es importante que sea recuperado para un bienestar común. Otra de las áreas de la ingeniería que me cautiva mucho es la segunda lengua, ya que siempre he querido dominar el </w:t>
      </w:r>
      <w:sdt>
        <w:sdtPr>
          <w:tag w:val="goog_rdk_17"/>
        </w:sdtPr>
        <w:sdtContent>
          <w:ins w:author="DANIEL TABORDA OBANDO" w:id="6" w:date="2021-12-10T19:02:2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inglés</w:t>
            </w:r>
          </w:ins>
        </w:sdtContent>
      </w:sdt>
      <w:sdt>
        <w:sdtPr>
          <w:tag w:val="goog_rdk_18"/>
        </w:sdtPr>
        <w:sdtContent>
          <w:del w:author="DANIEL TABORDA OBANDO" w:id="6" w:date="2021-12-10T19:02:2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ingles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los idiomas que me sean posible aprenderlos.</w:t>
      </w:r>
    </w:p>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720" w:lineRule="auto"/>
        <w:ind w:left="1440" w:right="0" w:hanging="1440"/>
        <w:jc w:val="left"/>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¿Cómo cree que será esa línea a futuro?</w:t>
      </w:r>
    </w:p>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carrera es algo impredecible, pero yo diría que con los avances tan gigantes que ha tenido la tecnología en las últimas décadas, el único </w:t>
      </w:r>
      <w:sdt>
        <w:sdtPr>
          <w:tag w:val="goog_rdk_19"/>
        </w:sdtPr>
        <w:sdtContent>
          <w:ins w:author="DANIEL TABORDA OBANDO" w:id="7" w:date="2021-12-10T19:02:3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límite</w:t>
            </w:r>
          </w:ins>
        </w:sdtContent>
      </w:sdt>
      <w:sdt>
        <w:sdtPr>
          <w:tag w:val="goog_rdk_20"/>
        </w:sdtPr>
        <w:sdtContent>
          <w:del w:author="DANIEL TABORDA OBANDO" w:id="7" w:date="2021-12-10T19:02:3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limite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establecer </w:t>
      </w:r>
      <w:sdt>
        <w:sdtPr>
          <w:tag w:val="goog_rdk_21"/>
        </w:sdtPr>
        <w:sdtContent>
          <w:ins w:author="DANIEL TABORDA OBANDO" w:id="8" w:date="2021-12-10T19:02: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w:t>
            </w:r>
          </w:ins>
        </w:sdtContent>
      </w:sdt>
      <w:sdt>
        <w:sdtPr>
          <w:tag w:val="goog_rdk_22"/>
        </w:sdtPr>
        <w:sdtContent>
          <w:del w:author="DANIEL TABORDA OBANDO" w:id="8" w:date="2021-12-10T19:02: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como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23"/>
        </w:sdtPr>
        <w:sdtContent>
          <w:ins w:author="DANIEL TABORDA OBANDO" w:id="9" w:date="2021-12-10T19:02:4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sería</w:t>
            </w:r>
          </w:ins>
        </w:sdtContent>
      </w:sdt>
      <w:sdt>
        <w:sdtPr>
          <w:tag w:val="goog_rdk_24"/>
        </w:sdtPr>
        <w:sdtContent>
          <w:del w:author="DANIEL TABORDA OBANDO" w:id="9" w:date="2021-12-10T19:02:4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seria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cada una de estas líneas, es la imaginación, cada día se mejoran artefactos electrónicos, sistemas, medios de comunicación, en consecuencia, como es algo que está cambiando constantemente, ninguna percepción del futuro sería totalmente acertada.</w:t>
      </w:r>
    </w:p>
    <w:p w:rsidR="00000000" w:rsidDel="00000000" w:rsidP="00000000" w:rsidRDefault="00000000" w:rsidRPr="00000000" w14:paraId="0000004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720" w:lineRule="auto"/>
        <w:ind w:left="1440" w:right="0" w:hanging="1440"/>
        <w:jc w:val="left"/>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¿Cuál es el impacto social de esa línea?</w:t>
      </w:r>
    </w:p>
    <w:p w:rsidR="00000000" w:rsidDel="00000000" w:rsidP="00000000" w:rsidRDefault="00000000" w:rsidRPr="00000000" w14:paraId="0000004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Todas estas líneas mencionadas anteriormente han tenido un impacto muy positivo en todas las comunidades alrededor del mundo, no solo facilitan la comunicación y brindan entretenimiento, sino que también son generadoras en potencia de empleos y formas de subsistencia para muchas personas, sin dejar de lado que brindan una increíble comodidad, gracias a todas ellas es posible que estés leyendo esto, aunque también algunas de estas creaciones generan gran adicción en los jóvenes, como los videojuegos por ejemplo, pero con la correcta regulación de los padres, este problema pasa a segundo plano.</w:t>
      </w:r>
    </w:p>
    <w:p w:rsidR="00000000" w:rsidDel="00000000" w:rsidP="00000000" w:rsidRDefault="00000000" w:rsidRPr="00000000" w14:paraId="0000004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¿Cuáles son mis principales habilidades? Describa al menos 3</w:t>
      </w:r>
      <w:r w:rsidDel="00000000" w:rsidR="00000000" w:rsidRPr="00000000">
        <w:rPr>
          <w:rtl w:val="0"/>
        </w:rPr>
      </w:r>
    </w:p>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Una de mis principales habilidades es mi fácil interpretación de algunos textos y escritos, considero que soy medianamente bueno redactando y mi mayor habilidad es que soy medianamente bueno manejando dispositivos electrónicos.</w:t>
      </w:r>
    </w:p>
    <w:p w:rsidR="00000000" w:rsidDel="00000000" w:rsidP="00000000" w:rsidRDefault="00000000" w:rsidRPr="00000000" w14:paraId="0000004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¿Cuáles son mis principales competencias? Describa al menos 3</w:t>
      </w:r>
    </w:p>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Considero que las ganas de aprender es una de las principales competencias que poseo actualmente, mi capacidad para adaptarme y mi potencial resiliente, se convierten en algo de relevancia mayor en este caso, otra de mis competencias es mi conocimiento adquirido durante mis años de estudio.</w:t>
      </w:r>
    </w:p>
    <w:p w:rsidR="00000000" w:rsidDel="00000000" w:rsidP="00000000" w:rsidRDefault="00000000" w:rsidRPr="00000000" w14:paraId="00000053">
      <w:pPr>
        <w:keepNext w:val="0"/>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b5394"/>
          <w:sz w:val="14"/>
          <w:szCs w:val="1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¿Cuáles son mis falencias o mis competencias que debería desarrollar? Describa al menos 3</w:t>
      </w:r>
    </w:p>
    <w:p w:rsidR="00000000" w:rsidDel="00000000" w:rsidP="00000000" w:rsidRDefault="00000000" w:rsidRPr="00000000" w14:paraId="0000005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Aunque soy un aficionado por el inglés, mi nivel actual </w:t>
      </w:r>
      <w:sdt>
        <w:sdtPr>
          <w:tag w:val="goog_rdk_25"/>
        </w:sdtPr>
        <w:sdtContent>
          <w:ins w:author="DANIEL TABORDA OBANDO" w:id="10" w:date="2021-12-10T19:05: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ins>
        </w:sdtContent>
      </w:sdt>
      <w:sdt>
        <w:sdtPr>
          <w:tag w:val="goog_rdk_26"/>
        </w:sdtPr>
        <w:sdtContent>
          <w:del w:author="DANIEL TABORDA OBANDO" w:id="10" w:date="2021-12-10T19:05: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w:delTex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 ingles </w:delTex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no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 óptimo, esa sería una de las falencias</w:t>
      </w:r>
      <w:sdt>
        <w:sdtPr>
          <w:tag w:val="goog_rdk_27"/>
        </w:sdtPr>
        <w:sdtContent>
          <w:ins w:author="DANIEL TABORDA OBANDO" w:id="11" w:date="2021-12-10T19:04:4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28"/>
        </w:sdtPr>
        <w:sdtContent>
          <w:del w:author="DANIEL TABORDA OBANDO" w:id="11" w:date="2021-12-10T19:04:4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29"/>
        </w:sdtPr>
        <w:sdtContent>
          <w:ins w:author="DANIEL TABORDA OBANDO" w:id="12" w:date="2021-12-10T19:04:5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r>
          </w:ins>
        </w:sdtContent>
      </w:sdt>
      <w:sdt>
        <w:sdtPr>
          <w:tag w:val="goog_rdk_30"/>
        </w:sdtPr>
        <w:sdtContent>
          <w:del w:author="DANIEL TABORDA OBANDO" w:id="12" w:date="2021-12-10T19:04:5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umado a esto, no soy muy bueno en las relaciones interpersonales, componente que es importante dentro de la ingeniería, debo adquirir mayor responsabilidad con mi agenda personal para estudiar todos los temas que este viendo </w:t>
      </w:r>
      <w:sdt>
        <w:sdtPr>
          <w:tag w:val="goog_rdk_31"/>
        </w:sdtPr>
        <w:sdtContent>
          <w:ins w:author="DANIEL TABORDA OBANDO" w:id="13" w:date="2021-12-10T19:05:1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el</w:t>
            </w:r>
          </w:ins>
        </w:sdtContent>
      </w:sdt>
      <w:sdt>
        <w:sdtPr>
          <w:tag w:val="goog_rdk_32"/>
        </w:sdtPr>
        <w:sdtContent>
          <w:del w:author="DANIEL TABORDA OBANDO" w:id="13" w:date="2021-12-10T19:05:1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em el</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momento para así poder avanzar y no quedarme estancado en una muralla de conocimientos inexplorados y en general me falta aprender mucho sobre </w:t>
      </w:r>
      <w:sdt>
        <w:sdtPr>
          <w:tag w:val="goog_rdk_33"/>
        </w:sdtPr>
        <w:sdtContent>
          <w:ins w:author="DANIEL TABORDA OBANDO" w:id="14" w:date="2021-12-10T19:05:1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lenguaje</w:t>
            </w:r>
          </w:ins>
        </w:sdtContent>
      </w:sdt>
      <w:sdt>
        <w:sdtPr>
          <w:tag w:val="goog_rdk_34"/>
        </w:sdtPr>
        <w:sdtContent>
          <w:del w:author="DANIEL TABORDA OBANDO" w:id="14" w:date="2021-12-10T19:05:1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leguaje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programación y desarrollo ético  y moral correcto.</w:t>
      </w:r>
    </w:p>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720" w:lineRule="auto"/>
        <w:ind w:left="1440" w:right="0" w:hanging="1440"/>
        <w:jc w:val="left"/>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¿Cuál es mi ruta de formación?</w:t>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mi primer acercamiento a la ingeniería que es en la actualidad con la ingeniería de sistemas, la ruta de formación que se sigue contiene mucha matemática y análisis, se exploran materias como geometría vectorial y analítica, álgebra y trigonometría, inglés, física, la actual introducción, entre otros.</w:t>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 una ruta de formación muy extensa y como es el primer acercamiento que tengo, esa es la ruta de formación que debo seguir, </w:t>
      </w:r>
      <w:sdt>
        <w:sdtPr>
          <w:tag w:val="goog_rdk_35"/>
        </w:sdtPr>
        <w:sdtContent>
          <w:ins w:author="DANIEL TABORDA OBANDO" w:id="15" w:date="2021-12-10T19:05:4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más</w:t>
            </w:r>
          </w:ins>
        </w:sdtContent>
      </w:sdt>
      <w:sdt>
        <w:sdtPr>
          <w:tag w:val="goog_rdk_36"/>
        </w:sdtPr>
        <w:sdtContent>
          <w:del w:author="DANIEL TABORDA OBANDO" w:id="15" w:date="2021-12-10T19:05:4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mas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adelante esta ruta de formación </w:t>
      </w:r>
      <w:sdt>
        <w:sdtPr>
          <w:tag w:val="goog_rdk_37"/>
        </w:sdtPr>
        <w:sdtContent>
          <w:ins w:author="DANIEL TABORDA OBANDO" w:id="16" w:date="2021-12-10T19:05:4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presentará</w:t>
            </w:r>
          </w:ins>
        </w:sdtContent>
      </w:sdt>
      <w:sdt>
        <w:sdtPr>
          <w:tag w:val="goog_rdk_38"/>
        </w:sdtPr>
        <w:sdtContent>
          <w:del w:author="DANIEL TABORDA OBANDO" w:id="16" w:date="2021-12-10T19:05:4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presentara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 evolución.</w:t>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720" w:lineRule="auto"/>
        <w:ind w:left="1440" w:right="0" w:hanging="1440"/>
        <w:jc w:val="left"/>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¿Por qué cree que esa es la mejor ruta de formación?</w:t>
      </w:r>
    </w:p>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facultad a la que pertenezco tiene muy buena reputación en su sistema de enseñanza y en la calidad de las personas egresadas, considero que esta es una buena evidencia para creer que es una buena ruta de formación, contiene desafíos, pero son superables.</w:t>
      </w:r>
    </w:p>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720" w:lineRule="auto"/>
        <w:ind w:left="1440" w:right="0" w:hanging="1440"/>
        <w:jc w:val="left"/>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¿Qué es un buen ingeniero de sistemas?</w:t>
      </w:r>
    </w:p>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Desde lo que hemos visto hasta ahora, considero que un </w:t>
      </w:r>
      <w:sdt>
        <w:sdtPr>
          <w:tag w:val="goog_rdk_39"/>
        </w:sdtPr>
        <w:sdtContent>
          <w:ins w:author="DANIEL TABORDA OBANDO" w:id="17" w:date="2021-12-10T19:06:0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buen</w:t>
            </w:r>
          </w:ins>
        </w:sdtContent>
      </w:sdt>
      <w:sdt>
        <w:sdtPr>
          <w:tag w:val="goog_rdk_40"/>
        </w:sdtPr>
        <w:sdtContent>
          <w:del w:author="DANIEL TABORDA OBANDO" w:id="17" w:date="2021-12-10T19:06:0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bueno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ingeniero de sistemas es aquel que primero aprende sobre su ser y entiende que el bienestar propio y el de los demás seres es igual de relevante, después de tener bien construida esta base, un buen ingeniero es aquel que sabe y tiene un amplio campo de conocimiento, por último ya vendría el saber hacer que es como el fruto de tener bien claras las bases anteriores, es un proceso complejo que forma un ingeniero que es, sabe y hace, siempre dando y ofreciendo lo mejor.</w:t>
      </w:r>
    </w:p>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41"/>
        </w:sdtPr>
        <w:sdtContent>
          <w:commentRangeStart w:id="6"/>
        </w:sdtContent>
      </w:sdt>
      <w:r w:rsidDel="00000000" w:rsidR="00000000" w:rsidRPr="00000000">
        <w:rPr>
          <w:rtl w:val="0"/>
        </w:rPr>
      </w:r>
    </w:p>
    <w:p w:rsidR="00000000" w:rsidDel="00000000" w:rsidP="00000000" w:rsidRDefault="00000000" w:rsidRPr="00000000" w14:paraId="0000006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1009" w:top="1009" w:left="936" w:right="936" w:header="709" w:footer="709"/>
          <w:cols w:equalWidth="0" w:num="2">
            <w:col w:space="227" w:w="5070.500000000001"/>
            <w:col w:space="0" w:w="5070.500000000001"/>
          </w:cols>
        </w:sectPr>
      </w:pPr>
      <w:r w:rsidDel="00000000" w:rsidR="00000000" w:rsidRPr="00000000">
        <w:rPr>
          <w:rtl w:val="0"/>
        </w:rPr>
      </w:r>
    </w:p>
    <w:p w:rsidR="00000000" w:rsidDel="00000000" w:rsidP="00000000" w:rsidRDefault="00000000" w:rsidRPr="00000000" w14:paraId="0000007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1009" w:top="1009" w:left="936" w:right="936" w:header="709" w:footer="709"/>
          <w:cols w:equalWidth="0" w:num="2">
            <w:col w:space="227" w:w="5070.500000000001"/>
            <w:col w:space="0" w:w="5070.500000000001"/>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1009" w:top="1009" w:left="936" w:right="936" w:header="709" w:footer="709"/>
        </w:sectPr>
      </w:pPr>
      <w:r w:rsidDel="00000000" w:rsidR="00000000" w:rsidRPr="00000000">
        <w:rPr>
          <w:rtl w:val="0"/>
        </w:rPr>
      </w:r>
    </w:p>
    <w:p w:rsidR="00000000" w:rsidDel="00000000" w:rsidP="00000000" w:rsidRDefault="00000000" w:rsidRPr="00000000" w14:paraId="0000007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w:t>
      </w:r>
    </w:p>
    <w:p w:rsidR="00000000" w:rsidDel="00000000" w:rsidP="00000000" w:rsidRDefault="00000000" w:rsidRPr="00000000" w14:paraId="0000007D">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Conclusiones</w:t>
      </w:r>
    </w:p>
    <w:p w:rsidR="00000000" w:rsidDel="00000000" w:rsidP="00000000" w:rsidRDefault="00000000" w:rsidRPr="00000000" w14:paraId="0000007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orient="portrait"/>
      <w:pgMar w:bottom="1009" w:top="1009" w:left="936" w:right="936"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1" w:date="2021-12-10T18:54:58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Tamaño 24</w:t>
      </w:r>
    </w:p>
  </w:comment>
  <w:comment w:author="DANIEL TABORDA OBANDO" w:id="2" w:date="2021-12-10T18:55:12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Tamaño 9 y en negrita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Faltan las palabras clave</w:t>
      </w:r>
    </w:p>
  </w:comment>
  <w:comment w:author="DANIEL TABORDA OBANDO" w:id="0" w:date="2021-12-10T18:54:40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esto se puede omitir. Con el modelo IEEE, la información de presentación va debajo del título del trabajo.</w:t>
      </w:r>
    </w:p>
  </w:comment>
  <w:comment w:author="DANIEL TABORDA OBANDO" w:id="4" w:date="2021-12-10T18:59:19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llenar espacio en blanco</w:t>
      </w:r>
    </w:p>
  </w:comment>
  <w:comment w:author="DANIEL TABORDA OBANDO" w:id="6" w:date="2021-12-10T19:07:06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Faltaron las referencias y las conclusiones.</w:t>
      </w:r>
    </w:p>
  </w:comment>
  <w:comment w:author="DANIEL TABORDA OBANDO" w:id="5" w:date="2021-12-10T19:01:31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áreas podrían redactarse de manera más fluida, como: en primer lugar, las bases de datos..., en segundo lugar, las telecomunicaciones... etc etc.</w:t>
      </w:r>
    </w:p>
  </w:comment>
  <w:comment w:author="DANIEL TABORDA OBANDO" w:id="3" w:date="2021-12-10T18:56:22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resumen no se enumera. La enumeración empieza desde la introducción. O sea, desde aquí. Esto es 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6" w15:done="0"/>
  <w15:commentEx w15:paraId="00000089" w15:done="0"/>
  <w15:commentEx w15:paraId="0000008A" w15:done="0"/>
  <w15:commentEx w15:paraId="0000008B" w15:done="0"/>
  <w15:commentEx w15:paraId="0000008C" w15:done="0"/>
  <w15:commentEx w15:paraId="0000008D" w15:done="0"/>
  <w15:commentEx w15:paraId="0000008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1000559253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left"/>
      <w:pPr>
        <w:ind w:left="0" w:firstLine="0"/>
      </w:pPr>
      <w:rPr/>
    </w:lvl>
    <w:lvl w:ilvl="1">
      <w:start w:val="1"/>
      <w:numFmt w:val="upperLetter"/>
      <w:lvlText w:val="%2."/>
      <w:lvlJc w:val="left"/>
      <w:pPr>
        <w:ind w:left="720" w:hanging="720"/>
      </w:pPr>
      <w:rPr/>
    </w:lvl>
    <w:lvl w:ilvl="2">
      <w:start w:val="1"/>
      <w:numFmt w:val="decimal"/>
      <w:lvlText w:val="%3)"/>
      <w:lvlJc w:val="left"/>
      <w:pPr>
        <w:ind w:left="1440" w:hanging="1440"/>
      </w:pPr>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2160" w:firstLine="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2880" w:firstLine="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3600" w:firstLine="0"/>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284AA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semiHidden w:val="1"/>
    <w:unhideWhenUsed w:val="1"/>
    <w:qFormat w:val="1"/>
    <w:rsid w:val="00284AA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284AA1"/>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284AA1"/>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284AA1"/>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00284AA1"/>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rPr>
  </w:style>
  <w:style w:type="paragraph" w:styleId="Ttulo7">
    <w:name w:val="heading 7"/>
    <w:basedOn w:val="Normal"/>
    <w:next w:val="Normal"/>
    <w:link w:val="Ttulo7Car"/>
    <w:uiPriority w:val="9"/>
    <w:semiHidden w:val="1"/>
    <w:unhideWhenUsed w:val="1"/>
    <w:qFormat w:val="1"/>
    <w:rsid w:val="00284AA1"/>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rPr>
  </w:style>
  <w:style w:type="paragraph" w:styleId="Ttulo8">
    <w:name w:val="heading 8"/>
    <w:basedOn w:val="Normal"/>
    <w:next w:val="Normal"/>
    <w:link w:val="Ttulo8Car"/>
    <w:uiPriority w:val="9"/>
    <w:semiHidden w:val="1"/>
    <w:unhideWhenUsed w:val="1"/>
    <w:qFormat w:val="1"/>
    <w:rsid w:val="00284AA1"/>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284AA1"/>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IEEE" w:customStyle="1">
    <w:name w:val="IEEE"/>
    <w:basedOn w:val="Sinespaciado"/>
    <w:link w:val="IEEECar"/>
    <w:qFormat w:val="1"/>
    <w:rsid w:val="00E579D8"/>
    <w:pPr>
      <w:keepLines w:val="1"/>
      <w:spacing w:line="720" w:lineRule="auto"/>
      <w:jc w:val="both"/>
    </w:pPr>
    <w:rPr>
      <w:rFonts w:ascii="Times New Roman" w:hAnsi="Times New Roman"/>
      <w:sz w:val="20"/>
    </w:rPr>
  </w:style>
  <w:style w:type="paragraph" w:styleId="IEEEPARRAFO" w:customStyle="1">
    <w:name w:val="IEEE PARRAFO"/>
    <w:basedOn w:val="IEEE"/>
    <w:link w:val="IEEEPARRAFOCar"/>
    <w:qFormat w:val="1"/>
    <w:rsid w:val="00E579D8"/>
    <w:pPr>
      <w:spacing w:line="240" w:lineRule="auto"/>
      <w:ind w:firstLine="210"/>
    </w:pPr>
  </w:style>
  <w:style w:type="paragraph" w:styleId="Sinespaciado">
    <w:name w:val="No Spacing"/>
    <w:link w:val="SinespaciadoCar"/>
    <w:uiPriority w:val="1"/>
    <w:qFormat w:val="1"/>
    <w:rsid w:val="00F539D1"/>
    <w:pPr>
      <w:spacing w:after="0" w:line="240" w:lineRule="auto"/>
    </w:pPr>
  </w:style>
  <w:style w:type="character" w:styleId="SinespaciadoCar" w:customStyle="1">
    <w:name w:val="Sin espaciado Car"/>
    <w:basedOn w:val="Fuentedeprrafopredeter"/>
    <w:link w:val="Sinespaciado"/>
    <w:uiPriority w:val="1"/>
    <w:rsid w:val="00F539D1"/>
  </w:style>
  <w:style w:type="character" w:styleId="IEEECar" w:customStyle="1">
    <w:name w:val="IEEE Car"/>
    <w:basedOn w:val="SinespaciadoCar"/>
    <w:link w:val="IEEE"/>
    <w:rsid w:val="00E579D8"/>
    <w:rPr>
      <w:rFonts w:ascii="Times New Roman" w:hAnsi="Times New Roman"/>
      <w:sz w:val="20"/>
    </w:rPr>
  </w:style>
  <w:style w:type="paragraph" w:styleId="IEEETITULO1" w:customStyle="1">
    <w:name w:val="IEEE TITULO 1"/>
    <w:basedOn w:val="IEEE"/>
    <w:next w:val="IEEEPARRAFO"/>
    <w:link w:val="IEEETITULO1Car"/>
    <w:qFormat w:val="1"/>
    <w:rsid w:val="002A2579"/>
    <w:pPr>
      <w:numPr>
        <w:numId w:val="1"/>
      </w:numPr>
      <w:spacing w:after="120" w:before="120"/>
      <w:jc w:val="center"/>
      <w:outlineLvl w:val="0"/>
    </w:pPr>
  </w:style>
  <w:style w:type="character" w:styleId="IEEEPARRAFOCar" w:customStyle="1">
    <w:name w:val="IEEE PARRAFO Car"/>
    <w:basedOn w:val="IEEECar"/>
    <w:link w:val="IEEEPARRAFO"/>
    <w:rsid w:val="00E579D8"/>
    <w:rPr>
      <w:rFonts w:ascii="Times New Roman" w:hAnsi="Times New Roman"/>
      <w:sz w:val="20"/>
    </w:rPr>
  </w:style>
  <w:style w:type="paragraph" w:styleId="IEEETITULO2" w:customStyle="1">
    <w:name w:val="IEEE TITULO 2"/>
    <w:basedOn w:val="IEEE"/>
    <w:next w:val="IEEEPARRAFO"/>
    <w:link w:val="IEEETITULO2Car"/>
    <w:qFormat w:val="1"/>
    <w:rsid w:val="00284AA1"/>
    <w:pPr>
      <w:numPr>
        <w:ilvl w:val="1"/>
        <w:numId w:val="1"/>
      </w:numPr>
      <w:spacing w:after="120" w:before="120"/>
      <w:jc w:val="left"/>
      <w:outlineLvl w:val="1"/>
    </w:pPr>
    <w:rPr>
      <w:i w:val="1"/>
    </w:rPr>
  </w:style>
  <w:style w:type="character" w:styleId="IEEETITULO1Car" w:customStyle="1">
    <w:name w:val="IEEE TITULO 1 Car"/>
    <w:basedOn w:val="IEEECar"/>
    <w:link w:val="IEEETITULO1"/>
    <w:rsid w:val="002A2579"/>
    <w:rPr>
      <w:rFonts w:ascii="Times New Roman" w:hAnsi="Times New Roman"/>
      <w:sz w:val="20"/>
    </w:rPr>
  </w:style>
  <w:style w:type="paragraph" w:styleId="IEEETITULO3" w:customStyle="1">
    <w:name w:val="IEEE TITULO 3"/>
    <w:basedOn w:val="IEEE"/>
    <w:next w:val="IEEEPARRAFO"/>
    <w:link w:val="IEEETITULO3Car"/>
    <w:qFormat w:val="1"/>
    <w:rsid w:val="00284AA1"/>
    <w:pPr>
      <w:numPr>
        <w:ilvl w:val="2"/>
        <w:numId w:val="1"/>
      </w:numPr>
      <w:spacing w:after="120" w:before="120"/>
      <w:jc w:val="left"/>
      <w:outlineLvl w:val="2"/>
    </w:pPr>
    <w:rPr>
      <w:i w:val="1"/>
    </w:rPr>
  </w:style>
  <w:style w:type="character" w:styleId="IEEETITULO2Car" w:customStyle="1">
    <w:name w:val="IEEE TITULO 2 Car"/>
    <w:basedOn w:val="IEEECar"/>
    <w:link w:val="IEEETITULO2"/>
    <w:rsid w:val="00284AA1"/>
    <w:rPr>
      <w:rFonts w:ascii="Times New Roman" w:hAnsi="Times New Roman"/>
      <w:i w:val="1"/>
      <w:sz w:val="20"/>
    </w:rPr>
  </w:style>
  <w:style w:type="table" w:styleId="IEEETABLA" w:customStyle="1">
    <w:name w:val="IEEE TABLA"/>
    <w:basedOn w:val="Tablanormal"/>
    <w:uiPriority w:val="99"/>
    <w:rsid w:val="003E4A8B"/>
    <w:pPr>
      <w:spacing w:after="0" w:line="240" w:lineRule="auto"/>
    </w:pPr>
    <w:tblPr>
      <w:tblBorders>
        <w:top w:color="auto" w:space="0" w:sz="4" w:val="double"/>
        <w:bottom w:color="auto" w:space="0" w:sz="4" w:val="double"/>
      </w:tblBorders>
    </w:tblPr>
    <w:tblStylePr w:type="firstRow">
      <w:rPr>
        <w:rFonts w:ascii="Times New Roman" w:hAnsi="Times New Roman"/>
        <w:sz w:val="16"/>
      </w:rPr>
      <w:tblPr/>
      <w:tcPr>
        <w:tcBorders>
          <w:bottom w:color="auto" w:space="0" w:sz="4" w:val="double"/>
        </w:tcBorders>
      </w:tcPr>
    </w:tblStylePr>
  </w:style>
  <w:style w:type="character" w:styleId="IEEETITULO3Car" w:customStyle="1">
    <w:name w:val="IEEE TITULO 3 Car"/>
    <w:basedOn w:val="IEEECar"/>
    <w:link w:val="IEEETITULO3"/>
    <w:rsid w:val="00284AA1"/>
    <w:rPr>
      <w:rFonts w:ascii="Times New Roman" w:hAnsi="Times New Roman"/>
      <w:i w:val="1"/>
      <w:sz w:val="20"/>
    </w:rPr>
  </w:style>
  <w:style w:type="character" w:styleId="Ttulo1Car" w:customStyle="1">
    <w:name w:val="Título 1 Car"/>
    <w:basedOn w:val="Fuentedeprrafopredeter"/>
    <w:link w:val="Ttulo1"/>
    <w:uiPriority w:val="9"/>
    <w:rsid w:val="00284AA1"/>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semiHidden w:val="1"/>
    <w:rsid w:val="00284AA1"/>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semiHidden w:val="1"/>
    <w:rsid w:val="00284AA1"/>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semiHidden w:val="1"/>
    <w:rsid w:val="00284AA1"/>
    <w:rPr>
      <w:rFonts w:asciiTheme="majorHAnsi" w:cstheme="majorBidi" w:eastAsiaTheme="majorEastAsia" w:hAnsiTheme="majorHAnsi"/>
      <w:i w:val="1"/>
      <w:iCs w:val="1"/>
      <w:color w:val="2f5496" w:themeColor="accent1" w:themeShade="0000BF"/>
    </w:rPr>
  </w:style>
  <w:style w:type="character" w:styleId="Ttulo5Car" w:customStyle="1">
    <w:name w:val="Título 5 Car"/>
    <w:basedOn w:val="Fuentedeprrafopredeter"/>
    <w:link w:val="Ttulo5"/>
    <w:uiPriority w:val="9"/>
    <w:semiHidden w:val="1"/>
    <w:rsid w:val="00284AA1"/>
    <w:rPr>
      <w:rFonts w:asciiTheme="majorHAnsi" w:cstheme="majorBidi" w:eastAsiaTheme="majorEastAsia" w:hAnsiTheme="majorHAnsi"/>
      <w:color w:val="2f5496" w:themeColor="accent1" w:themeShade="0000BF"/>
    </w:rPr>
  </w:style>
  <w:style w:type="character" w:styleId="Ttulo6Car" w:customStyle="1">
    <w:name w:val="Título 6 Car"/>
    <w:basedOn w:val="Fuentedeprrafopredeter"/>
    <w:link w:val="Ttulo6"/>
    <w:uiPriority w:val="9"/>
    <w:semiHidden w:val="1"/>
    <w:rsid w:val="00284AA1"/>
    <w:rPr>
      <w:rFonts w:asciiTheme="majorHAnsi" w:cstheme="majorBidi" w:eastAsiaTheme="majorEastAsia" w:hAnsiTheme="majorHAnsi"/>
      <w:color w:val="1f3763" w:themeColor="accent1" w:themeShade="00007F"/>
    </w:rPr>
  </w:style>
  <w:style w:type="character" w:styleId="Ttulo7Car" w:customStyle="1">
    <w:name w:val="Título 7 Car"/>
    <w:basedOn w:val="Fuentedeprrafopredeter"/>
    <w:link w:val="Ttulo7"/>
    <w:uiPriority w:val="9"/>
    <w:semiHidden w:val="1"/>
    <w:rsid w:val="00284AA1"/>
    <w:rPr>
      <w:rFonts w:asciiTheme="majorHAnsi" w:cstheme="majorBidi" w:eastAsiaTheme="majorEastAsia" w:hAnsiTheme="majorHAnsi"/>
      <w:i w:val="1"/>
      <w:iCs w:val="1"/>
      <w:color w:val="1f3763" w:themeColor="accent1" w:themeShade="00007F"/>
    </w:rPr>
  </w:style>
  <w:style w:type="character" w:styleId="Ttulo8Car" w:customStyle="1">
    <w:name w:val="Título 8 Car"/>
    <w:basedOn w:val="Fuentedeprrafopredeter"/>
    <w:link w:val="Ttulo8"/>
    <w:uiPriority w:val="9"/>
    <w:semiHidden w:val="1"/>
    <w:rsid w:val="00284AA1"/>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284AA1"/>
    <w:rPr>
      <w:rFonts w:asciiTheme="majorHAnsi" w:cstheme="majorBidi" w:eastAsiaTheme="majorEastAsia" w:hAnsiTheme="majorHAnsi"/>
      <w:i w:val="1"/>
      <w:iCs w:val="1"/>
      <w:color w:val="272727" w:themeColor="text1" w:themeTint="0000D8"/>
      <w:sz w:val="21"/>
      <w:szCs w:val="21"/>
    </w:rPr>
  </w:style>
  <w:style w:type="paragraph" w:styleId="HTMLconformatoprevio">
    <w:name w:val="HTML Preformatted"/>
    <w:basedOn w:val="Normal"/>
    <w:link w:val="HTMLconformatoprevioCar"/>
    <w:uiPriority w:val="99"/>
    <w:semiHidden w:val="1"/>
    <w:unhideWhenUsed w:val="1"/>
    <w:rsid w:val="00F2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CO"/>
    </w:rPr>
  </w:style>
  <w:style w:type="character" w:styleId="HTMLconformatoprevioCar" w:customStyle="1">
    <w:name w:val="HTML con formato previo Car"/>
    <w:basedOn w:val="Fuentedeprrafopredeter"/>
    <w:link w:val="HTMLconformatoprevio"/>
    <w:uiPriority w:val="99"/>
    <w:semiHidden w:val="1"/>
    <w:rsid w:val="00F26A5E"/>
    <w:rPr>
      <w:rFonts w:ascii="Courier New" w:cs="Courier New" w:eastAsia="Times New Roman" w:hAnsi="Courier New"/>
      <w:sz w:val="20"/>
      <w:szCs w:val="20"/>
      <w:lang w:eastAsia="es-CO"/>
    </w:rPr>
  </w:style>
  <w:style w:type="character" w:styleId="y2iqfc" w:customStyle="1">
    <w:name w:val="y2iqfc"/>
    <w:basedOn w:val="Fuentedeprrafopredeter"/>
    <w:rsid w:val="00F26A5E"/>
  </w:style>
  <w:style w:type="paragraph" w:styleId="Encabezado">
    <w:name w:val="header"/>
    <w:basedOn w:val="Normal"/>
    <w:link w:val="EncabezadoCar"/>
    <w:uiPriority w:val="99"/>
    <w:unhideWhenUsed w:val="1"/>
    <w:rsid w:val="002A257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A2579"/>
  </w:style>
  <w:style w:type="paragraph" w:styleId="Piedepgina">
    <w:name w:val="footer"/>
    <w:basedOn w:val="Normal"/>
    <w:link w:val="PiedepginaCar"/>
    <w:uiPriority w:val="99"/>
    <w:unhideWhenUsed w:val="1"/>
    <w:rsid w:val="002A257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A2579"/>
  </w:style>
  <w:style w:type="paragraph" w:styleId="Prrafodelista">
    <w:name w:val="List Paragraph"/>
    <w:basedOn w:val="Normal"/>
    <w:uiPriority w:val="34"/>
    <w:qFormat w:val="1"/>
    <w:rsid w:val="002A257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qk4Ssol1h7Cr+Dr5KIgfL8aPrw==">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2021-12-04T03:03:00Z</dcterms:created>
  <dc:creator>Andres Taborda</dc:creator>
</cp:coreProperties>
</file>