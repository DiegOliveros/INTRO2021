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56FC" w14:textId="1BC8870F" w:rsidR="00701938" w:rsidRPr="00701938" w:rsidRDefault="00701938" w:rsidP="00FE6250">
      <w:pPr>
        <w:jc w:val="both"/>
        <w:rPr>
          <w:b/>
          <w:bCs/>
          <w:lang w:val="es-ES"/>
        </w:rPr>
      </w:pPr>
      <w:r w:rsidRPr="00701938">
        <w:rPr>
          <w:b/>
          <w:bCs/>
          <w:lang w:val="es-ES"/>
        </w:rPr>
        <w:t>Guía para grabación del video</w:t>
      </w:r>
    </w:p>
    <w:p w14:paraId="0A4BDA48" w14:textId="6BAA9919" w:rsidR="005C1F0C" w:rsidRDefault="005C1F0C" w:rsidP="00FE6250">
      <w:pPr>
        <w:jc w:val="both"/>
        <w:rPr>
          <w:lang w:val="es-ES"/>
        </w:rPr>
      </w:pPr>
      <w:r>
        <w:rPr>
          <w:lang w:val="es-ES"/>
        </w:rPr>
        <w:t xml:space="preserve">Preguntas: </w:t>
      </w:r>
    </w:p>
    <w:p w14:paraId="4767DBD7" w14:textId="76F3D2E9" w:rsidR="005C1F0C" w:rsidRPr="005C1F0C" w:rsidRDefault="005C1F0C" w:rsidP="00FE6250">
      <w:pPr>
        <w:jc w:val="both"/>
        <w:rPr>
          <w:lang w:val="es-ES"/>
        </w:rPr>
      </w:pPr>
      <w:r w:rsidRPr="005C1F0C">
        <w:rPr>
          <w:lang w:val="es-ES"/>
        </w:rPr>
        <w:t>Líneas o áreas</w:t>
      </w:r>
    </w:p>
    <w:p w14:paraId="1BA43C7E" w14:textId="0F55F04E" w:rsidR="005C1F0C" w:rsidRPr="005C1F0C" w:rsidRDefault="005C1F0C" w:rsidP="00FE6250">
      <w:pPr>
        <w:jc w:val="both"/>
        <w:rPr>
          <w:lang w:val="es-ES"/>
        </w:rPr>
      </w:pPr>
      <w:r w:rsidRPr="005C1F0C">
        <w:rPr>
          <w:lang w:val="es-ES"/>
        </w:rPr>
        <w:t>Habilidades y competencias</w:t>
      </w:r>
    </w:p>
    <w:p w14:paraId="6D4BFB6D" w14:textId="1ACBC700" w:rsidR="005C1F0C" w:rsidRPr="005C1F0C" w:rsidRDefault="005C1F0C" w:rsidP="00FE6250">
      <w:pPr>
        <w:jc w:val="both"/>
        <w:rPr>
          <w:lang w:val="es-ES"/>
        </w:rPr>
      </w:pPr>
      <w:r w:rsidRPr="005C1F0C">
        <w:rPr>
          <w:lang w:val="es-ES"/>
        </w:rPr>
        <w:t>Ruta de formación</w:t>
      </w:r>
    </w:p>
    <w:p w14:paraId="79DF06E1" w14:textId="56017CF2" w:rsidR="005C1F0C" w:rsidRPr="005C1F0C" w:rsidRDefault="005C1F0C" w:rsidP="00FE6250">
      <w:pPr>
        <w:jc w:val="both"/>
        <w:rPr>
          <w:lang w:val="es-ES"/>
        </w:rPr>
      </w:pPr>
      <w:r w:rsidRPr="005C1F0C">
        <w:rPr>
          <w:lang w:val="es-ES"/>
        </w:rPr>
        <w:t>¿Cuál es mi ruta de formación?</w:t>
      </w:r>
    </w:p>
    <w:p w14:paraId="54652E34" w14:textId="1177C18F" w:rsidR="005C1F0C" w:rsidRPr="005C1F0C" w:rsidRDefault="005C1F0C" w:rsidP="00FE6250">
      <w:pPr>
        <w:jc w:val="both"/>
        <w:rPr>
          <w:lang w:val="es-ES"/>
        </w:rPr>
      </w:pPr>
      <w:r>
        <w:rPr>
          <w:lang w:val="es-ES"/>
        </w:rPr>
        <w:t xml:space="preserve"> </w:t>
      </w:r>
      <w:r w:rsidRPr="005C1F0C">
        <w:rPr>
          <w:lang w:val="es-ES"/>
        </w:rPr>
        <w:t>¿Por qué cree que esa es la mejor ruta de formación?</w:t>
      </w:r>
    </w:p>
    <w:p w14:paraId="3FD5CC9A" w14:textId="18826A34" w:rsidR="005C1F0C" w:rsidRDefault="005C1F0C" w:rsidP="00FE6250">
      <w:pPr>
        <w:jc w:val="both"/>
        <w:rPr>
          <w:lang w:val="es-ES"/>
        </w:rPr>
      </w:pPr>
      <w:r w:rsidRPr="005C1F0C">
        <w:rPr>
          <w:lang w:val="es-ES"/>
        </w:rPr>
        <w:t xml:space="preserve"> ¿Qué es un buen ingeniero de sistemas?</w:t>
      </w:r>
    </w:p>
    <w:p w14:paraId="5E311EDC" w14:textId="7796DA0B" w:rsidR="00315732" w:rsidRDefault="00315732" w:rsidP="00FE6250">
      <w:pPr>
        <w:jc w:val="both"/>
        <w:rPr>
          <w:lang w:val="es-ES"/>
        </w:rPr>
      </w:pPr>
      <w:r>
        <w:rPr>
          <w:lang w:val="es-ES"/>
        </w:rPr>
        <w:t>Hola, mi nombre es Laura correa y a continuación presentare el video, que es el trabajo de la segunda entrega para el curso Introducción a la ingeniería de sistemas.</w:t>
      </w:r>
    </w:p>
    <w:p w14:paraId="7137C769" w14:textId="2CBAE326" w:rsidR="00315732" w:rsidRDefault="00315732" w:rsidP="00FE6250">
      <w:pPr>
        <w:jc w:val="both"/>
        <w:rPr>
          <w:lang w:val="es-ES"/>
        </w:rPr>
      </w:pPr>
      <w:r>
        <w:rPr>
          <w:lang w:val="es-ES"/>
        </w:rPr>
        <w:t>Voy a iniciar respondiendo las preguntas y luego daré los consejos a los tres compañeros</w:t>
      </w:r>
    </w:p>
    <w:p w14:paraId="1B73546D" w14:textId="2617DA52" w:rsidR="005C1F0C" w:rsidRPr="00DE49A6" w:rsidRDefault="005C1F0C" w:rsidP="00FE6250">
      <w:pPr>
        <w:jc w:val="both"/>
        <w:rPr>
          <w:b/>
          <w:bCs/>
          <w:lang w:val="es-ES"/>
        </w:rPr>
      </w:pPr>
      <w:r w:rsidRPr="00DE49A6">
        <w:rPr>
          <w:b/>
          <w:bCs/>
          <w:lang w:val="es-ES"/>
        </w:rPr>
        <w:t>¿Cuáles son las líneas o áreas de estudio de ingeniería de sistemas?</w:t>
      </w:r>
    </w:p>
    <w:p w14:paraId="2D31EBDD" w14:textId="23AF0B70" w:rsidR="005C1F0C" w:rsidRPr="0019238E" w:rsidRDefault="00315732" w:rsidP="00FE6250">
      <w:pPr>
        <w:ind w:hanging="2"/>
        <w:jc w:val="both"/>
      </w:pPr>
      <w:r>
        <w:t>D</w:t>
      </w:r>
      <w:r w:rsidR="005C1F0C" w:rsidRPr="0019238E">
        <w:t>esarrollo de software que consiste en el análisis, diseño e implementación de software en diversas plataformas</w:t>
      </w:r>
    </w:p>
    <w:p w14:paraId="6F324789" w14:textId="09F980D6" w:rsidR="005C1F0C" w:rsidRPr="0019238E" w:rsidRDefault="005C1F0C" w:rsidP="00FE6250">
      <w:pPr>
        <w:ind w:hanging="2"/>
        <w:jc w:val="both"/>
      </w:pPr>
      <w:r>
        <w:t>L</w:t>
      </w:r>
      <w:r w:rsidRPr="0019238E">
        <w:t xml:space="preserve">a gestión de sistemas donde se adquieren grandes competencias para gestionar proyectos, realizar auditorías, seguimiento en los sistemas de información </w:t>
      </w:r>
      <w:sdt>
        <w:sdtPr>
          <w:tag w:val="goog_rdk_16"/>
          <w:id w:val="1412734218"/>
        </w:sdtPr>
        <w:sdtContent>
          <w:ins w:id="0" w:author="DANIEL TABORDA OBANDO" w:date="2021-12-07T13:35:00Z">
            <w:r w:rsidRPr="0019238E">
              <w:t>empresarial</w:t>
            </w:r>
          </w:ins>
        </w:sdtContent>
      </w:sdt>
      <w:sdt>
        <w:sdtPr>
          <w:tag w:val="goog_rdk_17"/>
          <w:id w:val="-456874937"/>
        </w:sdtPr>
        <w:sdtContent>
          <w:del w:id="1" w:author="DANIEL TABORDA OBANDO" w:date="2021-12-07T13:35:00Z">
            <w:r w:rsidRPr="0019238E">
              <w:delText>empresaria</w:delText>
            </w:r>
          </w:del>
        </w:sdtContent>
      </w:sdt>
      <w:r w:rsidRPr="0019238E">
        <w:t xml:space="preserve"> </w:t>
      </w:r>
      <w:sdt>
        <w:sdtPr>
          <w:tag w:val="goog_rdk_18"/>
          <w:id w:val="-1947987755"/>
        </w:sdtPr>
        <w:sdtContent>
          <w:del w:id="2" w:author="DANIEL TABORDA OBANDO" w:date="2021-12-07T13:35:00Z">
            <w:r w:rsidRPr="0019238E">
              <w:delText xml:space="preserve">esto </w:delText>
            </w:r>
          </w:del>
        </w:sdtContent>
      </w:sdt>
      <w:r w:rsidRPr="0019238E">
        <w:t>incluyendo la optimización, compilación de la información y administración de bases de datos. Esto sin mencionar el tratamiento de la información</w:t>
      </w:r>
      <w:sdt>
        <w:sdtPr>
          <w:tag w:val="goog_rdk_19"/>
          <w:id w:val="-174422352"/>
        </w:sdtPr>
        <w:sdtContent>
          <w:ins w:id="3" w:author="DANIEL TABORDA OBANDO" w:date="2021-12-07T13:37:00Z">
            <w:r w:rsidRPr="0019238E">
              <w:t xml:space="preserve"> y</w:t>
            </w:r>
          </w:ins>
        </w:sdtContent>
      </w:sdt>
      <w:sdt>
        <w:sdtPr>
          <w:tag w:val="goog_rdk_20"/>
          <w:id w:val="1860614345"/>
        </w:sdtPr>
        <w:sdtContent>
          <w:del w:id="4" w:author="DANIEL TABORDA OBANDO" w:date="2021-12-07T13:37:00Z">
            <w:r w:rsidRPr="0019238E">
              <w:delText>,</w:delText>
            </w:r>
          </w:del>
        </w:sdtContent>
      </w:sdt>
      <w:r w:rsidRPr="0019238E">
        <w:t xml:space="preserve"> como esta se relaciona con la inteligencia de negocios y el planteamiento estratégico en tecnologías de información.</w:t>
      </w:r>
    </w:p>
    <w:p w14:paraId="76EF5332" w14:textId="040ABA25" w:rsidR="005C1F0C" w:rsidRPr="0019238E" w:rsidRDefault="005C1F0C" w:rsidP="00FE6250">
      <w:pPr>
        <w:ind w:hanging="2"/>
        <w:jc w:val="both"/>
      </w:pPr>
      <w:r w:rsidRPr="0019238E">
        <w:t xml:space="preserve">El área de redes y comunicaciones consiste en administrar servidores y </w:t>
      </w:r>
      <w:sdt>
        <w:sdtPr>
          <w:tag w:val="goog_rdk_21"/>
          <w:id w:val="1821761929"/>
        </w:sdtPr>
        <w:sdtContent/>
      </w:sdt>
      <w:r w:rsidRPr="0019238E">
        <w:t xml:space="preserve">redes de comunicación, según las necesidades de las empresas, considerando las variables en base a tecnologías de comunicación, sistemas operativos, </w:t>
      </w:r>
    </w:p>
    <w:p w14:paraId="56578BE4" w14:textId="0B7F2C76" w:rsidR="005C1F0C" w:rsidRPr="0019238E" w:rsidRDefault="005C1F0C" w:rsidP="00FE6250">
      <w:pPr>
        <w:ind w:hanging="2"/>
        <w:jc w:val="both"/>
      </w:pPr>
      <w:r w:rsidRPr="0019238E">
        <w:t xml:space="preserve">Una línea en auge actualmente es la Inteligencia artificial </w:t>
      </w:r>
      <w:sdt>
        <w:sdtPr>
          <w:tag w:val="goog_rdk_24"/>
          <w:id w:val="1921364967"/>
        </w:sdtPr>
        <w:sdtContent>
          <w:ins w:id="5" w:author="DANIEL TABORDA OBANDO" w:date="2021-12-07T13:39:00Z">
            <w:r w:rsidRPr="0019238E">
              <w:t xml:space="preserve">que </w:t>
            </w:r>
          </w:ins>
        </w:sdtContent>
      </w:sdt>
      <w:sdt>
        <w:sdtPr>
          <w:tag w:val="goog_rdk_25"/>
          <w:id w:val="390089094"/>
        </w:sdtPr>
        <w:sdtContent>
          <w:del w:id="6" w:author="DANIEL TABORDA OBANDO" w:date="2021-12-07T13:39:00Z">
            <w:r w:rsidRPr="0019238E">
              <w:delText>la cual</w:delText>
            </w:r>
          </w:del>
        </w:sdtContent>
      </w:sdt>
      <w:r w:rsidRPr="0019238E">
        <w:t>tiene aplicaciones en una gran cantidad de campos, desde el procesamiento y análisis de una amplia cantidad de datos en fracciones de tiempo cortas hasta la implementación de robots tanto físicos como no físicos.</w:t>
      </w:r>
    </w:p>
    <w:p w14:paraId="22C8D81B" w14:textId="14A472DA" w:rsidR="005C1F0C" w:rsidRDefault="005C1F0C" w:rsidP="00FE6250">
      <w:pPr>
        <w:jc w:val="both"/>
        <w:rPr>
          <w:lang w:val="es-ES"/>
        </w:rPr>
      </w:pPr>
      <w:r w:rsidRPr="0019238E">
        <w:t xml:space="preserve">La arquitectura de software se trata de la introducción de la estructura, directrices, principios y liderazgo de los aspectos técnicos de un proyecto de software. </w:t>
      </w:r>
    </w:p>
    <w:p w14:paraId="3F6D46E3" w14:textId="2065625A" w:rsidR="00C26E3B" w:rsidRPr="005C1F0C" w:rsidRDefault="00DE49A6" w:rsidP="00FE6250">
      <w:pPr>
        <w:jc w:val="both"/>
        <w:rPr>
          <w:lang w:val="es-ES"/>
        </w:rPr>
      </w:pPr>
      <w:r w:rsidRPr="00DE49A6">
        <w:rPr>
          <w:b/>
          <w:bCs/>
          <w:lang w:val="es-ES"/>
        </w:rPr>
        <w:t>¿Cuál o cuáles de las líneas o áreas de la ingeniería de sistemas le llaman más la atención y por qué me le gustan</w:t>
      </w:r>
      <w:r w:rsidRPr="00C26E3B">
        <w:rPr>
          <w:b/>
          <w:bCs/>
          <w:lang w:val="es-ES"/>
        </w:rPr>
        <w:t>?</w:t>
      </w:r>
      <w:r w:rsidR="00C26E3B" w:rsidRPr="00C26E3B">
        <w:rPr>
          <w:b/>
          <w:bCs/>
          <w:lang w:val="es-ES"/>
        </w:rPr>
        <w:t xml:space="preserve"> </w:t>
      </w:r>
      <w:r w:rsidR="00C26E3B" w:rsidRPr="00C26E3B">
        <w:rPr>
          <w:b/>
          <w:bCs/>
          <w:lang w:val="es-ES"/>
        </w:rPr>
        <w:t>¿Cómo cree que será esa línea a futuro?</w:t>
      </w:r>
      <w:r w:rsidR="00C26E3B" w:rsidRPr="00C26E3B">
        <w:rPr>
          <w:lang w:val="es-ES"/>
        </w:rPr>
        <w:t xml:space="preserve"> </w:t>
      </w:r>
      <w:r w:rsidR="00C26E3B" w:rsidRPr="00C26E3B">
        <w:rPr>
          <w:b/>
          <w:bCs/>
          <w:lang w:val="es-ES"/>
        </w:rPr>
        <w:t>¿Cuál es el impacto social de esa línea?</w:t>
      </w:r>
    </w:p>
    <w:p w14:paraId="2CAA1548" w14:textId="5E45373F" w:rsidR="005C1F0C" w:rsidRPr="00C26E3B" w:rsidRDefault="005C1F0C" w:rsidP="00FE6250">
      <w:pPr>
        <w:jc w:val="both"/>
        <w:rPr>
          <w:lang w:val="es-ES"/>
        </w:rPr>
      </w:pPr>
    </w:p>
    <w:p w14:paraId="152D67BB" w14:textId="6C7AD0D6" w:rsidR="00C26E3B" w:rsidRDefault="00DE49A6" w:rsidP="00FE6250">
      <w:pPr>
        <w:jc w:val="both"/>
      </w:pPr>
      <w:r>
        <w:rPr>
          <w:lang w:val="es-ES"/>
        </w:rPr>
        <w:t>La arquitectura de software porque considero que tengo características de líder</w:t>
      </w:r>
      <w:r w:rsidR="008F4C6F">
        <w:rPr>
          <w:lang w:val="es-ES"/>
        </w:rPr>
        <w:t xml:space="preserve"> y me gusta que es quien analiza y le da la estructura a un proyecto</w:t>
      </w:r>
      <w:r>
        <w:rPr>
          <w:lang w:val="es-ES"/>
        </w:rPr>
        <w:t>, además considero que es un área longeva, ya</w:t>
      </w:r>
      <w:r w:rsidR="00D62D7F">
        <w:rPr>
          <w:lang w:val="es-ES"/>
        </w:rPr>
        <w:t xml:space="preserve"> que</w:t>
      </w:r>
      <w:r w:rsidR="00D62D7F" w:rsidRPr="0019238E">
        <w:t xml:space="preserve"> al encargarse de generar una base para todos los proyectos nunca </w:t>
      </w:r>
      <w:sdt>
        <w:sdtPr>
          <w:tag w:val="goog_rdk_30"/>
          <w:id w:val="2012489866"/>
        </w:sdtPr>
        <w:sdtContent>
          <w:ins w:id="7" w:author="DANIEL TABORDA OBANDO" w:date="2021-12-07T13:51:00Z">
            <w:r w:rsidR="00D62D7F" w:rsidRPr="0019238E">
              <w:t>dejará</w:t>
            </w:r>
          </w:ins>
        </w:sdtContent>
      </w:sdt>
      <w:sdt>
        <w:sdtPr>
          <w:tag w:val="goog_rdk_31"/>
          <w:id w:val="-1907832228"/>
        </w:sdtPr>
        <w:sdtContent>
          <w:del w:id="8" w:author="DANIEL TABORDA OBANDO" w:date="2021-12-07T13:51:00Z">
            <w:r w:rsidR="00D62D7F" w:rsidRPr="0019238E">
              <w:delText>dejara</w:delText>
            </w:r>
          </w:del>
        </w:sdtContent>
      </w:sdt>
      <w:r w:rsidR="00D62D7F" w:rsidRPr="0019238E">
        <w:t xml:space="preserve"> de existir</w:t>
      </w:r>
      <w:r w:rsidR="00C26E3B">
        <w:t xml:space="preserve">, </w:t>
      </w:r>
      <w:r w:rsidR="00C26E3B" w:rsidRPr="0019238E">
        <w:t xml:space="preserve">mutara, se </w:t>
      </w:r>
      <w:sdt>
        <w:sdtPr>
          <w:tag w:val="goog_rdk_32"/>
          <w:id w:val="1945044258"/>
        </w:sdtPr>
        <w:sdtContent>
          <w:ins w:id="9" w:author="DANIEL TABORDA OBANDO" w:date="2021-12-07T13:51:00Z">
            <w:r w:rsidR="00C26E3B" w:rsidRPr="0019238E">
              <w:t>crearán</w:t>
            </w:r>
          </w:ins>
        </w:sdtContent>
      </w:sdt>
      <w:sdt>
        <w:sdtPr>
          <w:tag w:val="goog_rdk_33"/>
          <w:id w:val="570006364"/>
        </w:sdtPr>
        <w:sdtContent>
          <w:del w:id="10" w:author="DANIEL TABORDA OBANDO" w:date="2021-12-07T13:51:00Z">
            <w:r w:rsidR="00C26E3B" w:rsidRPr="0019238E">
              <w:delText>crearan</w:delText>
            </w:r>
          </w:del>
        </w:sdtContent>
      </w:sdt>
      <w:r w:rsidR="00C26E3B" w:rsidRPr="0019238E">
        <w:t xml:space="preserve"> nuevos procesos para optimizar el desarrollo e irán variando la manera en que la se levantan requerimientos, se diseñan programas o aplicaciones y las tecnologías que se usan en los proyectos, </w:t>
      </w:r>
      <w:r w:rsidR="00C26E3B" w:rsidRPr="0019238E">
        <w:lastRenderedPageBreak/>
        <w:t xml:space="preserve">de igual manera </w:t>
      </w:r>
      <w:sdt>
        <w:sdtPr>
          <w:tag w:val="goog_rdk_34"/>
          <w:id w:val="2049651054"/>
        </w:sdtPr>
        <w:sdtContent>
          <w:ins w:id="11" w:author="DANIEL TABORDA OBANDO" w:date="2021-12-07T13:52:00Z">
            <w:r w:rsidR="00C26E3B" w:rsidRPr="0019238E">
              <w:t xml:space="preserve">cambiarán </w:t>
            </w:r>
          </w:ins>
        </w:sdtContent>
      </w:sdt>
      <w:sdt>
        <w:sdtPr>
          <w:tag w:val="goog_rdk_35"/>
          <w:id w:val="-1407844538"/>
        </w:sdtPr>
        <w:sdtContent>
          <w:del w:id="12" w:author="DANIEL TABORDA OBANDO" w:date="2021-12-07T13:52:00Z">
            <w:r w:rsidR="00C26E3B" w:rsidRPr="0019238E">
              <w:delText>cambiaran</w:delText>
            </w:r>
          </w:del>
        </w:sdtContent>
      </w:sdt>
      <w:r w:rsidR="00C26E3B" w:rsidRPr="0019238E">
        <w:t xml:space="preserve"> las diferentes metodologías y estrategias, a pesar de esto siempre será necesario alguien que lidere y guie el proyecto y tome decisiones de alto nivel, por lo que lo veo como una línea de estudio estable</w:t>
      </w:r>
      <w:r w:rsidR="00C26E3B">
        <w:t>.</w:t>
      </w:r>
    </w:p>
    <w:p w14:paraId="3EAAA026" w14:textId="3881EF2B" w:rsidR="00C26E3B" w:rsidRDefault="00C26E3B" w:rsidP="00FE6250">
      <w:pPr>
        <w:jc w:val="both"/>
      </w:pPr>
      <w:r>
        <w:t>Creo que a nivel social se comúnmente se cree que todo lo relacionado a sistemas es un ambiente frio e individualista, cosa lejos de la realidad, ya que cada proyecto tiene un equipo humano detrás, donde debe haber una buena comunicación y convivencia por lo que al ejercer de papel líder me gustaría fomentar esto y contribuir al lado más humano de la ingeniería.</w:t>
      </w:r>
    </w:p>
    <w:p w14:paraId="132C146C" w14:textId="02E219CB" w:rsidR="00C26E3B" w:rsidRDefault="008F4C6F" w:rsidP="00FE6250">
      <w:pPr>
        <w:jc w:val="both"/>
      </w:pPr>
      <w:r>
        <w:t>L</w:t>
      </w:r>
      <w:r w:rsidRPr="0019238E">
        <w:t>a gestión de sistemas de información me llama la atención</w:t>
      </w:r>
      <w:r>
        <w:t xml:space="preserve">, estoy más familiarizada con esto por lo que </w:t>
      </w:r>
      <w:r w:rsidRPr="0019238E">
        <w:t>sé que es una ruta en la que me puedo desempeñar bien, además el hecho que de que existan una gran variedad de sistemas de información lo convierte en un área muy amplia por explorar</w:t>
      </w:r>
      <w:r>
        <w:t>.</w:t>
      </w:r>
      <w:r w:rsidR="00C26E3B">
        <w:t xml:space="preserve"> </w:t>
      </w:r>
      <w:r w:rsidR="00C26E3B" w:rsidRPr="0019238E">
        <w:t xml:space="preserve">A futuro considero que esta va a seguir siendo un área indispensable y se va a ir automatizando cada vez más </w:t>
      </w:r>
      <w:sdt>
        <w:sdtPr>
          <w:tag w:val="goog_rdk_44"/>
          <w:id w:val="976259897"/>
        </w:sdtPr>
        <w:sdtContent>
          <w:del w:id="13" w:author="DANIEL TABORDA OBANDO" w:date="2021-12-07T14:07:00Z">
            <w:r w:rsidR="00C26E3B" w:rsidRPr="0019238E">
              <w:delText xml:space="preserve">esto </w:delText>
            </w:r>
          </w:del>
        </w:sdtContent>
      </w:sdt>
      <w:r w:rsidR="00C26E3B" w:rsidRPr="0019238E">
        <w:t xml:space="preserve">debido a la necesidad de las empresas por optimizar y </w:t>
      </w:r>
      <w:sdt>
        <w:sdtPr>
          <w:tag w:val="goog_rdk_45"/>
          <w:id w:val="1566992221"/>
        </w:sdtPr>
        <w:sdtContent>
          <w:ins w:id="14" w:author="DANIEL TABORDA OBANDO" w:date="2021-12-07T14:07:00Z">
            <w:r w:rsidR="00C26E3B" w:rsidRPr="0019238E">
              <w:t>homogeneizar</w:t>
            </w:r>
          </w:ins>
        </w:sdtContent>
      </w:sdt>
      <w:sdt>
        <w:sdtPr>
          <w:tag w:val="goog_rdk_46"/>
          <w:id w:val="-1119525324"/>
        </w:sdtPr>
        <w:sdtContent>
          <w:del w:id="15" w:author="DANIEL TABORDA OBANDO" w:date="2021-12-07T14:07:00Z">
            <w:r w:rsidR="00C26E3B" w:rsidRPr="0019238E">
              <w:delText>homogenizar</w:delText>
            </w:r>
          </w:del>
        </w:sdtContent>
      </w:sdt>
      <w:r w:rsidR="00C26E3B" w:rsidRPr="0019238E">
        <w:t xml:space="preserve"> sus fuentes de información, esto incentiva mi curiosidad por el tema y me da la oportunidad de explorar</w:t>
      </w:r>
      <w:r w:rsidR="00B96321">
        <w:t>lo</w:t>
      </w:r>
      <w:r w:rsidR="00C26E3B" w:rsidRPr="0019238E">
        <w:t xml:space="preserve"> más</w:t>
      </w:r>
      <w:r w:rsidR="00B96321">
        <w:t>.</w:t>
      </w:r>
    </w:p>
    <w:p w14:paraId="76A96405" w14:textId="77777777" w:rsidR="00B96321" w:rsidRDefault="00B96321" w:rsidP="00FE6250">
      <w:pPr>
        <w:jc w:val="both"/>
        <w:rPr>
          <w:b/>
          <w:bCs/>
          <w:lang w:val="es-ES"/>
        </w:rPr>
      </w:pPr>
      <w:r w:rsidRPr="00B96321">
        <w:rPr>
          <w:b/>
          <w:bCs/>
          <w:lang w:val="es-ES"/>
        </w:rPr>
        <w:t>¿Cuáles son mis principales habilidades? Describa al menos 3</w:t>
      </w:r>
    </w:p>
    <w:p w14:paraId="15CAD5C3" w14:textId="4FF99FC6" w:rsidR="00B96321" w:rsidRPr="00B96321" w:rsidRDefault="00B96321" w:rsidP="00FE6250">
      <w:pPr>
        <w:jc w:val="both"/>
        <w:rPr>
          <w:b/>
          <w:bCs/>
          <w:lang w:val="es-ES"/>
        </w:rPr>
      </w:pPr>
      <w:r>
        <w:rPr>
          <w:lang w:val="es-ES"/>
        </w:rPr>
        <w:t>Comunicación asertiva: C</w:t>
      </w:r>
      <w:r>
        <w:rPr>
          <w:lang w:val="es-ES"/>
        </w:rPr>
        <w:t>onsidero que me puedo expresar con claridad, lo que me ayuda con</w:t>
      </w:r>
      <w:r>
        <w:rPr>
          <w:lang w:val="es-ES"/>
        </w:rPr>
        <w:t xml:space="preserve"> las relaciones interpersonales.</w:t>
      </w:r>
    </w:p>
    <w:p w14:paraId="46A10B4C" w14:textId="440A34EF" w:rsidR="00B96321" w:rsidRDefault="00B96321" w:rsidP="00FE6250">
      <w:pPr>
        <w:jc w:val="both"/>
        <w:rPr>
          <w:lang w:val="es-ES"/>
        </w:rPr>
      </w:pPr>
      <w:r>
        <w:rPr>
          <w:lang w:val="es-ES"/>
        </w:rPr>
        <w:t>Liderazgo: Soy buena trabajando en equipo</w:t>
      </w:r>
      <w:r w:rsidR="008527B1">
        <w:rPr>
          <w:lang w:val="es-ES"/>
        </w:rPr>
        <w:t xml:space="preserve"> y tengo capacidades para guiar y organizar un grupo de personas.</w:t>
      </w:r>
    </w:p>
    <w:p w14:paraId="49A981F9" w14:textId="05858CFE" w:rsidR="00B96321" w:rsidRPr="005C1F0C" w:rsidRDefault="008527B1" w:rsidP="00FE6250">
      <w:pPr>
        <w:jc w:val="both"/>
        <w:rPr>
          <w:lang w:val="es-ES"/>
        </w:rPr>
      </w:pPr>
      <w:r>
        <w:rPr>
          <w:lang w:val="es-ES"/>
        </w:rPr>
        <w:t>Tolerancia a la frustración: Comprendo que esta carrera trata de perseverar y ser paciente, no me estreso fácilmente y puedo tolerar las situaciones de presión.</w:t>
      </w:r>
    </w:p>
    <w:p w14:paraId="09603634" w14:textId="21775290" w:rsidR="00B96321" w:rsidRDefault="00B96321" w:rsidP="00FE6250">
      <w:pPr>
        <w:jc w:val="both"/>
        <w:rPr>
          <w:b/>
          <w:bCs/>
          <w:lang w:val="es-ES"/>
        </w:rPr>
      </w:pPr>
      <w:r w:rsidRPr="00B96321">
        <w:rPr>
          <w:b/>
          <w:bCs/>
          <w:lang w:val="es-ES"/>
        </w:rPr>
        <w:t xml:space="preserve"> ¿Cuáles son mis principales competencias? Describa al menos 3</w:t>
      </w:r>
    </w:p>
    <w:p w14:paraId="79A7250B" w14:textId="1E281C0A" w:rsidR="00B96321" w:rsidRDefault="00480D7B" w:rsidP="00FE6250">
      <w:pPr>
        <w:jc w:val="both"/>
        <w:rPr>
          <w:lang w:val="es-ES"/>
        </w:rPr>
      </w:pPr>
      <w:r>
        <w:rPr>
          <w:lang w:val="es-ES"/>
        </w:rPr>
        <w:t>Capacidad de aprender autónomamente</w:t>
      </w:r>
    </w:p>
    <w:p w14:paraId="5D30AAF5" w14:textId="2745452B" w:rsidR="008527B1" w:rsidRDefault="008527B1" w:rsidP="00FE6250">
      <w:pPr>
        <w:jc w:val="both"/>
        <w:rPr>
          <w:lang w:val="es-ES"/>
        </w:rPr>
      </w:pPr>
      <w:r>
        <w:rPr>
          <w:lang w:val="es-ES"/>
        </w:rPr>
        <w:t>Pensamiento lógico</w:t>
      </w:r>
    </w:p>
    <w:p w14:paraId="6431D7E8" w14:textId="214478C0" w:rsidR="008527B1" w:rsidRPr="008527B1" w:rsidRDefault="00480D7B" w:rsidP="00FE6250">
      <w:pPr>
        <w:jc w:val="both"/>
        <w:rPr>
          <w:lang w:val="es-ES"/>
        </w:rPr>
      </w:pPr>
      <w:r>
        <w:rPr>
          <w:lang w:val="es-ES"/>
        </w:rPr>
        <w:t>Manejo de diferentes softwares.</w:t>
      </w:r>
    </w:p>
    <w:p w14:paraId="4B0C1FBD" w14:textId="76876BB8" w:rsidR="00B96321" w:rsidRDefault="00B96321" w:rsidP="00FE6250">
      <w:pPr>
        <w:jc w:val="both"/>
        <w:rPr>
          <w:b/>
          <w:bCs/>
          <w:lang w:val="es-ES"/>
        </w:rPr>
      </w:pPr>
      <w:r w:rsidRPr="00B96321">
        <w:rPr>
          <w:b/>
          <w:bCs/>
          <w:lang w:val="es-ES"/>
        </w:rPr>
        <w:t>¿Cuáles son mis falencias o mis competencias que debería desarrollar? Describa al menos 3</w:t>
      </w:r>
    </w:p>
    <w:p w14:paraId="443C64DC" w14:textId="740C6328" w:rsidR="00480D7B" w:rsidRPr="00480D7B" w:rsidRDefault="00480D7B" w:rsidP="00FE6250">
      <w:pPr>
        <w:jc w:val="both"/>
        <w:rPr>
          <w:lang w:val="es-ES"/>
        </w:rPr>
      </w:pPr>
      <w:r w:rsidRPr="00480D7B">
        <w:rPr>
          <w:lang w:val="es-ES"/>
        </w:rPr>
        <w:t>Falta</w:t>
      </w:r>
      <w:r>
        <w:rPr>
          <w:lang w:val="es-ES"/>
        </w:rPr>
        <w:t xml:space="preserve"> de conocimiento técnicos</w:t>
      </w:r>
    </w:p>
    <w:p w14:paraId="37042204" w14:textId="37DBA057" w:rsidR="00B96321" w:rsidRDefault="00480D7B" w:rsidP="00FE6250">
      <w:pPr>
        <w:jc w:val="both"/>
      </w:pPr>
      <w:r>
        <w:t>Procrastinación</w:t>
      </w:r>
    </w:p>
    <w:p w14:paraId="5299C04B" w14:textId="695EE476" w:rsidR="00D62D7F" w:rsidRDefault="00480D7B" w:rsidP="00FE6250">
      <w:pPr>
        <w:jc w:val="both"/>
        <w:rPr>
          <w:lang w:val="es-ES"/>
        </w:rPr>
      </w:pPr>
      <w:r>
        <w:rPr>
          <w:lang w:val="es-ES"/>
        </w:rPr>
        <w:t>Mala gestión del tiempo</w:t>
      </w:r>
    </w:p>
    <w:p w14:paraId="6629FC0F" w14:textId="58C4DED1" w:rsidR="00480D7B" w:rsidRDefault="00480D7B" w:rsidP="00FE6250">
      <w:pPr>
        <w:jc w:val="both"/>
        <w:rPr>
          <w:b/>
          <w:bCs/>
          <w:lang w:val="es-ES"/>
        </w:rPr>
      </w:pPr>
      <w:r w:rsidRPr="00480D7B">
        <w:rPr>
          <w:b/>
          <w:bCs/>
          <w:lang w:val="es-ES"/>
        </w:rPr>
        <w:t>¿Cuál es mi ruta de formación?</w:t>
      </w:r>
    </w:p>
    <w:p w14:paraId="13A4E22D" w14:textId="7CBCD185" w:rsidR="00480D7B" w:rsidRPr="00480D7B" w:rsidRDefault="00480D7B" w:rsidP="00FE6250">
      <w:pPr>
        <w:jc w:val="both"/>
        <w:rPr>
          <w:lang w:val="es-ES"/>
        </w:rPr>
      </w:pPr>
      <w:r>
        <w:rPr>
          <w:lang w:val="es-ES"/>
        </w:rPr>
        <w:t xml:space="preserve">Mi ruta de formación inicio con diferentes cursos básicos sobre programación, incluyendo diplomados y técnicas que sirvieron como abrebocas para </w:t>
      </w:r>
      <w:r w:rsidR="00F473F7">
        <w:rPr>
          <w:lang w:val="es-ES"/>
        </w:rPr>
        <w:t>lo que me siguió laboralmente, esto es lo que más avanzado mi formación, luego de eso iría la ingeniería de sistemas, actualmente sigo buscando que enfoque tomar, pero luego de decidirlo me gustaría hacer una especialización en dicho tema si lo veo necesario, adiciona a esto, en medio de todos estos procesos de formación veo necesario la realización de cursos y el aprendizaje de nuevo lenguajes de programación, capacitación en nuevos softwares y demás con el fin de mantenerme actualizada y competente.</w:t>
      </w:r>
    </w:p>
    <w:p w14:paraId="1FC745C1" w14:textId="35C6458F" w:rsidR="00F473F7" w:rsidRDefault="00480D7B" w:rsidP="00FE6250">
      <w:pPr>
        <w:jc w:val="both"/>
        <w:rPr>
          <w:b/>
          <w:bCs/>
          <w:lang w:val="es-ES"/>
        </w:rPr>
      </w:pPr>
      <w:r w:rsidRPr="00480D7B">
        <w:rPr>
          <w:b/>
          <w:bCs/>
          <w:lang w:val="es-ES"/>
        </w:rPr>
        <w:lastRenderedPageBreak/>
        <w:t xml:space="preserve"> ¿Por qué cree que esa es la mejor ruta de formación?</w:t>
      </w:r>
    </w:p>
    <w:p w14:paraId="126755F2" w14:textId="76592B49" w:rsidR="00F473F7" w:rsidRPr="00F473F7" w:rsidRDefault="00F473F7" w:rsidP="00FE6250">
      <w:pPr>
        <w:jc w:val="both"/>
        <w:rPr>
          <w:lang w:val="es-ES"/>
        </w:rPr>
      </w:pPr>
      <w:r>
        <w:rPr>
          <w:lang w:val="es-ES"/>
        </w:rPr>
        <w:t xml:space="preserve">Me parece que esta ruta esta relativamente </w:t>
      </w:r>
      <w:proofErr w:type="gramStart"/>
      <w:r>
        <w:rPr>
          <w:lang w:val="es-ES"/>
        </w:rPr>
        <w:t>clara</w:t>
      </w:r>
      <w:proofErr w:type="gramEnd"/>
      <w:r>
        <w:rPr>
          <w:lang w:val="es-ES"/>
        </w:rPr>
        <w:t xml:space="preserve"> pero de igual manera se mantiene flexible a cambios que puedan llegar,</w:t>
      </w:r>
      <w:r w:rsidR="0042560E">
        <w:rPr>
          <w:lang w:val="es-ES"/>
        </w:rPr>
        <w:t xml:space="preserve"> la he estado formando con los años, a medida que he ido descubriendo lo que quiero para mi vida y</w:t>
      </w:r>
      <w:r>
        <w:rPr>
          <w:lang w:val="es-ES"/>
        </w:rPr>
        <w:t xml:space="preserve"> me parece</w:t>
      </w:r>
      <w:r w:rsidR="0042560E">
        <w:rPr>
          <w:lang w:val="es-ES"/>
        </w:rPr>
        <w:t xml:space="preserve"> lo suficiente</w:t>
      </w:r>
      <w:r>
        <w:rPr>
          <w:lang w:val="es-ES"/>
        </w:rPr>
        <w:t xml:space="preserve"> completa, segura y viable</w:t>
      </w:r>
      <w:r w:rsidR="0042560E">
        <w:rPr>
          <w:lang w:val="es-ES"/>
        </w:rPr>
        <w:t xml:space="preserve"> dentro de lo posible ya que cada día trabajo para seguirla.</w:t>
      </w:r>
    </w:p>
    <w:p w14:paraId="68DF4772" w14:textId="77777777" w:rsidR="00480D7B" w:rsidRPr="00480D7B" w:rsidRDefault="00480D7B" w:rsidP="00FE6250">
      <w:pPr>
        <w:jc w:val="both"/>
        <w:rPr>
          <w:b/>
          <w:bCs/>
          <w:lang w:val="es-ES"/>
        </w:rPr>
      </w:pPr>
      <w:r w:rsidRPr="00480D7B">
        <w:rPr>
          <w:b/>
          <w:bCs/>
          <w:lang w:val="es-ES"/>
        </w:rPr>
        <w:t xml:space="preserve"> ¿Qué es un buen ingeniero de sistemas?</w:t>
      </w:r>
    </w:p>
    <w:p w14:paraId="619516A9" w14:textId="77777777" w:rsidR="0042560E" w:rsidRPr="00717B36" w:rsidRDefault="0042560E" w:rsidP="00FE6250">
      <w:pPr>
        <w:ind w:hanging="2"/>
        <w:jc w:val="both"/>
      </w:pPr>
      <w:r w:rsidRPr="0019238E">
        <w:t xml:space="preserve">Ser un buen ingeniero de sistemas significa mantenerse al tanto de </w:t>
      </w:r>
      <w:sdt>
        <w:sdtPr>
          <w:tag w:val="goog_rdk_50"/>
          <w:id w:val="335046677"/>
        </w:sdtPr>
        <w:sdtContent>
          <w:ins w:id="16" w:author="DANIEL TABORDA OBANDO" w:date="2021-12-07T14:08:00Z">
            <w:r w:rsidRPr="0019238E">
              <w:t>cómo</w:t>
            </w:r>
          </w:ins>
        </w:sdtContent>
      </w:sdt>
      <w:sdt>
        <w:sdtPr>
          <w:tag w:val="goog_rdk_51"/>
          <w:id w:val="1145935078"/>
        </w:sdtPr>
        <w:sdtContent>
          <w:del w:id="17" w:author="DANIEL TABORDA OBANDO" w:date="2021-12-07T14:08:00Z">
            <w:r w:rsidRPr="0019238E">
              <w:delText>como</w:delText>
            </w:r>
          </w:del>
        </w:sdtContent>
      </w:sdt>
      <w:r w:rsidRPr="0019238E">
        <w:t xml:space="preserve"> avanza el mundo del software, tener buenas bases y conocimientos técnicos para poder desempeñar correctamente su función como profesional, pero más allá de esto considero que es una cuestión de tener buenos principios morales, seguir la ética profesional como es debido, usando sus capacidades para el bienestar de la </w:t>
      </w:r>
      <w:r w:rsidRPr="00717B36">
        <w:t xml:space="preserve">sociedad, el mejoramiento de la calidad de </w:t>
      </w:r>
      <w:sdt>
        <w:sdtPr>
          <w:tag w:val="goog_rdk_52"/>
          <w:id w:val="-1808934309"/>
        </w:sdtPr>
        <w:sdtContent>
          <w:ins w:id="18" w:author="DANIEL TABORDA OBANDO" w:date="2021-12-07T14:08:00Z">
            <w:r w:rsidRPr="00717B36">
              <w:t xml:space="preserve">vida </w:t>
            </w:r>
          </w:ins>
        </w:sdtContent>
      </w:sdt>
      <w:sdt>
        <w:sdtPr>
          <w:tag w:val="goog_rdk_53"/>
          <w:id w:val="881991801"/>
        </w:sdtPr>
        <w:sdtContent>
          <w:del w:id="19" w:author="DANIEL TABORDA OBANDO" w:date="2021-12-07T14:08:00Z">
            <w:r w:rsidRPr="00717B36">
              <w:delText xml:space="preserve">vista </w:delText>
            </w:r>
          </w:del>
        </w:sdtContent>
      </w:sdt>
      <w:r w:rsidRPr="00717B36">
        <w:t>y para construir un mejor país, contribuyendo al desarrollo tanto tecnológico como humano</w:t>
      </w:r>
      <w:sdt>
        <w:sdtPr>
          <w:tag w:val="goog_rdk_54"/>
          <w:id w:val="362494473"/>
        </w:sdtPr>
        <w:sdtContent>
          <w:ins w:id="20" w:author="DANIEL TABORDA OBANDO" w:date="2021-12-07T14:12:00Z">
            <w:r w:rsidRPr="00717B36">
              <w:t>.</w:t>
            </w:r>
          </w:ins>
        </w:sdtContent>
      </w:sdt>
      <w:sdt>
        <w:sdtPr>
          <w:tag w:val="goog_rdk_55"/>
          <w:id w:val="-1124688356"/>
        </w:sdtPr>
        <w:sdtContent>
          <w:del w:id="21" w:author="DANIEL TABORDA OBANDO" w:date="2021-12-07T14:12:00Z">
            <w:r w:rsidRPr="00717B36">
              <w:delText xml:space="preserve"> de su entorno.</w:delText>
            </w:r>
          </w:del>
        </w:sdtContent>
      </w:sdt>
    </w:p>
    <w:p w14:paraId="786F7009" w14:textId="64B930D8" w:rsidR="00480D7B" w:rsidRDefault="00A33DCA" w:rsidP="00FE6250">
      <w:pPr>
        <w:jc w:val="both"/>
        <w:rPr>
          <w:lang w:val="es-ES"/>
        </w:rPr>
      </w:pPr>
      <w:r>
        <w:rPr>
          <w:lang w:val="es-ES"/>
        </w:rPr>
        <w:t>Ahora voy a continuar d</w:t>
      </w:r>
      <w:r w:rsidR="00CA6807">
        <w:rPr>
          <w:lang w:val="es-ES"/>
        </w:rPr>
        <w:t>a</w:t>
      </w:r>
      <w:r>
        <w:rPr>
          <w:lang w:val="es-ES"/>
        </w:rPr>
        <w:t>ndo los consejos</w:t>
      </w:r>
      <w:r w:rsidR="00B24383">
        <w:rPr>
          <w:lang w:val="es-ES"/>
        </w:rPr>
        <w:t xml:space="preserve"> a los compañeros sobre sus artículos</w:t>
      </w:r>
      <w:r w:rsidR="00CA6807">
        <w:rPr>
          <w:lang w:val="es-ES"/>
        </w:rPr>
        <w:t>.</w:t>
      </w:r>
    </w:p>
    <w:p w14:paraId="4D63636C" w14:textId="06871F6A" w:rsidR="00B24383" w:rsidRPr="00DE49A6" w:rsidRDefault="00B24383" w:rsidP="00FE6250">
      <w:pPr>
        <w:jc w:val="both"/>
        <w:rPr>
          <w:lang w:val="es-ES"/>
        </w:rPr>
      </w:pPr>
      <w:r>
        <w:rPr>
          <w:lang w:val="es-ES"/>
        </w:rPr>
        <w:t>La primera compañera que elegí fue:</w:t>
      </w:r>
    </w:p>
    <w:p w14:paraId="5188B741" w14:textId="7C1AC986" w:rsidR="00660739" w:rsidRDefault="00D8083D" w:rsidP="00FE6250">
      <w:pPr>
        <w:jc w:val="both"/>
        <w:rPr>
          <w:lang w:val="es-ES"/>
        </w:rPr>
      </w:pPr>
      <w:proofErr w:type="spellStart"/>
      <w:r>
        <w:rPr>
          <w:lang w:val="es-ES"/>
        </w:rPr>
        <w:t>Yakeline</w:t>
      </w:r>
      <w:proofErr w:type="spellEnd"/>
      <w:r w:rsidR="00A33DCA">
        <w:rPr>
          <w:lang w:val="es-ES"/>
        </w:rPr>
        <w:t xml:space="preserve"> Arias</w:t>
      </w:r>
      <w:r>
        <w:rPr>
          <w:lang w:val="es-ES"/>
        </w:rPr>
        <w:t>:</w:t>
      </w:r>
    </w:p>
    <w:p w14:paraId="225DBF72" w14:textId="76AD8F3D" w:rsidR="00797293" w:rsidRDefault="006F5A4A" w:rsidP="00FE6250">
      <w:pPr>
        <w:jc w:val="both"/>
        <w:rPr>
          <w:lang w:val="es-ES"/>
        </w:rPr>
      </w:pPr>
      <w:r>
        <w:rPr>
          <w:lang w:val="es-ES"/>
        </w:rPr>
        <w:t>Recomiendo apegarse más a las instrucciones y utilizar los recursos y ejemplos que se nos dieron como las platillas de las normas IEEE, esto con el fin de aprender a manejar los formatos correctos.</w:t>
      </w:r>
      <w:r>
        <w:rPr>
          <w:lang w:val="es-ES"/>
        </w:rPr>
        <w:t xml:space="preserve"> También </w:t>
      </w:r>
      <w:r w:rsidR="00797293">
        <w:rPr>
          <w:lang w:val="es-ES"/>
        </w:rPr>
        <w:t xml:space="preserve">tener en cuenta que referencias y bibliografía son términos diferentes (siendo unas citadas en el texto y otras no) y que este trabajo </w:t>
      </w:r>
      <w:r w:rsidR="00C4708F">
        <w:rPr>
          <w:lang w:val="es-ES"/>
        </w:rPr>
        <w:t>requería</w:t>
      </w:r>
      <w:r w:rsidR="00797293">
        <w:rPr>
          <w:lang w:val="es-ES"/>
        </w:rPr>
        <w:t xml:space="preserve"> referencias</w:t>
      </w:r>
    </w:p>
    <w:p w14:paraId="5786E006" w14:textId="7357A8D2" w:rsidR="00CA6807" w:rsidRDefault="00B24383" w:rsidP="00FE6250">
      <w:pPr>
        <w:jc w:val="both"/>
        <w:rPr>
          <w:lang w:val="es-ES"/>
        </w:rPr>
      </w:pPr>
      <w:r>
        <w:rPr>
          <w:lang w:val="es-ES"/>
        </w:rPr>
        <w:t>La siguiente compañera es:</w:t>
      </w:r>
    </w:p>
    <w:p w14:paraId="1B916F72" w14:textId="2CB423F5" w:rsidR="00C4708F" w:rsidRDefault="00C4708F" w:rsidP="00FE6250">
      <w:pPr>
        <w:jc w:val="both"/>
      </w:pPr>
      <w:r>
        <w:t>Rosalinda Aroca Berrio:</w:t>
      </w:r>
    </w:p>
    <w:p w14:paraId="78E7AAA6" w14:textId="058ECB4B" w:rsidR="00CA0280" w:rsidRDefault="003B3CD9" w:rsidP="00FE6250">
      <w:pPr>
        <w:jc w:val="both"/>
      </w:pPr>
      <w:r>
        <w:t>Recomiendo leer varias veces lo que se escribe, esto con el fin de que se dé a entender correctamente lo que se quiere explicar y que esto tenga coherencia con el título que se le da, por otro lado, c</w:t>
      </w:r>
      <w:r w:rsidR="00CA0280">
        <w:t>onsidero que escribir textualmente las preguntas e irlas respondiendo una a una era inne</w:t>
      </w:r>
      <w:r>
        <w:t>ce</w:t>
      </w:r>
      <w:r w:rsidR="00CA0280">
        <w:t xml:space="preserve">sario ya que al ser un </w:t>
      </w:r>
      <w:r>
        <w:t>artículo</w:t>
      </w:r>
      <w:r w:rsidR="00CA0280">
        <w:t xml:space="preserve"> </w:t>
      </w:r>
      <w:r>
        <w:t>estas se podían deducir a medida que se leía el texto.</w:t>
      </w:r>
    </w:p>
    <w:p w14:paraId="5219B09F" w14:textId="1A5C23A5" w:rsidR="00B24383" w:rsidRDefault="00B24383" w:rsidP="00FE6250">
      <w:pPr>
        <w:jc w:val="both"/>
      </w:pPr>
      <w:r>
        <w:t xml:space="preserve">Por </w:t>
      </w:r>
      <w:r w:rsidR="00B406FC">
        <w:t>último</w:t>
      </w:r>
      <w:r>
        <w:t>:</w:t>
      </w:r>
    </w:p>
    <w:p w14:paraId="0580FC40" w14:textId="1EB54AC0" w:rsidR="00C86BAF" w:rsidRDefault="00C86BAF" w:rsidP="00FE6250">
      <w:pPr>
        <w:jc w:val="both"/>
      </w:pPr>
      <w:r>
        <w:t>Levis Javier Aguilar Torres:</w:t>
      </w:r>
    </w:p>
    <w:p w14:paraId="60B030F8" w14:textId="248835BD" w:rsidR="006F5A4A" w:rsidRDefault="006F5A4A" w:rsidP="006F5A4A">
      <w:pPr>
        <w:jc w:val="both"/>
      </w:pPr>
      <w:r>
        <w:t xml:space="preserve">Mejorar el uso de términos para que sean </w:t>
      </w:r>
      <w:r w:rsidR="00315732">
        <w:t>más</w:t>
      </w:r>
      <w:r>
        <w:t xml:space="preserve"> asertivos, congruentes y coherentes con lo que se quiere decir, saber por qué usar ciertos términos.</w:t>
      </w:r>
    </w:p>
    <w:p w14:paraId="406CF100" w14:textId="7F2D17D2" w:rsidR="00C86BAF" w:rsidRDefault="00C86BAF" w:rsidP="00FE6250">
      <w:pPr>
        <w:jc w:val="both"/>
      </w:pPr>
    </w:p>
    <w:p w14:paraId="7FF7C2B4" w14:textId="1DE47BFB" w:rsidR="007366A8" w:rsidRDefault="007366A8" w:rsidP="00FE6250">
      <w:pPr>
        <w:jc w:val="both"/>
      </w:pPr>
    </w:p>
    <w:p w14:paraId="64E9AB7B" w14:textId="77777777" w:rsidR="0024157D" w:rsidRPr="00D8083D" w:rsidRDefault="0024157D" w:rsidP="00FE6250">
      <w:pPr>
        <w:jc w:val="both"/>
        <w:rPr>
          <w:lang w:val="es-ES"/>
        </w:rPr>
      </w:pPr>
    </w:p>
    <w:sectPr w:rsidR="0024157D" w:rsidRPr="00D80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031BA"/>
    <w:multiLevelType w:val="hybridMultilevel"/>
    <w:tmpl w:val="D67E1D56"/>
    <w:lvl w:ilvl="0" w:tplc="F3408FC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3D"/>
    <w:rsid w:val="0024157D"/>
    <w:rsid w:val="00315732"/>
    <w:rsid w:val="003B3CD9"/>
    <w:rsid w:val="0042560E"/>
    <w:rsid w:val="00480D7B"/>
    <w:rsid w:val="005C1F0C"/>
    <w:rsid w:val="00660739"/>
    <w:rsid w:val="006F5A4A"/>
    <w:rsid w:val="00701938"/>
    <w:rsid w:val="007366A8"/>
    <w:rsid w:val="00797293"/>
    <w:rsid w:val="007E3FB7"/>
    <w:rsid w:val="008527B1"/>
    <w:rsid w:val="008F4C6F"/>
    <w:rsid w:val="00A33DCA"/>
    <w:rsid w:val="00AF095D"/>
    <w:rsid w:val="00B24383"/>
    <w:rsid w:val="00B406FC"/>
    <w:rsid w:val="00B96321"/>
    <w:rsid w:val="00C20344"/>
    <w:rsid w:val="00C26E3B"/>
    <w:rsid w:val="00C4708F"/>
    <w:rsid w:val="00C86BAF"/>
    <w:rsid w:val="00CA0280"/>
    <w:rsid w:val="00CA6807"/>
    <w:rsid w:val="00D62D7F"/>
    <w:rsid w:val="00D8083D"/>
    <w:rsid w:val="00DE49A6"/>
    <w:rsid w:val="00F473F7"/>
    <w:rsid w:val="00FE62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CC4C"/>
  <w15:chartTrackingRefBased/>
  <w15:docId w15:val="{7AFD06C1-F9D1-462E-ADE9-7D8AD8D5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5C33-8B64-4985-8AFD-D0D216BF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1116</Words>
  <Characters>6141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2022-01-16T01:04:00Z</dcterms:created>
  <dcterms:modified xsi:type="dcterms:W3CDTF">2022-01-16T05:52:00Z</dcterms:modified>
</cp:coreProperties>
</file>