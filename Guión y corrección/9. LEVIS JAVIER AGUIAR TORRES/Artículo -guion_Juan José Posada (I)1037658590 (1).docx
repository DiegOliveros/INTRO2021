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F9FF985" w:rsidR="00766FA9" w:rsidRPr="00727CB6" w:rsidRDefault="00A1744A" w:rsidP="00410C4C">
      <w:pPr>
        <w:widowControl w:val="0"/>
        <w:pBdr>
          <w:top w:val="nil"/>
          <w:left w:val="nil"/>
          <w:bottom w:val="nil"/>
          <w:right w:val="nil"/>
          <w:between w:val="nil"/>
        </w:pBdr>
        <w:spacing w:line="252" w:lineRule="auto"/>
        <w:ind w:left="0" w:hanging="2"/>
        <w:jc w:val="center"/>
        <w:rPr>
          <w:rFonts w:ascii="Symbol" w:eastAsia="Symbol" w:hAnsi="Symbol" w:cs="Symbol"/>
          <w:color w:val="000000"/>
          <w:sz w:val="18"/>
          <w:szCs w:val="18"/>
          <w:lang w:val="es-CO"/>
        </w:rPr>
      </w:pPr>
      <w:r>
        <w:rPr>
          <w:color w:val="000000"/>
          <w:sz w:val="18"/>
          <w:szCs w:val="18"/>
          <w:vertAlign w:val="superscript"/>
        </w:rPr>
        <w:footnoteReference w:id="1"/>
      </w:r>
      <w:r w:rsidR="00410C4C">
        <w:rPr>
          <w:rFonts w:ascii="Symbol" w:eastAsia="Symbol" w:hAnsi="Symbol" w:cs="Symbol"/>
          <w:color w:val="000000"/>
          <w:sz w:val="18"/>
          <w:szCs w:val="18"/>
        </w:rPr>
        <w:t></w:t>
      </w:r>
    </w:p>
    <w:p w14:paraId="383E0DB0" w14:textId="4629678B" w:rsidR="00410C4C" w:rsidRPr="00410C4C" w:rsidRDefault="00410C4C" w:rsidP="00410C4C">
      <w:pPr>
        <w:widowControl w:val="0"/>
        <w:pBdr>
          <w:top w:val="nil"/>
          <w:left w:val="nil"/>
          <w:bottom w:val="nil"/>
          <w:right w:val="nil"/>
          <w:between w:val="nil"/>
        </w:pBdr>
        <w:spacing w:line="252" w:lineRule="auto"/>
        <w:ind w:left="0" w:hanging="2"/>
        <w:jc w:val="center"/>
        <w:rPr>
          <w:color w:val="000000"/>
          <w:sz w:val="18"/>
          <w:szCs w:val="18"/>
          <w:lang w:val="es-CO"/>
        </w:rPr>
      </w:pPr>
      <w:r>
        <w:rPr>
          <w:rFonts w:ascii="Symbol" w:eastAsia="Symbol" w:hAnsi="Symbol" w:cs="Symbol"/>
          <w:color w:val="000000"/>
          <w:sz w:val="18"/>
          <w:szCs w:val="18"/>
        </w:rPr>
        <w:t></w:t>
      </w:r>
      <w:r>
        <w:rPr>
          <w:rFonts w:ascii="Symbol" w:eastAsia="Symbol" w:hAnsi="Symbol" w:cs="Symbol"/>
          <w:color w:val="000000"/>
          <w:sz w:val="18"/>
          <w:szCs w:val="18"/>
        </w:rPr>
        <w:t></w:t>
      </w:r>
      <w:r>
        <w:rPr>
          <w:rFonts w:ascii="Symbol" w:eastAsia="Symbol" w:hAnsi="Symbol" w:cs="Symbol"/>
          <w:color w:val="000000"/>
          <w:sz w:val="18"/>
          <w:szCs w:val="18"/>
        </w:rPr>
        <w:t></w:t>
      </w:r>
      <w:r>
        <w:rPr>
          <w:rFonts w:ascii="Symbol" w:eastAsia="Symbol" w:hAnsi="Symbol" w:cs="Symbol"/>
          <w:color w:val="000000"/>
          <w:sz w:val="18"/>
          <w:szCs w:val="18"/>
        </w:rPr>
        <w:t></w:t>
      </w:r>
      <w:r>
        <w:rPr>
          <w:rFonts w:ascii="Symbol" w:eastAsia="Symbol" w:hAnsi="Symbol" w:cs="Symbol"/>
          <w:color w:val="000000"/>
          <w:sz w:val="18"/>
          <w:szCs w:val="18"/>
        </w:rPr>
        <w:t></w:t>
      </w:r>
      <w:r>
        <w:rPr>
          <w:rFonts w:ascii="Symbol" w:eastAsia="Symbol" w:hAnsi="Symbol" w:cs="Symbol"/>
          <w:color w:val="000000"/>
          <w:sz w:val="18"/>
          <w:szCs w:val="18"/>
        </w:rPr>
        <w:t></w:t>
      </w:r>
      <w:r>
        <w:rPr>
          <w:rFonts w:ascii="Symbol" w:eastAsia="Symbol" w:hAnsi="Symbol" w:cs="Symbol"/>
          <w:color w:val="000000"/>
          <w:sz w:val="18"/>
          <w:szCs w:val="18"/>
        </w:rPr>
        <w:t></w:t>
      </w:r>
      <w:r>
        <w:rPr>
          <w:rFonts w:ascii="Symbol" w:eastAsia="Symbol" w:hAnsi="Symbol" w:cs="Symbol"/>
          <w:color w:val="000000"/>
          <w:sz w:val="18"/>
          <w:szCs w:val="18"/>
        </w:rPr>
        <w:t></w:t>
      </w:r>
      <w:r>
        <w:rPr>
          <w:rFonts w:ascii="Symbol" w:eastAsia="Symbol" w:hAnsi="Symbol" w:cs="Symbol"/>
          <w:color w:val="000000"/>
          <w:sz w:val="18"/>
          <w:szCs w:val="18"/>
        </w:rPr>
        <w:t></w:t>
      </w:r>
      <w:r>
        <w:rPr>
          <w:rFonts w:ascii="Symbol" w:eastAsia="Symbol" w:hAnsi="Symbol" w:cs="Symbol"/>
          <w:color w:val="000000"/>
          <w:sz w:val="18"/>
          <w:szCs w:val="18"/>
        </w:rPr>
        <w:t></w:t>
      </w:r>
    </w:p>
    <w:p w14:paraId="00000002" w14:textId="77777777" w:rsidR="00766FA9" w:rsidRPr="00410C4C" w:rsidRDefault="006B7132">
      <w:pPr>
        <w:ind w:left="0" w:hanging="2"/>
        <w:jc w:val="center"/>
        <w:rPr>
          <w:sz w:val="48"/>
          <w:szCs w:val="48"/>
          <w:lang w:val="es-CO"/>
        </w:rPr>
      </w:pPr>
      <w:sdt>
        <w:sdtPr>
          <w:tag w:val="goog_rdk_0"/>
          <w:id w:val="1545800824"/>
        </w:sdtPr>
        <w:sdtEndPr/>
        <w:sdtContent>
          <w:commentRangeStart w:id="1"/>
        </w:sdtContent>
      </w:sdt>
      <w:r w:rsidR="00A1744A" w:rsidRPr="00410C4C">
        <w:rPr>
          <w:sz w:val="48"/>
          <w:szCs w:val="48"/>
          <w:lang w:val="es-CO"/>
        </w:rPr>
        <w:t>¿Qué es la Ingeniería?</w:t>
      </w:r>
      <w:commentRangeEnd w:id="1"/>
      <w:r w:rsidR="00A1744A">
        <w:commentReference w:id="1"/>
      </w:r>
    </w:p>
    <w:p w14:paraId="00000003" w14:textId="77777777" w:rsidR="00766FA9" w:rsidRPr="00410C4C" w:rsidRDefault="00766FA9">
      <w:pPr>
        <w:ind w:left="3" w:hanging="5"/>
        <w:jc w:val="center"/>
        <w:rPr>
          <w:sz w:val="48"/>
          <w:szCs w:val="48"/>
          <w:lang w:val="es-CO"/>
        </w:rPr>
      </w:pPr>
    </w:p>
    <w:p w14:paraId="00000004" w14:textId="1267039B" w:rsidR="00766FA9" w:rsidRDefault="006B7132" w:rsidP="00D03720">
      <w:pPr>
        <w:ind w:left="0" w:hanging="2"/>
        <w:jc w:val="both"/>
        <w:rPr>
          <w:rFonts w:ascii="Courier New" w:eastAsia="Courier New" w:hAnsi="Courier New" w:cs="Courier New"/>
          <w:color w:val="000000"/>
          <w:lang w:val="es-CO"/>
        </w:rPr>
      </w:pPr>
      <w:sdt>
        <w:sdtPr>
          <w:tag w:val="goog_rdk_1"/>
          <w:id w:val="404805074"/>
        </w:sdtPr>
        <w:sdtEndPr/>
        <w:sdtContent>
          <w:commentRangeStart w:id="2"/>
        </w:sdtContent>
      </w:sdt>
      <w:r w:rsidR="00410C4C">
        <w:rPr>
          <w:rFonts w:ascii="Courier New" w:eastAsia="Courier New" w:hAnsi="Courier New" w:cs="Courier New"/>
          <w:color w:val="000000"/>
          <w:lang w:val="es-CO"/>
        </w:rPr>
        <w:t>Juan José Posada Ortega,  Estudiante de ingeniería de sistemas – UdeA</w:t>
      </w:r>
    </w:p>
    <w:p w14:paraId="429286AA" w14:textId="755F37FA" w:rsidR="00D03720" w:rsidRPr="00410C4C" w:rsidRDefault="00D03720" w:rsidP="00D03720">
      <w:pPr>
        <w:ind w:left="0" w:hanging="2"/>
        <w:jc w:val="both"/>
        <w:rPr>
          <w:rFonts w:ascii="Courier New" w:eastAsia="Courier New" w:hAnsi="Courier New" w:cs="Courier New"/>
          <w:color w:val="000000"/>
          <w:lang w:val="es-CO"/>
        </w:rPr>
      </w:pPr>
      <w:r>
        <w:rPr>
          <w:rFonts w:ascii="Courier New" w:eastAsia="Courier New" w:hAnsi="Courier New" w:cs="Courier New"/>
          <w:color w:val="000000"/>
          <w:lang w:val="es-CO"/>
        </w:rPr>
        <w:t>juan.posada13@udea.edu.co</w:t>
      </w:r>
    </w:p>
    <w:commentRangeEnd w:id="2"/>
    <w:p w14:paraId="00000006" w14:textId="1D42AFC7" w:rsidR="00766FA9" w:rsidRPr="00727CB6" w:rsidRDefault="00A1744A">
      <w:pPr>
        <w:pBdr>
          <w:top w:val="nil"/>
          <w:left w:val="nil"/>
          <w:bottom w:val="nil"/>
          <w:right w:val="nil"/>
          <w:between w:val="nil"/>
        </w:pBdr>
        <w:spacing w:after="320" w:line="240" w:lineRule="auto"/>
        <w:ind w:left="0" w:hanging="2"/>
        <w:jc w:val="both"/>
        <w:rPr>
          <w:color w:val="000000"/>
          <w:sz w:val="22"/>
          <w:szCs w:val="22"/>
          <w:lang w:val="es-CO"/>
        </w:rPr>
      </w:pPr>
      <w:r>
        <w:commentReference w:id="2"/>
      </w:r>
      <w:bookmarkStart w:id="3" w:name="bookmark=id.gjdgxs" w:colFirst="0" w:colLast="0"/>
      <w:bookmarkEnd w:id="3"/>
      <w:sdt>
        <w:sdtPr>
          <w:tag w:val="goog_rdk_2"/>
          <w:id w:val="-1864205164"/>
        </w:sdtPr>
        <w:sdtEndPr/>
        <w:sdtContent>
          <w:r w:rsidR="00410C4C" w:rsidRPr="00727CB6">
            <w:rPr>
              <w:lang w:val="es-CO"/>
            </w:rPr>
            <w:t xml:space="preserve">     </w:t>
          </w:r>
        </w:sdtContent>
      </w:sdt>
    </w:p>
    <w:p w14:paraId="00000007" w14:textId="77777777" w:rsidR="00766FA9" w:rsidRPr="00727CB6" w:rsidRDefault="00766FA9">
      <w:pPr>
        <w:ind w:left="0" w:hanging="2"/>
        <w:jc w:val="both"/>
        <w:rPr>
          <w:lang w:val="es-CO"/>
        </w:rPr>
      </w:pPr>
    </w:p>
    <w:p w14:paraId="715743ED" w14:textId="278C2617" w:rsidR="00410C4C" w:rsidRPr="00142E75" w:rsidRDefault="00410C4C" w:rsidP="005D4D5B">
      <w:pPr>
        <w:shd w:val="clear" w:color="auto" w:fill="FFFFFF"/>
        <w:ind w:leftChars="0" w:left="0" w:firstLineChars="0" w:firstLine="0"/>
        <w:jc w:val="both"/>
        <w:rPr>
          <w:b/>
          <w:lang w:val="es-CO"/>
        </w:rPr>
      </w:pPr>
    </w:p>
    <w:p w14:paraId="3BD5DFDF" w14:textId="696F1A49" w:rsidR="00410C4C" w:rsidRPr="00142E75" w:rsidRDefault="006B7132" w:rsidP="005D4D5B">
      <w:pPr>
        <w:shd w:val="clear" w:color="auto" w:fill="FFFFFF"/>
        <w:ind w:left="0" w:hanging="2"/>
        <w:jc w:val="both"/>
        <w:rPr>
          <w:b/>
          <w:lang w:val="es-CO"/>
        </w:rPr>
      </w:pPr>
      <w:sdt>
        <w:sdtPr>
          <w:rPr>
            <w:b/>
          </w:rPr>
          <w:tag w:val="goog_rdk_8"/>
          <w:id w:val="-678117444"/>
        </w:sdtPr>
        <w:sdtEndPr/>
        <w:sdtContent>
          <w:r w:rsidR="000B0835" w:rsidRPr="00142E75">
            <w:rPr>
              <w:b/>
              <w:lang w:val="es-CO"/>
            </w:rPr>
            <w:t>RESUMEN</w:t>
          </w:r>
          <w:r w:rsidR="000B0835" w:rsidRPr="00142E75">
            <w:rPr>
              <w:b/>
            </w:rPr>
            <w:commentReference w:id="4"/>
          </w:r>
          <w:r w:rsidR="000B0835" w:rsidRPr="00142E75">
            <w:rPr>
              <w:b/>
              <w:lang w:val="es-CO"/>
            </w:rPr>
            <w:t xml:space="preserve">: </w:t>
          </w:r>
        </w:sdtContent>
      </w:sdt>
      <w:r w:rsidR="00410C4C" w:rsidRPr="00142E75">
        <w:rPr>
          <w:b/>
          <w:lang w:val="es-CO"/>
        </w:rPr>
        <w:t>En la cuarta revolución</w:t>
      </w:r>
      <w:r w:rsidR="00B04A68" w:rsidRPr="00142E75">
        <w:rPr>
          <w:b/>
          <w:lang w:val="es-CO"/>
        </w:rPr>
        <w:t xml:space="preserve"> industrial</w:t>
      </w:r>
      <w:r w:rsidR="00410C4C" w:rsidRPr="00142E75">
        <w:rPr>
          <w:b/>
          <w:lang w:val="es-CO"/>
        </w:rPr>
        <w:t xml:space="preserve"> la ingeniería de sistemas es una de las carreras más demandas para el desarrollo de la sociedad, esta carrera cuenta con diferentes líneas o áreas, todas indispensables para la industria, cada día las empresas necesitan de más ingenieros de sistemas pero no hay suficientes para cubrir la demanda, esta profesión será la que impulsara el desarrollo tecnológico en los próximos años. </w:t>
      </w:r>
    </w:p>
    <w:p w14:paraId="00000008" w14:textId="77777777" w:rsidR="00766FA9" w:rsidRPr="00410C4C" w:rsidRDefault="00766FA9">
      <w:pPr>
        <w:ind w:left="0" w:hanging="2"/>
        <w:jc w:val="both"/>
        <w:rPr>
          <w:lang w:val="es-CO"/>
        </w:rPr>
      </w:pPr>
    </w:p>
    <w:p w14:paraId="0000001F" w14:textId="5AE64D5E" w:rsidR="00766FA9" w:rsidRPr="00E751FF" w:rsidRDefault="000B0835">
      <w:pPr>
        <w:ind w:left="0" w:hanging="2"/>
        <w:rPr>
          <w:b/>
          <w:lang w:val="es-CO"/>
        </w:rPr>
      </w:pPr>
      <w:r w:rsidRPr="00E751FF">
        <w:rPr>
          <w:b/>
          <w:lang w:val="es-CO"/>
        </w:rPr>
        <w:t xml:space="preserve">PALABRAS </w:t>
      </w:r>
      <w:r w:rsidR="00E87108" w:rsidRPr="00E751FF">
        <w:rPr>
          <w:b/>
          <w:lang w:val="es-CO"/>
        </w:rPr>
        <w:t>CLAVE:</w:t>
      </w:r>
      <w:r w:rsidRPr="00E751FF">
        <w:rPr>
          <w:b/>
          <w:lang w:val="es-CO"/>
        </w:rPr>
        <w:t xml:space="preserve"> sistemas, software, tecnología, programación. </w:t>
      </w:r>
    </w:p>
    <w:p w14:paraId="00000020" w14:textId="383635A7" w:rsidR="00766FA9" w:rsidRPr="002F512E" w:rsidRDefault="0078338B" w:rsidP="0078338B">
      <w:pPr>
        <w:pStyle w:val="Prrafodelista"/>
        <w:keepNext/>
        <w:pBdr>
          <w:top w:val="nil"/>
          <w:left w:val="nil"/>
          <w:bottom w:val="nil"/>
          <w:right w:val="nil"/>
          <w:between w:val="nil"/>
        </w:pBdr>
        <w:spacing w:before="240" w:after="80" w:line="240" w:lineRule="auto"/>
        <w:ind w:leftChars="0" w:left="1080" w:firstLineChars="0" w:firstLine="0"/>
        <w:rPr>
          <w:smallCaps/>
          <w:color w:val="000000"/>
          <w:lang w:val="es-CO"/>
        </w:rPr>
      </w:pPr>
      <w:r w:rsidRPr="002F512E">
        <w:rPr>
          <w:smallCaps/>
          <w:color w:val="000000"/>
          <w:lang w:val="es-CO"/>
        </w:rPr>
        <w:t xml:space="preserve">I. </w:t>
      </w:r>
      <w:r w:rsidR="00A1744A" w:rsidRPr="002F512E">
        <w:rPr>
          <w:smallCaps/>
          <w:color w:val="000000"/>
          <w:lang w:val="es-CO"/>
        </w:rPr>
        <w:t>introducción</w:t>
      </w:r>
    </w:p>
    <w:p w14:paraId="00000021" w14:textId="24C7A5B5" w:rsidR="00766FA9" w:rsidRPr="00410C4C" w:rsidRDefault="00A1744A" w:rsidP="005802FC">
      <w:pPr>
        <w:shd w:val="clear" w:color="auto" w:fill="FFFFFF"/>
        <w:ind w:left="0" w:hanging="2"/>
        <w:jc w:val="both"/>
        <w:rPr>
          <w:rFonts w:ascii="Calibri" w:eastAsia="Calibri" w:hAnsi="Calibri" w:cs="Calibri"/>
          <w:color w:val="0B5394"/>
          <w:lang w:val="es-CO"/>
        </w:rPr>
      </w:pPr>
      <w:r w:rsidRPr="00410C4C">
        <w:rPr>
          <w:lang w:val="es-CO"/>
        </w:rPr>
        <w:t>La ingeniería de sistemas es la carrera de mayor impacto en el presente y lo seguirá siendo en el futuro</w:t>
      </w:r>
      <w:r w:rsidR="00B04A68">
        <w:rPr>
          <w:lang w:val="es-CO"/>
        </w:rPr>
        <w:t>,</w:t>
      </w:r>
      <w:r w:rsidRPr="00410C4C">
        <w:rPr>
          <w:lang w:val="es-CO"/>
        </w:rPr>
        <w:t xml:space="preserve"> su campo de estudio</w:t>
      </w:r>
      <w:r w:rsidR="00B04A68">
        <w:rPr>
          <w:lang w:val="es-CO"/>
        </w:rPr>
        <w:t xml:space="preserve"> va más allá de los sistemas informáticos ya que </w:t>
      </w:r>
      <w:r w:rsidRPr="00410C4C">
        <w:rPr>
          <w:lang w:val="es-CO"/>
        </w:rPr>
        <w:t>abarca toda clase de sistemas, dentro de la ingeniería de sistemas está el desarrollo de algoritmos, el desarrollo de software, bases de datos y todo lo relacionado con los sistemas, a través de herramientas como la arquitectura de software, metodologías agiles, técnicas, entre otros que sirven  para el desarrollo de proy</w:t>
      </w:r>
      <w:r w:rsidR="002F512E">
        <w:rPr>
          <w:lang w:val="es-CO"/>
        </w:rPr>
        <w:t>e</w:t>
      </w:r>
      <w:r w:rsidR="00D974EB">
        <w:rPr>
          <w:lang w:val="es-CO"/>
        </w:rPr>
        <w:t>ctos  de sistemas informáticos.</w:t>
      </w:r>
    </w:p>
    <w:p w14:paraId="00000036" w14:textId="77777777" w:rsidR="00766FA9" w:rsidRPr="00815A20" w:rsidRDefault="00766FA9" w:rsidP="00815A20">
      <w:pPr>
        <w:widowControl w:val="0"/>
        <w:pBdr>
          <w:top w:val="nil"/>
          <w:left w:val="nil"/>
          <w:bottom w:val="nil"/>
          <w:right w:val="nil"/>
          <w:between w:val="nil"/>
        </w:pBdr>
        <w:spacing w:line="252" w:lineRule="auto"/>
        <w:ind w:left="0" w:hanging="2"/>
        <w:jc w:val="center"/>
        <w:rPr>
          <w:color w:val="000000"/>
          <w:lang w:val="es-CO"/>
        </w:rPr>
      </w:pPr>
    </w:p>
    <w:p w14:paraId="00000037" w14:textId="4EBF7A7F" w:rsidR="00766FA9" w:rsidRPr="00815A20" w:rsidRDefault="006B7132" w:rsidP="00815A20">
      <w:pPr>
        <w:widowControl w:val="0"/>
        <w:pBdr>
          <w:top w:val="nil"/>
          <w:left w:val="nil"/>
          <w:bottom w:val="nil"/>
          <w:right w:val="nil"/>
          <w:between w:val="nil"/>
        </w:pBdr>
        <w:spacing w:line="252" w:lineRule="auto"/>
        <w:ind w:left="0" w:hanging="2"/>
        <w:jc w:val="center"/>
        <w:rPr>
          <w:color w:val="000000"/>
          <w:lang w:val="es-CO"/>
        </w:rPr>
      </w:pPr>
      <w:sdt>
        <w:sdtPr>
          <w:tag w:val="goog_rdk_10"/>
          <w:id w:val="-1203322194"/>
        </w:sdtPr>
        <w:sdtEndPr/>
        <w:sdtContent>
          <w:commentRangeStart w:id="5"/>
        </w:sdtContent>
      </w:sdt>
      <w:r w:rsidR="00815A20" w:rsidRPr="00727CB6">
        <w:rPr>
          <w:color w:val="000000"/>
          <w:lang w:val="es-CO"/>
        </w:rPr>
        <w:t>II</w:t>
      </w:r>
      <w:r w:rsidR="00A1744A" w:rsidRPr="00815A20">
        <w:rPr>
          <w:color w:val="000000"/>
          <w:lang w:val="es-CO"/>
        </w:rPr>
        <w:t xml:space="preserve">. </w:t>
      </w:r>
      <w:sdt>
        <w:sdtPr>
          <w:tag w:val="goog_rdk_11"/>
          <w:id w:val="15206377"/>
        </w:sdtPr>
        <w:sdtEndPr/>
        <w:sdtContent>
          <w:ins w:id="6" w:author="DANIEL TABORDA OBANDO" w:date="2021-12-07T18:46:00Z">
            <w:r w:rsidR="00A1744A" w:rsidRPr="00815A20">
              <w:rPr>
                <w:color w:val="000000"/>
                <w:lang w:val="es-CO"/>
              </w:rPr>
              <w:t>LÍNEAS</w:t>
            </w:r>
          </w:ins>
        </w:sdtContent>
      </w:sdt>
      <w:sdt>
        <w:sdtPr>
          <w:tag w:val="goog_rdk_12"/>
          <w:id w:val="-851796621"/>
        </w:sdtPr>
        <w:sdtEndPr/>
        <w:sdtContent>
          <w:del w:id="7" w:author="DANIEL TABORDA OBANDO" w:date="2021-12-07T18:46:00Z">
            <w:r w:rsidR="00A1744A" w:rsidRPr="00815A20">
              <w:rPr>
                <w:color w:val="000000"/>
                <w:lang w:val="es-CO"/>
              </w:rPr>
              <w:delText>LINEAS</w:delText>
            </w:r>
          </w:del>
        </w:sdtContent>
      </w:sdt>
      <w:r w:rsidR="00A1744A" w:rsidRPr="00815A20">
        <w:rPr>
          <w:color w:val="000000"/>
          <w:lang w:val="es-CO"/>
        </w:rPr>
        <w:t xml:space="preserve"> O </w:t>
      </w:r>
      <w:sdt>
        <w:sdtPr>
          <w:tag w:val="goog_rdk_13"/>
          <w:id w:val="-1395040411"/>
        </w:sdtPr>
        <w:sdtEndPr/>
        <w:sdtContent>
          <w:ins w:id="8" w:author="DANIEL TABORDA OBANDO" w:date="2021-12-07T18:46:00Z">
            <w:r w:rsidR="00A1744A" w:rsidRPr="00815A20">
              <w:rPr>
                <w:color w:val="000000"/>
                <w:lang w:val="es-CO"/>
              </w:rPr>
              <w:t>ÁREAS</w:t>
            </w:r>
          </w:ins>
        </w:sdtContent>
      </w:sdt>
      <w:sdt>
        <w:sdtPr>
          <w:tag w:val="goog_rdk_14"/>
          <w:id w:val="-142045036"/>
        </w:sdtPr>
        <w:sdtEndPr/>
        <w:sdtContent>
          <w:del w:id="9" w:author="DANIEL TABORDA OBANDO" w:date="2021-12-07T18:46:00Z">
            <w:r w:rsidR="00A1744A" w:rsidRPr="00815A20">
              <w:rPr>
                <w:color w:val="000000"/>
                <w:lang w:val="es-CO"/>
              </w:rPr>
              <w:delText>AREAS</w:delText>
            </w:r>
          </w:del>
        </w:sdtContent>
      </w:sdt>
      <w:r w:rsidR="00A1744A" w:rsidRPr="00815A20">
        <w:rPr>
          <w:color w:val="000000"/>
          <w:lang w:val="es-CO"/>
        </w:rPr>
        <w:t>.</w:t>
      </w:r>
      <w:commentRangeEnd w:id="5"/>
      <w:r w:rsidR="00A1744A" w:rsidRPr="00815A20">
        <w:commentReference w:id="5"/>
      </w:r>
    </w:p>
    <w:p w14:paraId="00000038" w14:textId="6DD4C26C" w:rsidR="00766FA9" w:rsidRPr="005802FC" w:rsidRDefault="00A1744A">
      <w:pPr>
        <w:widowControl w:val="0"/>
        <w:pBdr>
          <w:top w:val="nil"/>
          <w:left w:val="nil"/>
          <w:bottom w:val="nil"/>
          <w:right w:val="nil"/>
          <w:between w:val="nil"/>
        </w:pBdr>
        <w:spacing w:line="252" w:lineRule="auto"/>
        <w:ind w:left="0" w:hanging="2"/>
        <w:rPr>
          <w:color w:val="000000"/>
          <w:lang w:val="es-CO"/>
        </w:rPr>
      </w:pPr>
      <w:r w:rsidRPr="00410C4C">
        <w:rPr>
          <w:color w:val="000000"/>
          <w:lang w:val="es-CO"/>
        </w:rPr>
        <w:br/>
      </w:r>
      <w:r w:rsidR="00815A20" w:rsidRPr="005802FC">
        <w:rPr>
          <w:color w:val="000000"/>
          <w:lang w:val="es-CO"/>
        </w:rPr>
        <w:t>A.</w:t>
      </w:r>
      <w:r w:rsidRPr="005802FC">
        <w:rPr>
          <w:color w:val="000000"/>
          <w:lang w:val="es-CO"/>
        </w:rPr>
        <w:t xml:space="preserve"> ¿Cuáles son las líneas o áreas de estudio de ingeniería de sistemas?</w:t>
      </w:r>
    </w:p>
    <w:p w14:paraId="00000039"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Ciencia de la computación e Informática</w:t>
      </w:r>
    </w:p>
    <w:p w14:paraId="0000003A"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Algoritmia y Programación</w:t>
      </w:r>
    </w:p>
    <w:p w14:paraId="0000003B"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Matemáticas Discretas</w:t>
      </w:r>
    </w:p>
    <w:p w14:paraId="0000003C"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Ciencia e Ingeniería Computacional</w:t>
      </w:r>
    </w:p>
    <w:p w14:paraId="0000003D"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Ingeniería de computadores y redes</w:t>
      </w:r>
    </w:p>
    <w:p w14:paraId="0000003E"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Arquitectura de Máquinas y Sistemas Operativos</w:t>
      </w:r>
    </w:p>
    <w:p w14:paraId="0000003F"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Comunicación de Datos</w:t>
      </w:r>
    </w:p>
    <w:p w14:paraId="00000040"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Ingeniería de Software y Sistemas de Información</w:t>
      </w:r>
    </w:p>
    <w:p w14:paraId="00000041"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Ingeniería de Software</w:t>
      </w:r>
    </w:p>
    <w:p w14:paraId="00000042"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Administración de la Información</w:t>
      </w:r>
    </w:p>
    <w:p w14:paraId="00000043"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Sistemas de Información</w:t>
      </w:r>
    </w:p>
    <w:p w14:paraId="00000044" w14:textId="3DF336B6"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w:t>
      </w:r>
      <w:r w:rsidRPr="00410C4C">
        <w:rPr>
          <w:color w:val="000000"/>
          <w:lang w:val="es-CO"/>
        </w:rPr>
        <w:tab/>
        <w:t>Elementos Sociales y Profesionales</w:t>
      </w:r>
      <w:r w:rsidR="002F512E">
        <w:rPr>
          <w:color w:val="000000"/>
          <w:lang w:val="es-CO"/>
        </w:rPr>
        <w:t>.</w:t>
      </w:r>
      <w:r w:rsidR="005802FC">
        <w:rPr>
          <w:color w:val="000000"/>
          <w:lang w:val="es-CO"/>
        </w:rPr>
        <w:t xml:space="preserve"> </w:t>
      </w:r>
      <w:r w:rsidR="00D974EB">
        <w:rPr>
          <w:color w:val="000000"/>
          <w:lang w:val="es-CO"/>
        </w:rPr>
        <w:t>[1</w:t>
      </w:r>
      <w:r w:rsidR="002F512E">
        <w:rPr>
          <w:color w:val="000000"/>
          <w:lang w:val="es-CO"/>
        </w:rPr>
        <w:t>]</w:t>
      </w:r>
    </w:p>
    <w:p w14:paraId="00000045" w14:textId="77777777" w:rsidR="00766FA9" w:rsidRPr="00410C4C" w:rsidRDefault="00766FA9">
      <w:pPr>
        <w:ind w:left="0" w:hanging="2"/>
        <w:jc w:val="both"/>
        <w:rPr>
          <w:lang w:val="es-CO"/>
        </w:rPr>
      </w:pPr>
    </w:p>
    <w:p w14:paraId="00000046" w14:textId="54D8B7F3" w:rsidR="00766FA9" w:rsidRPr="005802FC" w:rsidRDefault="00815A20">
      <w:pPr>
        <w:ind w:left="0" w:hanging="2"/>
        <w:rPr>
          <w:lang w:val="es-CO"/>
        </w:rPr>
      </w:pPr>
      <w:r w:rsidRPr="005802FC">
        <w:rPr>
          <w:lang w:val="es-CO"/>
        </w:rPr>
        <w:t>B.</w:t>
      </w:r>
      <w:r w:rsidR="00A1744A" w:rsidRPr="005802FC">
        <w:rPr>
          <w:lang w:val="es-CO"/>
        </w:rPr>
        <w:t xml:space="preserve"> ¿Cuál o cuáles de las líneas o áreas de la ingeniería de sistemas  me llaman  más  la atención y por qué?</w:t>
      </w:r>
    </w:p>
    <w:p w14:paraId="00000047" w14:textId="30E43C87" w:rsidR="00766FA9" w:rsidRPr="00410C4C" w:rsidRDefault="00A1744A" w:rsidP="005802FC">
      <w:pPr>
        <w:ind w:left="0" w:hanging="2"/>
        <w:jc w:val="both"/>
        <w:rPr>
          <w:lang w:val="es-CO"/>
        </w:rPr>
      </w:pPr>
      <w:r w:rsidRPr="00410C4C">
        <w:rPr>
          <w:lang w:val="es-CO"/>
        </w:rPr>
        <w:t>La línea que más me llama la atención es  Algoritmia y Programación ya que esta área ha contribuido enormemente al progreso de la sociedad, en</w:t>
      </w:r>
      <w:sdt>
        <w:sdtPr>
          <w:tag w:val="goog_rdk_15"/>
          <w:id w:val="-874837346"/>
        </w:sdtPr>
        <w:sdtEndPr/>
        <w:sdtContent>
          <w:del w:id="10" w:author="DANIEL TABORDA OBANDO" w:date="2021-12-07T18:47:00Z">
            <w:r w:rsidRPr="00410C4C">
              <w:rPr>
                <w:lang w:val="es-CO"/>
              </w:rPr>
              <w:delText xml:space="preserve"> </w:delText>
            </w:r>
          </w:del>
        </w:sdtContent>
      </w:sdt>
      <w:r w:rsidRPr="00410C4C">
        <w:rPr>
          <w:lang w:val="es-CO"/>
        </w:rPr>
        <w:t xml:space="preserve"> esta era de información e internet donde la programación es fundamental en todas las ciencias e industrias,  cada vez más   empresas  necesitan de</w:t>
      </w:r>
      <w:sdt>
        <w:sdtPr>
          <w:tag w:val="goog_rdk_16"/>
          <w:id w:val="-1720503185"/>
        </w:sdtPr>
        <w:sdtEndPr/>
        <w:sdtContent>
          <w:r w:rsidRPr="00A1744A">
            <w:rPr>
              <w:lang w:val="es-CO"/>
            </w:rPr>
            <w:t xml:space="preserve"> </w:t>
          </w:r>
          <w:del w:id="11" w:author="DANIEL TABORDA OBANDO" w:date="2021-12-07T18:47:00Z">
            <w:r w:rsidRPr="00410C4C">
              <w:rPr>
                <w:lang w:val="es-CO"/>
              </w:rPr>
              <w:delText xml:space="preserve"> </w:delText>
            </w:r>
          </w:del>
        </w:sdtContent>
      </w:sdt>
      <w:r w:rsidRPr="00410C4C">
        <w:rPr>
          <w:lang w:val="es-CO"/>
        </w:rPr>
        <w:t>programadores</w:t>
      </w:r>
      <w:sdt>
        <w:sdtPr>
          <w:tag w:val="goog_rdk_17"/>
          <w:id w:val="-639488027"/>
        </w:sdtPr>
        <w:sdtEndPr/>
        <w:sdtContent>
          <w:ins w:id="12" w:author="DANIEL TABORDA OBANDO" w:date="2021-12-07T18:47:00Z">
            <w:r w:rsidRPr="00410C4C">
              <w:rPr>
                <w:lang w:val="es-CO"/>
              </w:rPr>
              <w:t>.</w:t>
            </w:r>
          </w:ins>
        </w:sdtContent>
      </w:sdt>
      <w:sdt>
        <w:sdtPr>
          <w:tag w:val="goog_rdk_18"/>
          <w:id w:val="-1021312748"/>
        </w:sdtPr>
        <w:sdtEndPr/>
        <w:sdtContent>
          <w:del w:id="13" w:author="DANIEL TABORDA OBANDO" w:date="2021-12-07T18:47:00Z">
            <w:r w:rsidRPr="00410C4C">
              <w:rPr>
                <w:lang w:val="es-CO"/>
              </w:rPr>
              <w:delText>,</w:delText>
            </w:r>
          </w:del>
        </w:sdtContent>
      </w:sdt>
      <w:r w:rsidRPr="00410C4C">
        <w:rPr>
          <w:lang w:val="es-CO"/>
        </w:rPr>
        <w:t xml:space="preserve"> </w:t>
      </w:r>
      <w:sdt>
        <w:sdtPr>
          <w:tag w:val="goog_rdk_19"/>
          <w:id w:val="-1465272936"/>
        </w:sdtPr>
        <w:sdtEndPr/>
        <w:sdtContent>
          <w:del w:id="14" w:author="DANIEL TABORDA OBANDO" w:date="2021-12-07T18:47:00Z">
            <w:r w:rsidRPr="00410C4C">
              <w:rPr>
                <w:lang w:val="es-CO"/>
              </w:rPr>
              <w:delText>a</w:delText>
            </w:r>
          </w:del>
        </w:sdtContent>
      </w:sdt>
      <w:sdt>
        <w:sdtPr>
          <w:tag w:val="goog_rdk_20"/>
          <w:id w:val="-557312697"/>
        </w:sdtPr>
        <w:sdtEndPr/>
        <w:sdtContent>
          <w:ins w:id="15" w:author="DANIEL TABORDA OBANDO" w:date="2021-12-07T18:47:00Z">
            <w:r w:rsidRPr="00410C4C">
              <w:rPr>
                <w:lang w:val="es-CO"/>
              </w:rPr>
              <w:t>A</w:t>
            </w:r>
          </w:ins>
        </w:sdtContent>
      </w:sdt>
      <w:r w:rsidRPr="00410C4C">
        <w:rPr>
          <w:lang w:val="es-CO"/>
        </w:rPr>
        <w:t xml:space="preserve">parte de todo esto la programación es </w:t>
      </w:r>
      <w:sdt>
        <w:sdtPr>
          <w:tag w:val="goog_rdk_21"/>
          <w:id w:val="-1556234947"/>
        </w:sdtPr>
        <w:sdtEndPr/>
        <w:sdtContent>
          <w:ins w:id="16" w:author="DANIEL TABORDA OBANDO" w:date="2021-12-07T18:47:00Z">
            <w:r w:rsidRPr="00410C4C">
              <w:rPr>
                <w:lang w:val="es-CO"/>
              </w:rPr>
              <w:t>una de</w:t>
            </w:r>
          </w:ins>
        </w:sdtContent>
      </w:sdt>
      <w:sdt>
        <w:sdtPr>
          <w:tag w:val="goog_rdk_22"/>
          <w:id w:val="806124120"/>
        </w:sdtPr>
        <w:sdtEndPr/>
        <w:sdtContent>
          <w:del w:id="17" w:author="DANIEL TABORDA OBANDO" w:date="2021-12-07T18:47:00Z">
            <w:r w:rsidRPr="00410C4C">
              <w:rPr>
                <w:lang w:val="es-CO"/>
              </w:rPr>
              <w:delText>un de</w:delText>
            </w:r>
          </w:del>
        </w:sdtContent>
      </w:sdt>
      <w:r w:rsidRPr="00410C4C">
        <w:rPr>
          <w:lang w:val="es-CO"/>
        </w:rPr>
        <w:t xml:space="preserve"> las profesiones más </w:t>
      </w:r>
      <w:sdt>
        <w:sdtPr>
          <w:tag w:val="goog_rdk_23"/>
          <w:id w:val="-669633859"/>
        </w:sdtPr>
        <w:sdtEndPr/>
        <w:sdtContent>
          <w:ins w:id="18" w:author="DANIEL TABORDA OBANDO" w:date="2021-12-07T18:47:00Z">
            <w:r w:rsidRPr="00410C4C">
              <w:rPr>
                <w:lang w:val="es-CO"/>
              </w:rPr>
              <w:t>demandadas</w:t>
            </w:r>
          </w:ins>
        </w:sdtContent>
      </w:sdt>
      <w:sdt>
        <w:sdtPr>
          <w:tag w:val="goog_rdk_24"/>
          <w:id w:val="-1025791066"/>
        </w:sdtPr>
        <w:sdtEndPr/>
        <w:sdtContent>
          <w:del w:id="19" w:author="DANIEL TABORDA OBANDO" w:date="2021-12-07T18:47:00Z">
            <w:r w:rsidRPr="00410C4C">
              <w:rPr>
                <w:lang w:val="es-CO"/>
              </w:rPr>
              <w:delText>demandas</w:delText>
            </w:r>
          </w:del>
        </w:sdtContent>
      </w:sdt>
      <w:r w:rsidRPr="00410C4C">
        <w:rPr>
          <w:lang w:val="es-CO"/>
        </w:rPr>
        <w:t xml:space="preserve"> y con  mejores salarios, esta </w:t>
      </w:r>
      <w:r w:rsidR="00A43021">
        <w:rPr>
          <w:lang w:val="es-CO"/>
        </w:rPr>
        <w:t>línea</w:t>
      </w:r>
      <w:r w:rsidR="00727CB6">
        <w:rPr>
          <w:lang w:val="es-CO"/>
        </w:rPr>
        <w:t xml:space="preserve"> me permitirá</w:t>
      </w:r>
      <w:r w:rsidRPr="00410C4C">
        <w:rPr>
          <w:lang w:val="es-CO"/>
        </w:rPr>
        <w:t xml:space="preserve"> trabajar </w:t>
      </w:r>
      <w:r w:rsidR="00727CB6">
        <w:rPr>
          <w:lang w:val="es-CO"/>
        </w:rPr>
        <w:t>presencial y a</w:t>
      </w:r>
      <w:r w:rsidR="00A43021">
        <w:rPr>
          <w:lang w:val="es-CO"/>
        </w:rPr>
        <w:t xml:space="preserve"> distancia </w:t>
      </w:r>
      <w:r w:rsidR="00E87108">
        <w:rPr>
          <w:lang w:val="es-CO"/>
        </w:rPr>
        <w:t xml:space="preserve"> para empresas colombianas o </w:t>
      </w:r>
      <w:r w:rsidR="00E751FF">
        <w:rPr>
          <w:lang w:val="es-CO"/>
        </w:rPr>
        <w:t>extrajeras.</w:t>
      </w:r>
    </w:p>
    <w:p w14:paraId="0000004A" w14:textId="77777777" w:rsidR="00766FA9" w:rsidRPr="00E87108" w:rsidRDefault="00766FA9">
      <w:pPr>
        <w:widowControl w:val="0"/>
        <w:pBdr>
          <w:top w:val="nil"/>
          <w:left w:val="nil"/>
          <w:bottom w:val="nil"/>
          <w:right w:val="nil"/>
          <w:between w:val="nil"/>
        </w:pBdr>
        <w:spacing w:line="252" w:lineRule="auto"/>
        <w:ind w:left="0" w:hanging="2"/>
        <w:jc w:val="both"/>
        <w:rPr>
          <w:color w:val="000000"/>
          <w:lang w:val="es-CO"/>
        </w:rPr>
      </w:pPr>
    </w:p>
    <w:p w14:paraId="0000004B" w14:textId="7614A83E" w:rsidR="00766FA9" w:rsidRPr="005802FC" w:rsidRDefault="00815A20">
      <w:pPr>
        <w:ind w:left="0" w:hanging="2"/>
        <w:rPr>
          <w:lang w:val="es-CO"/>
        </w:rPr>
      </w:pPr>
      <w:r w:rsidRPr="005802FC">
        <w:rPr>
          <w:lang w:val="es-CO"/>
        </w:rPr>
        <w:t>C.</w:t>
      </w:r>
      <w:r w:rsidR="00A1744A" w:rsidRPr="005802FC">
        <w:rPr>
          <w:lang w:val="es-CO"/>
        </w:rPr>
        <w:t xml:space="preserve"> ¿Cómo creo que será esa línea a futuro?</w:t>
      </w:r>
    </w:p>
    <w:p w14:paraId="0000004C" w14:textId="411D08DE" w:rsidR="00766FA9" w:rsidRPr="00410C4C" w:rsidRDefault="00A1744A" w:rsidP="005802FC">
      <w:pPr>
        <w:ind w:left="0" w:hanging="2"/>
        <w:jc w:val="both"/>
        <w:rPr>
          <w:lang w:val="es-CO"/>
        </w:rPr>
      </w:pPr>
      <w:r w:rsidRPr="00410C4C">
        <w:rPr>
          <w:lang w:val="es-CO"/>
        </w:rPr>
        <w:t>Esta línea será mucho más demand</w:t>
      </w:r>
      <w:r w:rsidR="00E87108">
        <w:rPr>
          <w:lang w:val="es-CO"/>
        </w:rPr>
        <w:t xml:space="preserve">ada a futuro ya que será protagonista de la cuarta revolución industrial </w:t>
      </w:r>
      <w:r w:rsidRPr="00410C4C">
        <w:rPr>
          <w:lang w:val="es-CO"/>
        </w:rPr>
        <w:t xml:space="preserve"> y quienes se desempeñen en esta  línea serán los pioneros de la cuarta revolución industrial, con ayuda de la inteligencia artificial se hará más fácil el desarrollo de software pues gran parte se </w:t>
      </w:r>
      <w:sdt>
        <w:sdtPr>
          <w:tag w:val="goog_rdk_26"/>
          <w:id w:val="-2050359140"/>
        </w:sdtPr>
        <w:sdtEndPr/>
        <w:sdtContent>
          <w:ins w:id="20" w:author="DANIEL TABORDA OBANDO" w:date="2021-12-07T18:48:00Z">
            <w:r w:rsidRPr="00410C4C">
              <w:rPr>
                <w:lang w:val="es-CO"/>
              </w:rPr>
              <w:t>generará</w:t>
            </w:r>
          </w:ins>
        </w:sdtContent>
      </w:sdt>
      <w:sdt>
        <w:sdtPr>
          <w:tag w:val="goog_rdk_27"/>
          <w:id w:val="-1236847029"/>
        </w:sdtPr>
        <w:sdtEndPr/>
        <w:sdtContent>
          <w:del w:id="21" w:author="DANIEL TABORDA OBANDO" w:date="2021-12-07T18:48:00Z">
            <w:r w:rsidRPr="00410C4C">
              <w:rPr>
                <w:lang w:val="es-CO"/>
              </w:rPr>
              <w:delText>generara</w:delText>
            </w:r>
          </w:del>
        </w:sdtContent>
      </w:sdt>
      <w:r w:rsidRPr="00410C4C">
        <w:rPr>
          <w:lang w:val="es-CO"/>
        </w:rPr>
        <w:t xml:space="preserve"> de forma automática y será de mayor calidad.</w:t>
      </w:r>
    </w:p>
    <w:p w14:paraId="0000004D" w14:textId="77777777" w:rsidR="00766FA9" w:rsidRPr="00410C4C" w:rsidRDefault="00766FA9">
      <w:pPr>
        <w:ind w:left="0" w:hanging="2"/>
        <w:rPr>
          <w:lang w:val="es-CO"/>
        </w:rPr>
      </w:pPr>
    </w:p>
    <w:p w14:paraId="0000004E" w14:textId="0F805B1E" w:rsidR="00766FA9" w:rsidRPr="005802FC" w:rsidRDefault="00815A20">
      <w:pPr>
        <w:ind w:left="0" w:hanging="2"/>
        <w:rPr>
          <w:lang w:val="es-CO"/>
        </w:rPr>
      </w:pPr>
      <w:r w:rsidRPr="005802FC">
        <w:rPr>
          <w:lang w:val="es-CO"/>
        </w:rPr>
        <w:t>D.</w:t>
      </w:r>
      <w:r w:rsidR="00A1744A" w:rsidRPr="005802FC">
        <w:rPr>
          <w:lang w:val="es-CO"/>
        </w:rPr>
        <w:t>. ¿Cuál es el impacto social de esa línea?</w:t>
      </w:r>
      <w:bookmarkStart w:id="22" w:name="_GoBack"/>
      <w:bookmarkEnd w:id="22"/>
    </w:p>
    <w:p w14:paraId="0000004F"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br/>
        <w:t>La programación es parte fundamental de la sociedad, está en los celulares, los televisores, los computadores, la domótica, los aviones y</w:t>
      </w:r>
      <w:sdt>
        <w:sdtPr>
          <w:tag w:val="goog_rdk_28"/>
          <w:id w:val="944968394"/>
        </w:sdtPr>
        <w:sdtEndPr/>
        <w:sdtContent>
          <w:del w:id="23" w:author="DANIEL TABORDA OBANDO" w:date="2021-12-07T18:49:00Z">
            <w:r w:rsidRPr="00410C4C">
              <w:rPr>
                <w:color w:val="000000"/>
                <w:lang w:val="es-CO"/>
              </w:rPr>
              <w:delText xml:space="preserve"> </w:delText>
            </w:r>
          </w:del>
        </w:sdtContent>
      </w:sdt>
      <w:r w:rsidRPr="00410C4C">
        <w:rPr>
          <w:color w:val="000000"/>
          <w:lang w:val="es-CO"/>
        </w:rPr>
        <w:t xml:space="preserve"> en todos los dispositivos tecnológicos que mejoran la calidad de vida de las personas, es fundamental en todo desarrollo tecnológico.</w:t>
      </w:r>
    </w:p>
    <w:p w14:paraId="00000050"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51"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52" w14:textId="510D796F" w:rsidR="00766FA9" w:rsidRPr="00815A20" w:rsidRDefault="00815A20" w:rsidP="00815A20">
      <w:pPr>
        <w:widowControl w:val="0"/>
        <w:pBdr>
          <w:top w:val="nil"/>
          <w:left w:val="nil"/>
          <w:bottom w:val="nil"/>
          <w:right w:val="nil"/>
          <w:between w:val="nil"/>
        </w:pBdr>
        <w:spacing w:line="252" w:lineRule="auto"/>
        <w:ind w:left="0" w:hanging="2"/>
        <w:jc w:val="center"/>
        <w:rPr>
          <w:color w:val="000000"/>
          <w:lang w:val="es-CO"/>
        </w:rPr>
      </w:pPr>
      <w:r w:rsidRPr="00815A20">
        <w:rPr>
          <w:color w:val="000000"/>
          <w:lang w:val="es-CO"/>
        </w:rPr>
        <w:t>III.</w:t>
      </w:r>
      <w:r w:rsidR="00A1744A" w:rsidRPr="00815A20">
        <w:rPr>
          <w:color w:val="000000"/>
          <w:lang w:val="es-CO"/>
        </w:rPr>
        <w:t xml:space="preserve"> Habilidades y competencias</w:t>
      </w:r>
    </w:p>
    <w:p w14:paraId="00000053"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54" w14:textId="3536661B" w:rsidR="00766FA9" w:rsidRPr="005802FC" w:rsidRDefault="00815A20">
      <w:pPr>
        <w:ind w:left="0" w:hanging="2"/>
        <w:rPr>
          <w:lang w:val="es-CO"/>
        </w:rPr>
      </w:pPr>
      <w:r w:rsidRPr="005802FC">
        <w:rPr>
          <w:lang w:val="es-CO"/>
        </w:rPr>
        <w:t>A.</w:t>
      </w:r>
      <w:r w:rsidR="00A1744A" w:rsidRPr="005802FC">
        <w:rPr>
          <w:lang w:val="es-CO"/>
        </w:rPr>
        <w:t xml:space="preserve"> ¿Cuáles son mis principales habilidades?</w:t>
      </w:r>
    </w:p>
    <w:p w14:paraId="00000055"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56" w14:textId="0571E1B5" w:rsidR="00766FA9" w:rsidRPr="00410C4C" w:rsidRDefault="00A1744A" w:rsidP="00A1744A">
      <w:pPr>
        <w:widowControl w:val="0"/>
        <w:pBdr>
          <w:top w:val="nil"/>
          <w:left w:val="nil"/>
          <w:bottom w:val="nil"/>
          <w:right w:val="nil"/>
          <w:between w:val="nil"/>
        </w:pBdr>
        <w:spacing w:line="252" w:lineRule="auto"/>
        <w:ind w:leftChars="0" w:left="0" w:firstLineChars="0" w:firstLine="0"/>
        <w:rPr>
          <w:color w:val="000000"/>
          <w:lang w:val="es-CO"/>
        </w:rPr>
      </w:pPr>
      <w:r w:rsidRPr="00410C4C">
        <w:rPr>
          <w:color w:val="000000"/>
          <w:lang w:val="es-CO"/>
        </w:rPr>
        <w:t>•</w:t>
      </w:r>
      <w:r w:rsidR="005802FC">
        <w:rPr>
          <w:color w:val="000000"/>
          <w:lang w:val="es-CO"/>
        </w:rPr>
        <w:t xml:space="preserve"> </w:t>
      </w:r>
      <w:r w:rsidRPr="00410C4C">
        <w:rPr>
          <w:color w:val="000000"/>
          <w:lang w:val="es-CO"/>
        </w:rPr>
        <w:t>Habilidad de trabajo en equipo</w:t>
      </w:r>
    </w:p>
    <w:p w14:paraId="00000057" w14:textId="7CEC9339" w:rsidR="00766FA9" w:rsidRPr="00410C4C" w:rsidRDefault="00A1744A" w:rsidP="00A1744A">
      <w:pPr>
        <w:widowControl w:val="0"/>
        <w:pBdr>
          <w:top w:val="nil"/>
          <w:left w:val="nil"/>
          <w:bottom w:val="nil"/>
          <w:right w:val="nil"/>
          <w:between w:val="nil"/>
        </w:pBdr>
        <w:spacing w:line="252" w:lineRule="auto"/>
        <w:ind w:left="0" w:hanging="2"/>
        <w:rPr>
          <w:color w:val="000000"/>
          <w:lang w:val="es-CO"/>
        </w:rPr>
      </w:pPr>
      <w:r w:rsidRPr="00410C4C">
        <w:rPr>
          <w:color w:val="000000"/>
          <w:lang w:val="es-CO"/>
        </w:rPr>
        <w:t>•</w:t>
      </w:r>
      <w:r w:rsidR="005802FC">
        <w:rPr>
          <w:color w:val="000000"/>
          <w:lang w:val="es-CO"/>
        </w:rPr>
        <w:t xml:space="preserve"> </w:t>
      </w:r>
      <w:r w:rsidRPr="00410C4C">
        <w:rPr>
          <w:color w:val="000000"/>
          <w:lang w:val="es-CO"/>
        </w:rPr>
        <w:t xml:space="preserve">Habilidad de pensamiento lógico </w:t>
      </w:r>
    </w:p>
    <w:p w14:paraId="00000058" w14:textId="1AD8F3EF" w:rsidR="00766FA9" w:rsidRPr="00410C4C" w:rsidRDefault="00A1744A" w:rsidP="00A1744A">
      <w:pPr>
        <w:widowControl w:val="0"/>
        <w:pBdr>
          <w:top w:val="nil"/>
          <w:left w:val="nil"/>
          <w:bottom w:val="nil"/>
          <w:right w:val="nil"/>
          <w:between w:val="nil"/>
        </w:pBdr>
        <w:spacing w:line="252" w:lineRule="auto"/>
        <w:ind w:left="0" w:hanging="2"/>
        <w:rPr>
          <w:color w:val="000000"/>
          <w:lang w:val="es-CO"/>
        </w:rPr>
      </w:pPr>
      <w:r w:rsidRPr="00410C4C">
        <w:rPr>
          <w:color w:val="000000"/>
          <w:lang w:val="es-CO"/>
        </w:rPr>
        <w:t>•</w:t>
      </w:r>
      <w:r w:rsidR="005802FC">
        <w:rPr>
          <w:color w:val="000000"/>
          <w:lang w:val="es-CO"/>
        </w:rPr>
        <w:t xml:space="preserve"> </w:t>
      </w:r>
      <w:r w:rsidRPr="00410C4C">
        <w:rPr>
          <w:color w:val="000000"/>
          <w:lang w:val="es-CO"/>
        </w:rPr>
        <w:t xml:space="preserve">Habilidad de ser creativo </w:t>
      </w:r>
    </w:p>
    <w:p w14:paraId="00000059" w14:textId="0EEB3514" w:rsidR="00766FA9" w:rsidRPr="00410C4C" w:rsidRDefault="00A138E3">
      <w:pPr>
        <w:ind w:left="0" w:hanging="2"/>
        <w:rPr>
          <w:lang w:val="es-CO"/>
        </w:rPr>
      </w:pPr>
      <w:r>
        <w:rPr>
          <w:i/>
          <w:lang w:val="es-CO"/>
        </w:rPr>
        <w:t>B.</w:t>
      </w:r>
      <w:r w:rsidR="00A1744A" w:rsidRPr="00410C4C">
        <w:rPr>
          <w:lang w:val="es-CO"/>
        </w:rPr>
        <w:t xml:space="preserve"> </w:t>
      </w:r>
      <w:r w:rsidR="00A1744A" w:rsidRPr="00410C4C">
        <w:rPr>
          <w:i/>
          <w:lang w:val="es-CO"/>
        </w:rPr>
        <w:t>¿Cuáles son mis principales competencias?</w:t>
      </w:r>
    </w:p>
    <w:p w14:paraId="0000005A" w14:textId="77777777" w:rsidR="00766FA9" w:rsidRPr="00410C4C" w:rsidRDefault="00766FA9">
      <w:pPr>
        <w:ind w:left="0" w:hanging="2"/>
        <w:rPr>
          <w:lang w:val="es-CO"/>
        </w:rPr>
      </w:pPr>
    </w:p>
    <w:p w14:paraId="0000005B" w14:textId="49E7E74A" w:rsidR="00766FA9" w:rsidRPr="00410C4C" w:rsidRDefault="00A1744A">
      <w:pPr>
        <w:ind w:left="0" w:hanging="2"/>
        <w:rPr>
          <w:lang w:val="es-CO"/>
        </w:rPr>
      </w:pPr>
      <w:r w:rsidRPr="00410C4C">
        <w:rPr>
          <w:lang w:val="es-CO"/>
        </w:rPr>
        <w:t>•</w:t>
      </w:r>
      <w:r w:rsidR="005802FC">
        <w:rPr>
          <w:lang w:val="es-CO"/>
        </w:rPr>
        <w:t xml:space="preserve"> </w:t>
      </w:r>
      <w:r w:rsidRPr="00410C4C">
        <w:rPr>
          <w:lang w:val="es-CO"/>
        </w:rPr>
        <w:t>Resolución de problemas con ayuda de las  matemáticas.</w:t>
      </w:r>
    </w:p>
    <w:p w14:paraId="0000005C"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5D" w14:textId="6EF699A9" w:rsidR="00766FA9" w:rsidRPr="00410C4C" w:rsidRDefault="00A1744A">
      <w:pPr>
        <w:ind w:left="0" w:hanging="2"/>
        <w:rPr>
          <w:lang w:val="es-CO"/>
        </w:rPr>
      </w:pPr>
      <w:r w:rsidRPr="00410C4C">
        <w:rPr>
          <w:lang w:val="es-CO"/>
        </w:rPr>
        <w:t>•</w:t>
      </w:r>
      <w:r w:rsidR="005802FC">
        <w:rPr>
          <w:lang w:val="es-CO"/>
        </w:rPr>
        <w:t xml:space="preserve"> </w:t>
      </w:r>
      <w:r w:rsidRPr="00410C4C">
        <w:rPr>
          <w:lang w:val="es-CO"/>
        </w:rPr>
        <w:t>Construcción de algoritmos básicos para la resolución de problemas.</w:t>
      </w:r>
    </w:p>
    <w:p w14:paraId="0000005E" w14:textId="4BC28496" w:rsidR="00766FA9" w:rsidRPr="00410C4C" w:rsidRDefault="00A1744A">
      <w:pPr>
        <w:ind w:left="0" w:hanging="2"/>
        <w:rPr>
          <w:lang w:val="es-CO"/>
        </w:rPr>
      </w:pPr>
      <w:r w:rsidRPr="00410C4C">
        <w:rPr>
          <w:lang w:val="es-CO"/>
        </w:rPr>
        <w:t>• Capacidad de aprender nuevas tecnologías</w:t>
      </w:r>
    </w:p>
    <w:p w14:paraId="0000005F" w14:textId="77777777" w:rsidR="00766FA9" w:rsidRPr="00410C4C" w:rsidRDefault="00766FA9">
      <w:pPr>
        <w:ind w:left="0" w:hanging="2"/>
        <w:rPr>
          <w:lang w:val="es-CO"/>
        </w:rPr>
      </w:pPr>
    </w:p>
    <w:p w14:paraId="00000060" w14:textId="77777777" w:rsidR="00766FA9" w:rsidRPr="00410C4C" w:rsidRDefault="00766FA9">
      <w:pPr>
        <w:ind w:left="0" w:hanging="2"/>
        <w:rPr>
          <w:lang w:val="es-CO"/>
        </w:rPr>
      </w:pPr>
    </w:p>
    <w:p w14:paraId="00000061" w14:textId="2C6CCDD1" w:rsidR="00766FA9" w:rsidRPr="005802FC" w:rsidRDefault="00A138E3">
      <w:pPr>
        <w:ind w:left="0" w:hanging="2"/>
        <w:rPr>
          <w:lang w:val="es-CO"/>
        </w:rPr>
      </w:pPr>
      <w:r w:rsidRPr="005802FC">
        <w:rPr>
          <w:lang w:val="es-CO"/>
        </w:rPr>
        <w:t>C</w:t>
      </w:r>
      <w:r w:rsidR="00A1744A" w:rsidRPr="005802FC">
        <w:rPr>
          <w:lang w:val="es-CO"/>
        </w:rPr>
        <w:t>. ¿Cuáles son mis falencias o mis competencias que debería desarrollar?</w:t>
      </w:r>
    </w:p>
    <w:p w14:paraId="6B885949" w14:textId="77777777" w:rsidR="005802FC" w:rsidRDefault="006B7132">
      <w:pPr>
        <w:ind w:left="0" w:hanging="2"/>
        <w:rPr>
          <w:lang w:val="es-CO"/>
        </w:rPr>
      </w:pPr>
      <w:sdt>
        <w:sdtPr>
          <w:tag w:val="goog_rdk_29"/>
          <w:id w:val="459229352"/>
        </w:sdtPr>
        <w:sdtEndPr/>
        <w:sdtContent>
          <w:commentRangeStart w:id="24"/>
        </w:sdtContent>
      </w:sdt>
      <w:r w:rsidR="00A1744A" w:rsidRPr="00410C4C">
        <w:rPr>
          <w:lang w:val="es-CO"/>
        </w:rPr>
        <w:t>Mis falencias o debilidades son</w:t>
      </w:r>
      <w:r w:rsidR="005802FC">
        <w:rPr>
          <w:lang w:val="es-CO"/>
        </w:rPr>
        <w:t xml:space="preserve">: </w:t>
      </w:r>
    </w:p>
    <w:p w14:paraId="7F0F9E05" w14:textId="0401C99A" w:rsidR="005802FC" w:rsidRDefault="005802FC">
      <w:pPr>
        <w:ind w:left="0" w:hanging="2"/>
        <w:rPr>
          <w:lang w:val="es-CO"/>
        </w:rPr>
      </w:pPr>
      <w:r w:rsidRPr="005802FC">
        <w:rPr>
          <w:lang w:val="es-CO"/>
        </w:rPr>
        <w:t>•</w:t>
      </w:r>
      <w:r>
        <w:rPr>
          <w:lang w:val="es-CO"/>
        </w:rPr>
        <w:t xml:space="preserve"> La </w:t>
      </w:r>
      <w:r w:rsidR="00A1744A" w:rsidRPr="00410C4C">
        <w:rPr>
          <w:lang w:val="es-CO"/>
        </w:rPr>
        <w:t xml:space="preserve"> procrastinarían</w:t>
      </w:r>
      <w:commentRangeEnd w:id="24"/>
      <w:r w:rsidR="00A1744A">
        <w:commentReference w:id="24"/>
      </w:r>
      <w:r w:rsidR="00A1744A" w:rsidRPr="00410C4C">
        <w:rPr>
          <w:lang w:val="es-CO"/>
        </w:rPr>
        <w:t>,</w:t>
      </w:r>
    </w:p>
    <w:p w14:paraId="68A4F2EC" w14:textId="400D6C9B" w:rsidR="005802FC" w:rsidRDefault="005802FC">
      <w:pPr>
        <w:ind w:left="0" w:hanging="2"/>
        <w:rPr>
          <w:lang w:val="es-CO"/>
        </w:rPr>
      </w:pPr>
      <w:r w:rsidRPr="00410C4C">
        <w:rPr>
          <w:color w:val="000000"/>
          <w:lang w:val="es-CO"/>
        </w:rPr>
        <w:t>•</w:t>
      </w:r>
      <w:r>
        <w:rPr>
          <w:color w:val="000000"/>
          <w:lang w:val="es-CO"/>
        </w:rPr>
        <w:t xml:space="preserve"> </w:t>
      </w:r>
      <w:r>
        <w:rPr>
          <w:lang w:val="es-CO"/>
        </w:rPr>
        <w:t xml:space="preserve">Ser desorganizado, </w:t>
      </w:r>
    </w:p>
    <w:p w14:paraId="00000062" w14:textId="34ED974C" w:rsidR="00766FA9" w:rsidRPr="00410C4C" w:rsidRDefault="005802FC">
      <w:pPr>
        <w:ind w:left="0" w:hanging="2"/>
        <w:rPr>
          <w:lang w:val="es-CO"/>
        </w:rPr>
      </w:pPr>
      <w:r w:rsidRPr="00410C4C">
        <w:rPr>
          <w:color w:val="000000"/>
          <w:lang w:val="es-CO"/>
        </w:rPr>
        <w:t>•</w:t>
      </w:r>
      <w:r>
        <w:rPr>
          <w:color w:val="000000"/>
          <w:lang w:val="es-CO"/>
        </w:rPr>
        <w:t xml:space="preserve"> </w:t>
      </w:r>
      <w:r>
        <w:rPr>
          <w:lang w:val="es-CO"/>
        </w:rPr>
        <w:t>E</w:t>
      </w:r>
      <w:commentRangeStart w:id="25"/>
      <w:r w:rsidR="00A1744A" w:rsidRPr="00410C4C">
        <w:rPr>
          <w:lang w:val="es-CO"/>
        </w:rPr>
        <w:t>l manejo del estrés</w:t>
      </w:r>
      <w:r>
        <w:rPr>
          <w:lang w:val="es-CO"/>
        </w:rPr>
        <w:t xml:space="preserve"> </w:t>
      </w:r>
      <w:r w:rsidR="00A1744A" w:rsidRPr="00410C4C">
        <w:rPr>
          <w:lang w:val="es-CO"/>
        </w:rPr>
        <w:t xml:space="preserve"> c</w:t>
      </w:r>
      <w:commentRangeEnd w:id="25"/>
      <w:r w:rsidR="00A1744A">
        <w:commentReference w:id="25"/>
      </w:r>
      <w:r w:rsidR="00A1744A" w:rsidRPr="00410C4C">
        <w:rPr>
          <w:lang w:val="es-CO"/>
        </w:rPr>
        <w:t>uando ten</w:t>
      </w:r>
      <w:r w:rsidR="00D03720">
        <w:rPr>
          <w:lang w:val="es-CO"/>
        </w:rPr>
        <w:t xml:space="preserve">go muchos trabajos que entregar me impide concentrarme en la realización de los mismos. </w:t>
      </w:r>
    </w:p>
    <w:p w14:paraId="00000063" w14:textId="77777777" w:rsidR="00766FA9" w:rsidRPr="00410C4C" w:rsidRDefault="00766FA9">
      <w:pPr>
        <w:ind w:left="0" w:hanging="2"/>
        <w:rPr>
          <w:lang w:val="es-CO"/>
        </w:rPr>
      </w:pPr>
    </w:p>
    <w:p w14:paraId="00000064" w14:textId="77777777" w:rsidR="00766FA9" w:rsidRPr="00410C4C" w:rsidRDefault="00766FA9">
      <w:pPr>
        <w:ind w:left="0" w:hanging="2"/>
        <w:rPr>
          <w:lang w:val="es-CO"/>
        </w:rPr>
      </w:pPr>
    </w:p>
    <w:p w14:paraId="00000065" w14:textId="77777777" w:rsidR="00766FA9" w:rsidRPr="00410C4C" w:rsidRDefault="00766FA9">
      <w:pPr>
        <w:ind w:left="0" w:hanging="2"/>
        <w:rPr>
          <w:lang w:val="es-CO"/>
        </w:rPr>
      </w:pPr>
    </w:p>
    <w:p w14:paraId="00000066" w14:textId="2F04D465" w:rsidR="00766FA9" w:rsidRPr="00142E75" w:rsidRDefault="00A138E3" w:rsidP="00A138E3">
      <w:pPr>
        <w:ind w:left="0" w:hanging="2"/>
        <w:jc w:val="center"/>
        <w:rPr>
          <w:lang w:val="es-CO"/>
        </w:rPr>
      </w:pPr>
      <w:r w:rsidRPr="00142E75">
        <w:rPr>
          <w:lang w:val="es-CO"/>
        </w:rPr>
        <w:t>IV.</w:t>
      </w:r>
      <w:r w:rsidR="00A1744A" w:rsidRPr="00142E75">
        <w:rPr>
          <w:lang w:val="es-CO"/>
        </w:rPr>
        <w:t xml:space="preserve"> Ruta de formación</w:t>
      </w:r>
    </w:p>
    <w:p w14:paraId="00000067" w14:textId="77777777" w:rsidR="00766FA9" w:rsidRPr="00410C4C" w:rsidRDefault="00766FA9">
      <w:pPr>
        <w:ind w:left="0" w:hanging="2"/>
        <w:rPr>
          <w:lang w:val="es-CO"/>
        </w:rPr>
      </w:pPr>
    </w:p>
    <w:p w14:paraId="00000068" w14:textId="424FFB19" w:rsidR="00766FA9" w:rsidRPr="005802FC" w:rsidRDefault="00A138E3">
      <w:pPr>
        <w:ind w:left="0" w:hanging="2"/>
        <w:rPr>
          <w:lang w:val="es-CO"/>
        </w:rPr>
      </w:pPr>
      <w:r w:rsidRPr="005802FC">
        <w:rPr>
          <w:lang w:val="es-CO"/>
        </w:rPr>
        <w:lastRenderedPageBreak/>
        <w:t>A</w:t>
      </w:r>
      <w:r w:rsidR="00A1744A" w:rsidRPr="005802FC">
        <w:rPr>
          <w:lang w:val="es-CO"/>
        </w:rPr>
        <w:t>. ¿Cuál es mi ruta de formación?</w:t>
      </w:r>
    </w:p>
    <w:p w14:paraId="00000069" w14:textId="0E3BC827" w:rsidR="00766FA9" w:rsidRPr="00410C4C" w:rsidRDefault="005D4D5B">
      <w:pPr>
        <w:ind w:left="0" w:hanging="2"/>
        <w:rPr>
          <w:lang w:val="es-CO"/>
        </w:rPr>
      </w:pPr>
      <w:r>
        <w:rPr>
          <w:lang w:val="es-CO"/>
        </w:rPr>
        <w:t xml:space="preserve">Mi ruta de formación es cumplir con todos los créditos del </w:t>
      </w:r>
      <w:r w:rsidR="00A1744A" w:rsidRPr="00410C4C">
        <w:rPr>
          <w:lang w:val="es-CO"/>
        </w:rPr>
        <w:t>plan de estudios de Ingeniería</w:t>
      </w:r>
      <w:r w:rsidR="000C24AA">
        <w:rPr>
          <w:lang w:val="es-CO"/>
        </w:rPr>
        <w:t xml:space="preserve"> de Sistemas</w:t>
      </w:r>
      <w:r>
        <w:rPr>
          <w:lang w:val="es-CO"/>
        </w:rPr>
        <w:t>. Y</w:t>
      </w:r>
      <w:r w:rsidR="000C24AA">
        <w:rPr>
          <w:lang w:val="es-CO"/>
        </w:rPr>
        <w:t xml:space="preserve"> </w:t>
      </w:r>
      <w:sdt>
        <w:sdtPr>
          <w:tag w:val="goog_rdk_31"/>
          <w:id w:val="867722005"/>
        </w:sdtPr>
        <w:sdtEndPr/>
        <w:sdtContent>
          <w:ins w:id="26" w:author="DANIEL TABORDA OBANDO" w:date="2021-12-07T18:51:00Z">
            <w:r w:rsidR="00A1744A" w:rsidRPr="00410C4C">
              <w:rPr>
                <w:lang w:val="es-CO"/>
              </w:rPr>
              <w:t xml:space="preserve">mi </w:t>
            </w:r>
          </w:ins>
        </w:sdtContent>
      </w:sdt>
      <w:sdt>
        <w:sdtPr>
          <w:tag w:val="goog_rdk_32"/>
          <w:id w:val="1981350527"/>
        </w:sdtPr>
        <w:sdtEndPr/>
        <w:sdtContent>
          <w:del w:id="27" w:author="DANIEL TABORDA OBANDO" w:date="2021-12-07T18:51:00Z">
            <w:r w:rsidR="00A1744A" w:rsidRPr="00410C4C">
              <w:rPr>
                <w:lang w:val="es-CO"/>
              </w:rPr>
              <w:delText xml:space="preserve">Mi </w:delText>
            </w:r>
          </w:del>
        </w:sdtContent>
      </w:sdt>
      <w:r w:rsidR="00A1744A" w:rsidRPr="00410C4C">
        <w:rPr>
          <w:lang w:val="es-CO"/>
        </w:rPr>
        <w:t>línea de énfasis será ingeniería de software y sistemas de información</w:t>
      </w:r>
      <w:r w:rsidR="00D974EB">
        <w:rPr>
          <w:lang w:val="es-CO"/>
        </w:rPr>
        <w:t>.</w:t>
      </w:r>
    </w:p>
    <w:p w14:paraId="0000006A" w14:textId="77777777" w:rsidR="00766FA9" w:rsidRPr="00410C4C" w:rsidRDefault="00766FA9">
      <w:pPr>
        <w:ind w:left="0" w:hanging="2"/>
        <w:rPr>
          <w:lang w:val="es-CO"/>
        </w:rPr>
      </w:pPr>
    </w:p>
    <w:p w14:paraId="0000006B"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6C" w14:textId="46DD11AF" w:rsidR="00766FA9" w:rsidRPr="005802FC" w:rsidRDefault="00A138E3">
      <w:pPr>
        <w:ind w:left="0" w:hanging="2"/>
        <w:rPr>
          <w:lang w:val="es-CO"/>
        </w:rPr>
      </w:pPr>
      <w:r w:rsidRPr="005802FC">
        <w:rPr>
          <w:lang w:val="es-CO"/>
        </w:rPr>
        <w:t>B</w:t>
      </w:r>
      <w:r w:rsidR="00A1744A" w:rsidRPr="005802FC">
        <w:rPr>
          <w:lang w:val="es-CO"/>
        </w:rPr>
        <w:t>. ¿Por qué creo que esa es la mejor ruta de formación?</w:t>
      </w:r>
    </w:p>
    <w:p w14:paraId="0000006D"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6E" w14:textId="5A80DBBA"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 xml:space="preserve">Porque el  desarrollo de software es indispensable para la </w:t>
      </w:r>
      <w:r w:rsidR="00E751FF">
        <w:rPr>
          <w:color w:val="000000"/>
          <w:lang w:val="es-CO"/>
        </w:rPr>
        <w:t>industria digital</w:t>
      </w:r>
      <w:r w:rsidRPr="00410C4C">
        <w:rPr>
          <w:color w:val="000000"/>
          <w:lang w:val="es-CO"/>
        </w:rPr>
        <w:t xml:space="preserve">, </w:t>
      </w:r>
      <w:sdt>
        <w:sdtPr>
          <w:tag w:val="goog_rdk_33"/>
          <w:id w:val="150036689"/>
        </w:sdtPr>
        <w:sdtEndPr/>
        <w:sdtContent>
          <w:ins w:id="28" w:author="DANIEL TABORDA OBANDO" w:date="2021-12-07T18:51:00Z">
            <w:r w:rsidRPr="00410C4C">
              <w:rPr>
                <w:color w:val="000000"/>
                <w:lang w:val="es-CO"/>
              </w:rPr>
              <w:t>a través</w:t>
            </w:r>
          </w:ins>
        </w:sdtContent>
      </w:sdt>
      <w:sdt>
        <w:sdtPr>
          <w:tag w:val="goog_rdk_34"/>
          <w:id w:val="-1778937923"/>
        </w:sdtPr>
        <w:sdtEndPr/>
        <w:sdtContent>
          <w:del w:id="29" w:author="DANIEL TABORDA OBANDO" w:date="2021-12-07T18:51:00Z">
            <w:r w:rsidRPr="00410C4C">
              <w:rPr>
                <w:color w:val="000000"/>
                <w:lang w:val="es-CO"/>
              </w:rPr>
              <w:delText>atreves</w:delText>
            </w:r>
          </w:del>
        </w:sdtContent>
      </w:sdt>
      <w:r w:rsidRPr="00410C4C">
        <w:rPr>
          <w:color w:val="000000"/>
          <w:lang w:val="es-CO"/>
        </w:rPr>
        <w:t xml:space="preserve"> de  </w:t>
      </w:r>
      <w:sdt>
        <w:sdtPr>
          <w:tag w:val="goog_rdk_35"/>
          <w:id w:val="-1635554804"/>
        </w:sdtPr>
        <w:sdtEndPr/>
        <w:sdtContent>
          <w:ins w:id="30" w:author="DANIEL TABORDA OBANDO" w:date="2021-12-07T18:51:00Z">
            <w:r w:rsidRPr="00410C4C">
              <w:rPr>
                <w:color w:val="000000"/>
                <w:lang w:val="es-CO"/>
              </w:rPr>
              <w:t xml:space="preserve">esta </w:t>
            </w:r>
          </w:ins>
        </w:sdtContent>
      </w:sdt>
      <w:sdt>
        <w:sdtPr>
          <w:tag w:val="goog_rdk_36"/>
          <w:id w:val="-1412537091"/>
        </w:sdtPr>
        <w:sdtEndPr/>
        <w:sdtContent>
          <w:del w:id="31" w:author="DANIEL TABORDA OBANDO" w:date="2021-12-07T18:51:00Z">
            <w:r w:rsidRPr="00410C4C">
              <w:rPr>
                <w:color w:val="000000"/>
                <w:lang w:val="es-CO"/>
              </w:rPr>
              <w:delText xml:space="preserve">la ingeniería de software </w:delText>
            </w:r>
          </w:del>
        </w:sdtContent>
      </w:sdt>
      <w:r w:rsidRPr="00410C4C">
        <w:rPr>
          <w:color w:val="000000"/>
          <w:lang w:val="es-CO"/>
        </w:rPr>
        <w:t>se puede innovar  y aportar al progreso de la ciencia y tecnología ya que abarca gran cantidad de áreas como la computación, la robótica, las telecomunicaciones, la física, entre otras.</w:t>
      </w:r>
    </w:p>
    <w:p w14:paraId="0000006F"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70" w14:textId="589BD59E" w:rsidR="00766FA9" w:rsidRPr="005802FC" w:rsidRDefault="00A138E3">
      <w:pPr>
        <w:ind w:left="0" w:hanging="2"/>
        <w:rPr>
          <w:lang w:val="es-CO"/>
        </w:rPr>
      </w:pPr>
      <w:r w:rsidRPr="005802FC">
        <w:rPr>
          <w:lang w:val="es-CO"/>
        </w:rPr>
        <w:t>C</w:t>
      </w:r>
      <w:r w:rsidR="005D4D5B" w:rsidRPr="005802FC">
        <w:rPr>
          <w:lang w:val="es-CO"/>
        </w:rPr>
        <w:t>.</w:t>
      </w:r>
      <w:r w:rsidR="00A1744A" w:rsidRPr="005802FC">
        <w:rPr>
          <w:lang w:val="es-CO"/>
        </w:rPr>
        <w:t xml:space="preserve"> ¿Qué es un buen ingeniero de sistemas?</w:t>
      </w:r>
    </w:p>
    <w:p w14:paraId="00000071" w14:textId="77777777" w:rsidR="00766FA9" w:rsidRPr="00410C4C" w:rsidRDefault="00766FA9">
      <w:pPr>
        <w:ind w:left="0" w:hanging="2"/>
        <w:rPr>
          <w:lang w:val="es-CO"/>
        </w:rPr>
      </w:pPr>
    </w:p>
    <w:p w14:paraId="00000072" w14:textId="2226B8F6"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 xml:space="preserve">Un buen ingeniero de sistemas es una persona con capacidades de trabajo en equipo, con </w:t>
      </w:r>
      <w:r w:rsidR="00D03720">
        <w:rPr>
          <w:color w:val="000000"/>
          <w:lang w:val="es-CO"/>
        </w:rPr>
        <w:t>pasión por su trabajo</w:t>
      </w:r>
      <w:r w:rsidRPr="00410C4C">
        <w:rPr>
          <w:color w:val="000000"/>
          <w:lang w:val="es-CO"/>
        </w:rPr>
        <w:t>, con capacidad de resolver problemas de manera lógica y creativa, con principios y valores éticos, con una excelente comunicación con su entorno y  con habilidades de liderazgo para dirigir proyectos.</w:t>
      </w:r>
    </w:p>
    <w:p w14:paraId="00000073"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74" w14:textId="1C609A5E" w:rsidR="00766FA9" w:rsidRPr="005D4D5B" w:rsidRDefault="00730262" w:rsidP="005D4D5B">
      <w:pPr>
        <w:widowControl w:val="0"/>
        <w:pBdr>
          <w:top w:val="nil"/>
          <w:left w:val="nil"/>
          <w:bottom w:val="nil"/>
          <w:right w:val="nil"/>
          <w:between w:val="nil"/>
        </w:pBdr>
        <w:spacing w:line="252" w:lineRule="auto"/>
        <w:ind w:left="0" w:hanging="2"/>
        <w:jc w:val="center"/>
        <w:rPr>
          <w:color w:val="000000"/>
          <w:lang w:val="es-CO"/>
        </w:rPr>
      </w:pPr>
      <w:r>
        <w:rPr>
          <w:color w:val="000000"/>
          <w:lang w:val="es-CO"/>
        </w:rPr>
        <w:t>V</w:t>
      </w:r>
      <w:r w:rsidR="005D4D5B">
        <w:rPr>
          <w:color w:val="000000"/>
          <w:lang w:val="es-CO"/>
        </w:rPr>
        <w:t>.</w:t>
      </w:r>
      <w:r w:rsidR="00A1744A" w:rsidRPr="005D4D5B">
        <w:rPr>
          <w:color w:val="000000"/>
          <w:lang w:val="es-CO"/>
        </w:rPr>
        <w:t xml:space="preserve"> Conclusiones</w:t>
      </w:r>
    </w:p>
    <w:p w14:paraId="00000075" w14:textId="6CC59B44"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 xml:space="preserve">La ingeniería de sistemas ha permitido el desarrollo de la tecnología en los últimos años y en los próximos años </w:t>
      </w:r>
      <w:sdt>
        <w:sdtPr>
          <w:tag w:val="goog_rdk_38"/>
          <w:id w:val="1144775708"/>
        </w:sdtPr>
        <w:sdtEndPr/>
        <w:sdtContent>
          <w:ins w:id="32" w:author="DANIEL TABORDA OBANDO" w:date="2021-12-07T18:53:00Z">
            <w:r w:rsidRPr="00410C4C">
              <w:rPr>
                <w:color w:val="000000"/>
                <w:lang w:val="es-CO"/>
              </w:rPr>
              <w:t>tomará</w:t>
            </w:r>
          </w:ins>
        </w:sdtContent>
      </w:sdt>
      <w:sdt>
        <w:sdtPr>
          <w:tag w:val="goog_rdk_39"/>
          <w:id w:val="1749993901"/>
        </w:sdtPr>
        <w:sdtEndPr/>
        <w:sdtContent>
          <w:del w:id="33" w:author="DANIEL TABORDA OBANDO" w:date="2021-12-07T18:53:00Z">
            <w:r w:rsidRPr="00410C4C">
              <w:rPr>
                <w:color w:val="000000"/>
                <w:lang w:val="es-CO"/>
              </w:rPr>
              <w:delText>tomara</w:delText>
            </w:r>
          </w:del>
        </w:sdtContent>
      </w:sdt>
      <w:r w:rsidRPr="00410C4C">
        <w:rPr>
          <w:color w:val="000000"/>
          <w:lang w:val="es-CO"/>
        </w:rPr>
        <w:t xml:space="preserve"> un papel vital para el desarrollo de nuevas tecnologías que permitan el progreso de la </w:t>
      </w:r>
      <w:r w:rsidR="00E751FF">
        <w:rPr>
          <w:color w:val="000000"/>
          <w:lang w:val="es-CO"/>
        </w:rPr>
        <w:t xml:space="preserve">tecnología. </w:t>
      </w:r>
    </w:p>
    <w:p w14:paraId="00000076" w14:textId="77777777" w:rsidR="00766FA9" w:rsidRPr="00410C4C" w:rsidRDefault="00A1744A">
      <w:pPr>
        <w:widowControl w:val="0"/>
        <w:pBdr>
          <w:top w:val="nil"/>
          <w:left w:val="nil"/>
          <w:bottom w:val="nil"/>
          <w:right w:val="nil"/>
          <w:between w:val="nil"/>
        </w:pBdr>
        <w:spacing w:line="252" w:lineRule="auto"/>
        <w:ind w:left="0" w:hanging="2"/>
        <w:jc w:val="both"/>
        <w:rPr>
          <w:color w:val="000000"/>
          <w:lang w:val="es-CO"/>
        </w:rPr>
      </w:pPr>
      <w:r w:rsidRPr="00410C4C">
        <w:rPr>
          <w:color w:val="000000"/>
          <w:lang w:val="es-CO"/>
        </w:rPr>
        <w:t xml:space="preserve">Cada área de nuestras vidas está </w:t>
      </w:r>
      <w:sdt>
        <w:sdtPr>
          <w:tag w:val="goog_rdk_40"/>
          <w:id w:val="1366326970"/>
        </w:sdtPr>
        <w:sdtEndPr/>
        <w:sdtContent>
          <w:ins w:id="34" w:author="DANIEL TABORDA OBANDO" w:date="2021-12-07T18:53:00Z">
            <w:r w:rsidRPr="00410C4C">
              <w:rPr>
                <w:color w:val="000000"/>
                <w:lang w:val="es-CO"/>
              </w:rPr>
              <w:t>relacionada</w:t>
            </w:r>
          </w:ins>
        </w:sdtContent>
      </w:sdt>
      <w:sdt>
        <w:sdtPr>
          <w:tag w:val="goog_rdk_41"/>
          <w:id w:val="244840660"/>
        </w:sdtPr>
        <w:sdtEndPr/>
        <w:sdtContent>
          <w:del w:id="35" w:author="DANIEL TABORDA OBANDO" w:date="2021-12-07T18:53:00Z">
            <w:r w:rsidRPr="00410C4C">
              <w:rPr>
                <w:color w:val="000000"/>
                <w:lang w:val="es-CO"/>
              </w:rPr>
              <w:delText>relacionado</w:delText>
            </w:r>
          </w:del>
        </w:sdtContent>
      </w:sdt>
      <w:r w:rsidRPr="00410C4C">
        <w:rPr>
          <w:color w:val="000000"/>
          <w:lang w:val="es-CO"/>
        </w:rPr>
        <w:t xml:space="preserve"> con alguna área de estudio de esta ingeniería ya que directa o indirectamente la ingeniería de sistemas contribuye a múltiples campos del conocimiento.</w:t>
      </w:r>
    </w:p>
    <w:p w14:paraId="00000077"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78" w14:textId="77777777" w:rsidR="00766FA9" w:rsidRPr="00410C4C" w:rsidRDefault="00766FA9">
      <w:pPr>
        <w:widowControl w:val="0"/>
        <w:pBdr>
          <w:top w:val="nil"/>
          <w:left w:val="nil"/>
          <w:bottom w:val="nil"/>
          <w:right w:val="nil"/>
          <w:between w:val="nil"/>
        </w:pBdr>
        <w:spacing w:line="252" w:lineRule="auto"/>
        <w:ind w:left="0" w:hanging="2"/>
        <w:jc w:val="both"/>
        <w:rPr>
          <w:color w:val="000000"/>
          <w:lang w:val="es-CO"/>
        </w:rPr>
      </w:pPr>
    </w:p>
    <w:p w14:paraId="00000079" w14:textId="267A3392" w:rsidR="00766FA9" w:rsidRDefault="006B7132" w:rsidP="005D4D5B">
      <w:pPr>
        <w:widowControl w:val="0"/>
        <w:pBdr>
          <w:top w:val="nil"/>
          <w:left w:val="nil"/>
          <w:bottom w:val="nil"/>
          <w:right w:val="nil"/>
          <w:between w:val="nil"/>
        </w:pBdr>
        <w:spacing w:line="252" w:lineRule="auto"/>
        <w:ind w:left="0" w:hanging="2"/>
        <w:jc w:val="center"/>
        <w:rPr>
          <w:i/>
          <w:color w:val="000000"/>
          <w:lang w:val="es-CO"/>
        </w:rPr>
      </w:pPr>
      <w:sdt>
        <w:sdtPr>
          <w:tag w:val="goog_rdk_42"/>
          <w:id w:val="1345671511"/>
        </w:sdtPr>
        <w:sdtEndPr/>
        <w:sdtContent/>
      </w:sdt>
      <w:r w:rsidR="00A1744A" w:rsidRPr="00410C4C">
        <w:rPr>
          <w:i/>
          <w:color w:val="000000"/>
          <w:lang w:val="es-CO"/>
        </w:rPr>
        <w:t xml:space="preserve"> </w:t>
      </w:r>
      <w:r w:rsidR="00A1744A" w:rsidRPr="005D4D5B">
        <w:rPr>
          <w:color w:val="000000"/>
          <w:lang w:val="es-CO"/>
        </w:rPr>
        <w:t>Referencias</w:t>
      </w:r>
    </w:p>
    <w:p w14:paraId="385621EE" w14:textId="77777777" w:rsidR="008B7DAD" w:rsidRDefault="008B7DAD">
      <w:pPr>
        <w:widowControl w:val="0"/>
        <w:pBdr>
          <w:top w:val="nil"/>
          <w:left w:val="nil"/>
          <w:bottom w:val="nil"/>
          <w:right w:val="nil"/>
          <w:between w:val="nil"/>
        </w:pBdr>
        <w:spacing w:line="252" w:lineRule="auto"/>
        <w:ind w:left="0" w:hanging="2"/>
        <w:jc w:val="both"/>
        <w:rPr>
          <w:i/>
          <w:color w:val="000000"/>
          <w:lang w:val="es-CO"/>
        </w:rPr>
      </w:pPr>
    </w:p>
    <w:p w14:paraId="5B608126" w14:textId="2CF8330B" w:rsidR="008B7DAD" w:rsidRPr="006F0855" w:rsidRDefault="008B7DAD" w:rsidP="006F0855">
      <w:pPr>
        <w:widowControl w:val="0"/>
        <w:pBdr>
          <w:top w:val="nil"/>
          <w:left w:val="nil"/>
          <w:bottom w:val="nil"/>
          <w:right w:val="nil"/>
          <w:between w:val="nil"/>
        </w:pBdr>
        <w:spacing w:line="252" w:lineRule="auto"/>
        <w:ind w:left="0" w:hanging="2"/>
        <w:rPr>
          <w:color w:val="000000"/>
          <w:lang w:val="es-CO"/>
        </w:rPr>
      </w:pPr>
      <w:r>
        <w:rPr>
          <w:color w:val="000000"/>
          <w:lang w:val="es-CO"/>
        </w:rPr>
        <w:t>[1]</w:t>
      </w:r>
      <w:r w:rsidR="006F0855">
        <w:rPr>
          <w:color w:val="000000"/>
          <w:lang w:val="es-CO"/>
        </w:rPr>
        <w:t xml:space="preserve"> </w:t>
      </w:r>
      <w:r>
        <w:rPr>
          <w:color w:val="000000"/>
          <w:lang w:val="es-CO"/>
        </w:rPr>
        <w:t>Universidad de Antioquia. Portal. “</w:t>
      </w:r>
      <w:r w:rsidR="006F0855">
        <w:rPr>
          <w:color w:val="000000"/>
          <w:lang w:val="es-CO"/>
        </w:rPr>
        <w:t>PLAN DE ESTUDIOS</w:t>
      </w:r>
      <w:r>
        <w:rPr>
          <w:color w:val="000000"/>
          <w:lang w:val="es-CO"/>
        </w:rPr>
        <w:t xml:space="preserve"> V.4</w:t>
      </w:r>
      <w:r w:rsidR="006F0855">
        <w:rPr>
          <w:color w:val="000000"/>
          <w:lang w:val="es-CO"/>
        </w:rPr>
        <w:t xml:space="preserve"> Acuerdo de Facultad  698, 19/Oct/2016 INGENIERIA DE SISTEMAS – PRESENCIAL UNIVERSIDAD DE ANTIOQUIA</w:t>
      </w:r>
      <w:r>
        <w:rPr>
          <w:color w:val="000000"/>
          <w:lang w:val="es-CO"/>
        </w:rPr>
        <w:t xml:space="preserve">.” </w:t>
      </w:r>
      <w:r w:rsidR="006F0855" w:rsidRPr="00727CB6">
        <w:rPr>
          <w:color w:val="000000"/>
          <w:lang w:val="es-CO"/>
        </w:rPr>
        <w:t xml:space="preserve">Udea.edu.co. </w:t>
      </w:r>
      <w:hyperlink r:id="rId10" w:history="1">
        <w:r w:rsidR="006F0855" w:rsidRPr="006F0855">
          <w:rPr>
            <w:rStyle w:val="Hipervnculo"/>
            <w:lang w:val="es-CO"/>
          </w:rPr>
          <w:t>https://drive.google.com/drive/folders/1WNJGJdYS3_wygJw0C4-tY9FP4ea8jtdo</w:t>
        </w:r>
      </w:hyperlink>
      <w:r w:rsidR="006F0855" w:rsidRPr="006F0855">
        <w:rPr>
          <w:color w:val="000000"/>
          <w:lang w:val="es-CO"/>
        </w:rPr>
        <w:t xml:space="preserve"> (</w:t>
      </w:r>
      <w:r w:rsidR="006F0855">
        <w:rPr>
          <w:color w:val="000000"/>
          <w:lang w:val="es-CO"/>
        </w:rPr>
        <w:t>Accedido: 04-dic-2021</w:t>
      </w:r>
      <w:r w:rsidR="006F0855" w:rsidRPr="006F0855">
        <w:rPr>
          <w:color w:val="000000"/>
          <w:lang w:val="es-CO"/>
        </w:rPr>
        <w:t>)</w:t>
      </w:r>
    </w:p>
    <w:p w14:paraId="0000007A" w14:textId="77777777" w:rsidR="00766FA9" w:rsidRPr="006F0855" w:rsidRDefault="00766FA9">
      <w:pPr>
        <w:widowControl w:val="0"/>
        <w:pBdr>
          <w:top w:val="nil"/>
          <w:left w:val="nil"/>
          <w:bottom w:val="nil"/>
          <w:right w:val="nil"/>
          <w:between w:val="nil"/>
        </w:pBdr>
        <w:spacing w:line="252" w:lineRule="auto"/>
        <w:ind w:left="0" w:hanging="2"/>
        <w:jc w:val="both"/>
        <w:rPr>
          <w:color w:val="000000"/>
          <w:lang w:val="es-CO"/>
        </w:rPr>
      </w:pPr>
    </w:p>
    <w:p w14:paraId="0000007D" w14:textId="77777777" w:rsidR="00766FA9" w:rsidRPr="00AB35BD" w:rsidRDefault="00766FA9">
      <w:pPr>
        <w:widowControl w:val="0"/>
        <w:pBdr>
          <w:top w:val="nil"/>
          <w:left w:val="nil"/>
          <w:bottom w:val="nil"/>
          <w:right w:val="nil"/>
          <w:between w:val="nil"/>
        </w:pBdr>
        <w:spacing w:line="252" w:lineRule="auto"/>
        <w:ind w:left="0" w:hanging="2"/>
        <w:jc w:val="both"/>
        <w:rPr>
          <w:color w:val="000000"/>
          <w:lang w:val="es-CO"/>
        </w:rPr>
      </w:pPr>
    </w:p>
    <w:p w14:paraId="0000007E" w14:textId="77777777" w:rsidR="00766FA9" w:rsidRPr="00AB35BD" w:rsidRDefault="00766FA9">
      <w:pPr>
        <w:widowControl w:val="0"/>
        <w:pBdr>
          <w:top w:val="nil"/>
          <w:left w:val="nil"/>
          <w:bottom w:val="nil"/>
          <w:right w:val="nil"/>
          <w:between w:val="nil"/>
        </w:pBdr>
        <w:spacing w:line="252" w:lineRule="auto"/>
        <w:ind w:left="0" w:hanging="2"/>
        <w:jc w:val="both"/>
        <w:rPr>
          <w:color w:val="000000"/>
          <w:lang w:val="es-CO"/>
        </w:rPr>
      </w:pPr>
    </w:p>
    <w:p w14:paraId="0000007F" w14:textId="77777777" w:rsidR="00766FA9" w:rsidRPr="00AB35BD" w:rsidRDefault="00766FA9">
      <w:pPr>
        <w:widowControl w:val="0"/>
        <w:pBdr>
          <w:top w:val="nil"/>
          <w:left w:val="nil"/>
          <w:bottom w:val="nil"/>
          <w:right w:val="nil"/>
          <w:between w:val="nil"/>
        </w:pBdr>
        <w:spacing w:line="252" w:lineRule="auto"/>
        <w:ind w:left="0" w:hanging="2"/>
        <w:jc w:val="both"/>
        <w:rPr>
          <w:color w:val="000000"/>
          <w:lang w:val="es-CO"/>
        </w:rPr>
      </w:pPr>
    </w:p>
    <w:p w14:paraId="00000080" w14:textId="77777777" w:rsidR="00766FA9" w:rsidRPr="00AB35BD" w:rsidRDefault="00766FA9">
      <w:pPr>
        <w:widowControl w:val="0"/>
        <w:pBdr>
          <w:top w:val="nil"/>
          <w:left w:val="nil"/>
          <w:bottom w:val="nil"/>
          <w:right w:val="nil"/>
          <w:between w:val="nil"/>
        </w:pBdr>
        <w:spacing w:line="252" w:lineRule="auto"/>
        <w:ind w:left="0" w:hanging="2"/>
        <w:jc w:val="both"/>
        <w:rPr>
          <w:color w:val="000000"/>
          <w:lang w:val="es-CO"/>
        </w:rPr>
      </w:pPr>
    </w:p>
    <w:p w14:paraId="00000081" w14:textId="77777777" w:rsidR="00766FA9" w:rsidRPr="00AB35BD" w:rsidRDefault="00766FA9">
      <w:pPr>
        <w:widowControl w:val="0"/>
        <w:pBdr>
          <w:top w:val="nil"/>
          <w:left w:val="nil"/>
          <w:bottom w:val="nil"/>
          <w:right w:val="nil"/>
          <w:between w:val="nil"/>
        </w:pBdr>
        <w:spacing w:line="252" w:lineRule="auto"/>
        <w:ind w:left="0" w:hanging="2"/>
        <w:jc w:val="both"/>
        <w:rPr>
          <w:color w:val="FF0000"/>
          <w:lang w:val="es-CO"/>
        </w:rPr>
      </w:pPr>
    </w:p>
    <w:p w14:paraId="00000082" w14:textId="77777777" w:rsidR="00766FA9" w:rsidRPr="00AB35BD" w:rsidRDefault="00766FA9">
      <w:pPr>
        <w:widowControl w:val="0"/>
        <w:pBdr>
          <w:top w:val="nil"/>
          <w:left w:val="nil"/>
          <w:bottom w:val="nil"/>
          <w:right w:val="nil"/>
          <w:between w:val="nil"/>
        </w:pBdr>
        <w:spacing w:line="252" w:lineRule="auto"/>
        <w:ind w:left="0" w:hanging="2"/>
        <w:jc w:val="both"/>
        <w:rPr>
          <w:color w:val="000000"/>
          <w:lang w:val="es-CO"/>
        </w:rPr>
      </w:pPr>
    </w:p>
    <w:p w14:paraId="00000083" w14:textId="77777777" w:rsidR="00766FA9" w:rsidRPr="00AB35BD" w:rsidRDefault="00766FA9">
      <w:pPr>
        <w:ind w:left="0" w:hanging="2"/>
        <w:jc w:val="both"/>
        <w:rPr>
          <w:lang w:val="es-CO"/>
        </w:rPr>
      </w:pPr>
    </w:p>
    <w:p w14:paraId="00000084" w14:textId="77777777" w:rsidR="00766FA9" w:rsidRPr="00AB35BD" w:rsidRDefault="00766FA9">
      <w:pPr>
        <w:ind w:left="0" w:hanging="2"/>
        <w:rPr>
          <w:lang w:val="es-CO"/>
        </w:rPr>
      </w:pPr>
    </w:p>
    <w:p w14:paraId="00000085" w14:textId="77777777" w:rsidR="00766FA9" w:rsidRPr="00AB35BD" w:rsidRDefault="00766FA9">
      <w:pPr>
        <w:ind w:left="0" w:hanging="2"/>
        <w:jc w:val="both"/>
        <w:rPr>
          <w:color w:val="000000"/>
          <w:lang w:val="es-CO"/>
        </w:rPr>
      </w:pPr>
    </w:p>
    <w:p w14:paraId="00000086" w14:textId="77777777" w:rsidR="00766FA9" w:rsidRPr="00AB35BD" w:rsidRDefault="00766FA9">
      <w:pPr>
        <w:ind w:left="0" w:hanging="2"/>
        <w:jc w:val="both"/>
        <w:rPr>
          <w:lang w:val="es-CO"/>
        </w:rPr>
      </w:pPr>
    </w:p>
    <w:sectPr w:rsidR="00766FA9" w:rsidRPr="00AB35BD">
      <w:headerReference w:type="default" r:id="rId11"/>
      <w:pgSz w:w="12240" w:h="15840"/>
      <w:pgMar w:top="1008" w:right="936" w:bottom="1008" w:left="936" w:header="432" w:footer="432" w:gutter="0"/>
      <w:pgNumType w:start="1"/>
      <w:cols w:num="2" w:space="720" w:equalWidth="0">
        <w:col w:w="5040" w:space="288"/>
        <w:col w:w="5040" w:space="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TABORDA OBANDO" w:date="2021-12-07T18:56:00Z" w:initials="">
    <w:p w14:paraId="0000008D" w14:textId="77777777" w:rsidR="00727CB6" w:rsidRPr="00410C4C" w:rsidRDefault="00727CB6">
      <w:pPr>
        <w:widowControl w:val="0"/>
        <w:pBdr>
          <w:top w:val="nil"/>
          <w:left w:val="nil"/>
          <w:bottom w:val="nil"/>
          <w:right w:val="nil"/>
          <w:between w:val="nil"/>
        </w:pBdr>
        <w:spacing w:line="240" w:lineRule="auto"/>
        <w:ind w:left="0" w:hanging="2"/>
        <w:rPr>
          <w:rFonts w:ascii="Arial" w:eastAsia="Arial" w:hAnsi="Arial" w:cs="Arial"/>
          <w:color w:val="000000"/>
          <w:sz w:val="22"/>
          <w:szCs w:val="22"/>
          <w:lang w:val="es-CO"/>
        </w:rPr>
      </w:pPr>
      <w:r w:rsidRPr="00410C4C">
        <w:rPr>
          <w:rFonts w:ascii="Arial" w:eastAsia="Arial" w:hAnsi="Arial" w:cs="Arial"/>
          <w:color w:val="000000"/>
          <w:sz w:val="22"/>
          <w:szCs w:val="22"/>
          <w:lang w:val="es-CO"/>
        </w:rPr>
        <w:t>Requieres algunos cambios estructurales y revisar detalladamente la disposición de los elementos textuales. Asimismo, hay que revisar cómo se cita y referencia correctamente.</w:t>
      </w:r>
    </w:p>
  </w:comment>
  <w:comment w:id="2" w:author="DANIEL TABORDA OBANDO" w:date="2021-12-07T18:39:00Z" w:initials="">
    <w:p w14:paraId="0000008E" w14:textId="77777777" w:rsidR="00727CB6" w:rsidRPr="00410C4C" w:rsidRDefault="00727CB6">
      <w:pPr>
        <w:widowControl w:val="0"/>
        <w:pBdr>
          <w:top w:val="nil"/>
          <w:left w:val="nil"/>
          <w:bottom w:val="nil"/>
          <w:right w:val="nil"/>
          <w:between w:val="nil"/>
        </w:pBdr>
        <w:spacing w:line="240" w:lineRule="auto"/>
        <w:ind w:left="0" w:hanging="2"/>
        <w:rPr>
          <w:rFonts w:ascii="Arial" w:eastAsia="Arial" w:hAnsi="Arial" w:cs="Arial"/>
          <w:color w:val="000000"/>
          <w:sz w:val="22"/>
          <w:szCs w:val="22"/>
          <w:lang w:val="es-CO"/>
        </w:rPr>
      </w:pPr>
      <w:r w:rsidRPr="00410C4C">
        <w:rPr>
          <w:rFonts w:ascii="Arial" w:eastAsia="Arial" w:hAnsi="Arial" w:cs="Arial"/>
          <w:color w:val="000000"/>
          <w:sz w:val="22"/>
          <w:szCs w:val="22"/>
          <w:lang w:val="es-CO"/>
        </w:rPr>
        <w:t>Aquí falta información, el cargo (estudiantes), la filiación (UdeA) entre otras. Además, la cédula va arriba del título en un encabezado.</w:t>
      </w:r>
    </w:p>
  </w:comment>
  <w:comment w:id="4" w:author="DANIEL TABORDA OBANDO" w:date="2021-12-07T18:42:00Z" w:initials="">
    <w:p w14:paraId="3820DBB4" w14:textId="77777777" w:rsidR="00727CB6" w:rsidRPr="00410C4C" w:rsidRDefault="00727CB6" w:rsidP="000B0835">
      <w:pPr>
        <w:widowControl w:val="0"/>
        <w:pBdr>
          <w:top w:val="nil"/>
          <w:left w:val="nil"/>
          <w:bottom w:val="nil"/>
          <w:right w:val="nil"/>
          <w:between w:val="nil"/>
        </w:pBdr>
        <w:spacing w:line="240" w:lineRule="auto"/>
        <w:ind w:left="0" w:hanging="2"/>
        <w:rPr>
          <w:rFonts w:ascii="Arial" w:eastAsia="Arial" w:hAnsi="Arial" w:cs="Arial"/>
          <w:color w:val="000000"/>
          <w:sz w:val="22"/>
          <w:szCs w:val="22"/>
          <w:lang w:val="es-CO"/>
        </w:rPr>
      </w:pPr>
      <w:r w:rsidRPr="00410C4C">
        <w:rPr>
          <w:rFonts w:ascii="Arial" w:eastAsia="Arial" w:hAnsi="Arial" w:cs="Arial"/>
          <w:color w:val="000000"/>
          <w:sz w:val="22"/>
          <w:szCs w:val="22"/>
          <w:lang w:val="es-CO"/>
        </w:rPr>
        <w:t>El resumen siempre va primero, después del título y el autor</w:t>
      </w:r>
    </w:p>
  </w:comment>
  <w:comment w:id="5" w:author="DANIEL TABORDA OBANDO" w:date="2021-12-07T18:45:00Z" w:initials="">
    <w:p w14:paraId="00000099" w14:textId="77777777" w:rsidR="00727CB6" w:rsidRPr="00410C4C" w:rsidRDefault="00727CB6">
      <w:pPr>
        <w:widowControl w:val="0"/>
        <w:pBdr>
          <w:top w:val="nil"/>
          <w:left w:val="nil"/>
          <w:bottom w:val="nil"/>
          <w:right w:val="nil"/>
          <w:between w:val="nil"/>
        </w:pBdr>
        <w:spacing w:line="240" w:lineRule="auto"/>
        <w:ind w:left="0" w:hanging="2"/>
        <w:rPr>
          <w:rFonts w:ascii="Arial" w:eastAsia="Arial" w:hAnsi="Arial" w:cs="Arial"/>
          <w:color w:val="000000"/>
          <w:sz w:val="22"/>
          <w:szCs w:val="22"/>
          <w:lang w:val="es-CO"/>
        </w:rPr>
      </w:pPr>
      <w:r w:rsidRPr="00410C4C">
        <w:rPr>
          <w:rFonts w:ascii="Arial" w:eastAsia="Arial" w:hAnsi="Arial" w:cs="Arial"/>
          <w:color w:val="000000"/>
          <w:sz w:val="22"/>
          <w:szCs w:val="22"/>
          <w:lang w:val="es-CO"/>
        </w:rPr>
        <w:t>Las normas IEEE tienen directrices para los título y los subtítulos. No todos se enumeran, hay algunos que se nombran con una letra. Además, la numeración es con romanos.</w:t>
      </w:r>
    </w:p>
    <w:p w14:paraId="0000009A" w14:textId="77777777" w:rsidR="00727CB6" w:rsidRPr="00410C4C" w:rsidRDefault="00727CB6">
      <w:pPr>
        <w:widowControl w:val="0"/>
        <w:pBdr>
          <w:top w:val="nil"/>
          <w:left w:val="nil"/>
          <w:bottom w:val="nil"/>
          <w:right w:val="nil"/>
          <w:between w:val="nil"/>
        </w:pBdr>
        <w:spacing w:line="240" w:lineRule="auto"/>
        <w:ind w:left="0" w:hanging="2"/>
        <w:rPr>
          <w:rFonts w:ascii="Arial" w:eastAsia="Arial" w:hAnsi="Arial" w:cs="Arial"/>
          <w:color w:val="000000"/>
          <w:sz w:val="22"/>
          <w:szCs w:val="22"/>
          <w:lang w:val="es-CO"/>
        </w:rPr>
      </w:pPr>
    </w:p>
    <w:p w14:paraId="0000009B" w14:textId="77777777" w:rsidR="00727CB6" w:rsidRPr="00410C4C" w:rsidRDefault="00727CB6">
      <w:pPr>
        <w:widowControl w:val="0"/>
        <w:pBdr>
          <w:top w:val="nil"/>
          <w:left w:val="nil"/>
          <w:bottom w:val="nil"/>
          <w:right w:val="nil"/>
          <w:between w:val="nil"/>
        </w:pBdr>
        <w:spacing w:line="240" w:lineRule="auto"/>
        <w:ind w:left="0" w:hanging="2"/>
        <w:rPr>
          <w:rFonts w:ascii="Arial" w:eastAsia="Arial" w:hAnsi="Arial" w:cs="Arial"/>
          <w:color w:val="000000"/>
          <w:sz w:val="22"/>
          <w:szCs w:val="22"/>
          <w:lang w:val="es-CO"/>
        </w:rPr>
      </w:pPr>
      <w:r w:rsidRPr="00410C4C">
        <w:rPr>
          <w:rFonts w:ascii="Arial" w:eastAsia="Arial" w:hAnsi="Arial" w:cs="Arial"/>
          <w:color w:val="000000"/>
          <w:sz w:val="22"/>
          <w:szCs w:val="22"/>
          <w:lang w:val="es-CO"/>
        </w:rPr>
        <w:t>Revisar bien las indicaciones para los títulos.</w:t>
      </w:r>
    </w:p>
  </w:comment>
  <w:comment w:id="24" w:author="DANIEL TABORDA OBANDO" w:date="2021-12-07T18:50:00Z" w:initials="">
    <w:p w14:paraId="00000092" w14:textId="77777777" w:rsidR="00727CB6" w:rsidRPr="00410C4C" w:rsidRDefault="00727CB6">
      <w:pPr>
        <w:widowControl w:val="0"/>
        <w:pBdr>
          <w:top w:val="nil"/>
          <w:left w:val="nil"/>
          <w:bottom w:val="nil"/>
          <w:right w:val="nil"/>
          <w:between w:val="nil"/>
        </w:pBdr>
        <w:spacing w:line="240" w:lineRule="auto"/>
        <w:ind w:left="0" w:hanging="2"/>
        <w:rPr>
          <w:rFonts w:ascii="Arial" w:eastAsia="Arial" w:hAnsi="Arial" w:cs="Arial"/>
          <w:color w:val="000000"/>
          <w:sz w:val="22"/>
          <w:szCs w:val="22"/>
          <w:lang w:val="es-CO"/>
        </w:rPr>
      </w:pPr>
      <w:r w:rsidRPr="00410C4C">
        <w:rPr>
          <w:rFonts w:ascii="Arial" w:eastAsia="Arial" w:hAnsi="Arial" w:cs="Arial"/>
          <w:color w:val="000000"/>
          <w:sz w:val="22"/>
          <w:szCs w:val="22"/>
          <w:lang w:val="es-CO"/>
        </w:rPr>
        <w:t xml:space="preserve">si sólo se nombra la </w:t>
      </w:r>
      <w:proofErr w:type="spellStart"/>
      <w:r w:rsidRPr="00410C4C">
        <w:rPr>
          <w:rFonts w:ascii="Arial" w:eastAsia="Arial" w:hAnsi="Arial" w:cs="Arial"/>
          <w:color w:val="000000"/>
          <w:sz w:val="22"/>
          <w:szCs w:val="22"/>
          <w:lang w:val="es-CO"/>
        </w:rPr>
        <w:t>procrastinación</w:t>
      </w:r>
      <w:proofErr w:type="spellEnd"/>
      <w:r w:rsidRPr="00410C4C">
        <w:rPr>
          <w:rFonts w:ascii="Arial" w:eastAsia="Arial" w:hAnsi="Arial" w:cs="Arial"/>
          <w:color w:val="000000"/>
          <w:sz w:val="22"/>
          <w:szCs w:val="22"/>
          <w:lang w:val="es-CO"/>
        </w:rPr>
        <w:t xml:space="preserve"> poner todo en singular</w:t>
      </w:r>
    </w:p>
  </w:comment>
  <w:comment w:id="25" w:author="DANIEL TABORDA OBANDO" w:date="2021-12-07T18:51:00Z" w:initials="">
    <w:p w14:paraId="00000093" w14:textId="77777777" w:rsidR="00727CB6" w:rsidRPr="00410C4C" w:rsidRDefault="00727CB6">
      <w:pPr>
        <w:widowControl w:val="0"/>
        <w:pBdr>
          <w:top w:val="nil"/>
          <w:left w:val="nil"/>
          <w:bottom w:val="nil"/>
          <w:right w:val="nil"/>
          <w:between w:val="nil"/>
        </w:pBdr>
        <w:spacing w:line="240" w:lineRule="auto"/>
        <w:ind w:left="0" w:hanging="2"/>
        <w:rPr>
          <w:rFonts w:ascii="Arial" w:eastAsia="Arial" w:hAnsi="Arial" w:cs="Arial"/>
          <w:color w:val="000000"/>
          <w:sz w:val="22"/>
          <w:szCs w:val="22"/>
          <w:lang w:val="es-CO"/>
        </w:rPr>
      </w:pPr>
      <w:r w:rsidRPr="00410C4C">
        <w:rPr>
          <w:rFonts w:ascii="Arial" w:eastAsia="Arial" w:hAnsi="Arial" w:cs="Arial"/>
          <w:color w:val="000000"/>
          <w:sz w:val="22"/>
          <w:szCs w:val="22"/>
          <w:lang w:val="es-CO"/>
        </w:rPr>
        <w:t>qué tipo de manejo del estrés?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8D" w15:done="0"/>
  <w15:commentEx w15:paraId="0000008E" w15:done="0"/>
  <w15:commentEx w15:paraId="3820DBB4" w15:done="0"/>
  <w15:commentEx w15:paraId="0000009B" w15:done="0"/>
  <w15:commentEx w15:paraId="00000092" w15:done="0"/>
  <w15:commentEx w15:paraId="000000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891B7" w14:textId="77777777" w:rsidR="006B7132" w:rsidRDefault="006B7132">
      <w:pPr>
        <w:spacing w:line="240" w:lineRule="auto"/>
        <w:ind w:left="0" w:hanging="2"/>
      </w:pPr>
      <w:r>
        <w:separator/>
      </w:r>
    </w:p>
  </w:endnote>
  <w:endnote w:type="continuationSeparator" w:id="0">
    <w:p w14:paraId="605816D2" w14:textId="77777777" w:rsidR="006B7132" w:rsidRDefault="006B713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C5FDF" w14:textId="77777777" w:rsidR="006B7132" w:rsidRDefault="006B7132">
      <w:pPr>
        <w:spacing w:line="240" w:lineRule="auto"/>
        <w:ind w:left="0" w:hanging="2"/>
      </w:pPr>
      <w:r>
        <w:separator/>
      </w:r>
    </w:p>
  </w:footnote>
  <w:footnote w:type="continuationSeparator" w:id="0">
    <w:p w14:paraId="5598DFC6" w14:textId="77777777" w:rsidR="006B7132" w:rsidRDefault="006B7132">
      <w:pPr>
        <w:spacing w:line="240" w:lineRule="auto"/>
        <w:ind w:left="0" w:hanging="2"/>
      </w:pPr>
      <w:r>
        <w:continuationSeparator/>
      </w:r>
    </w:p>
  </w:footnote>
  <w:footnote w:id="1">
    <w:p w14:paraId="00000087" w14:textId="77777777" w:rsidR="00727CB6" w:rsidRPr="00410C4C" w:rsidRDefault="00727CB6">
      <w:pPr>
        <w:pBdr>
          <w:top w:val="nil"/>
          <w:left w:val="nil"/>
          <w:bottom w:val="nil"/>
          <w:right w:val="nil"/>
          <w:between w:val="nil"/>
        </w:pBdr>
        <w:spacing w:line="240" w:lineRule="auto"/>
        <w:ind w:left="0" w:hanging="2"/>
        <w:jc w:val="both"/>
        <w:rPr>
          <w:color w:val="FF0000"/>
          <w:sz w:val="16"/>
          <w:szCs w:val="16"/>
          <w:lang w:val="es-CO"/>
        </w:rPr>
      </w:pPr>
      <w:r>
        <w:rPr>
          <w:vertAlign w:val="superscript"/>
        </w:rPr>
        <w:footnoteRef/>
      </w:r>
      <w:sdt>
        <w:sdtPr>
          <w:tag w:val="goog_rdk_44"/>
          <w:id w:val="1842359267"/>
        </w:sdtPr>
        <w:sdtEndPr/>
        <w:sdtContent>
          <w:ins w:id="0" w:author="DANIEL TABORDA OBANDO" w:date="2021-12-07T18:41:00Z">
            <w:r w:rsidRPr="00410C4C">
              <w:rPr>
                <w:lang w:val="es-CO"/>
              </w:rPr>
              <w:t>Aquí faltó la fecha de envío del documento</w:t>
            </w:r>
          </w:ins>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8" w14:textId="77777777" w:rsidR="00727CB6" w:rsidRDefault="00727CB6">
    <w:pPr>
      <w:ind w:left="0" w:right="36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34D42"/>
    <w:multiLevelType w:val="hybridMultilevel"/>
    <w:tmpl w:val="E174D930"/>
    <w:lvl w:ilvl="0" w:tplc="6AD0322A">
      <w:start w:val="1"/>
      <w:numFmt w:val="upp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8F7774"/>
    <w:multiLevelType w:val="multilevel"/>
    <w:tmpl w:val="E1E6D860"/>
    <w:lvl w:ilvl="0">
      <w:start w:val="1"/>
      <w:numFmt w:val="decimal"/>
      <w:pStyle w:val="References"/>
      <w:lvlText w:val="%1."/>
      <w:lvlJc w:val="left"/>
      <w:pPr>
        <w:ind w:left="465" w:hanging="360"/>
      </w:pPr>
      <w:rPr>
        <w:vertAlign w:val="baseline"/>
      </w:rPr>
    </w:lvl>
    <w:lvl w:ilvl="1">
      <w:start w:val="1"/>
      <w:numFmt w:val="lowerLetter"/>
      <w:lvlText w:val="%2."/>
      <w:lvlJc w:val="left"/>
      <w:pPr>
        <w:ind w:left="1185" w:hanging="360"/>
      </w:pPr>
      <w:rPr>
        <w:vertAlign w:val="baseline"/>
      </w:rPr>
    </w:lvl>
    <w:lvl w:ilvl="2">
      <w:start w:val="1"/>
      <w:numFmt w:val="lowerRoman"/>
      <w:lvlText w:val="%3."/>
      <w:lvlJc w:val="right"/>
      <w:pPr>
        <w:ind w:left="1905" w:hanging="180"/>
      </w:pPr>
      <w:rPr>
        <w:vertAlign w:val="baseline"/>
      </w:rPr>
    </w:lvl>
    <w:lvl w:ilvl="3">
      <w:start w:val="1"/>
      <w:numFmt w:val="decimal"/>
      <w:lvlText w:val="%4."/>
      <w:lvlJc w:val="left"/>
      <w:pPr>
        <w:ind w:left="2625" w:hanging="360"/>
      </w:pPr>
      <w:rPr>
        <w:vertAlign w:val="baseline"/>
      </w:rPr>
    </w:lvl>
    <w:lvl w:ilvl="4">
      <w:start w:val="1"/>
      <w:numFmt w:val="lowerLetter"/>
      <w:lvlText w:val="%5."/>
      <w:lvlJc w:val="left"/>
      <w:pPr>
        <w:ind w:left="3345" w:hanging="360"/>
      </w:pPr>
      <w:rPr>
        <w:vertAlign w:val="baseline"/>
      </w:rPr>
    </w:lvl>
    <w:lvl w:ilvl="5">
      <w:start w:val="1"/>
      <w:numFmt w:val="lowerRoman"/>
      <w:lvlText w:val="%6."/>
      <w:lvlJc w:val="right"/>
      <w:pPr>
        <w:ind w:left="4065" w:hanging="180"/>
      </w:pPr>
      <w:rPr>
        <w:vertAlign w:val="baseline"/>
      </w:rPr>
    </w:lvl>
    <w:lvl w:ilvl="6">
      <w:start w:val="1"/>
      <w:numFmt w:val="decimal"/>
      <w:lvlText w:val="%7."/>
      <w:lvlJc w:val="left"/>
      <w:pPr>
        <w:ind w:left="4785" w:hanging="360"/>
      </w:pPr>
      <w:rPr>
        <w:vertAlign w:val="baseline"/>
      </w:rPr>
    </w:lvl>
    <w:lvl w:ilvl="7">
      <w:start w:val="1"/>
      <w:numFmt w:val="lowerLetter"/>
      <w:lvlText w:val="%8."/>
      <w:lvlJc w:val="left"/>
      <w:pPr>
        <w:ind w:left="5505" w:hanging="360"/>
      </w:pPr>
      <w:rPr>
        <w:vertAlign w:val="baseline"/>
      </w:rPr>
    </w:lvl>
    <w:lvl w:ilvl="8">
      <w:start w:val="1"/>
      <w:numFmt w:val="lowerRoman"/>
      <w:lvlText w:val="%9."/>
      <w:lvlJc w:val="right"/>
      <w:pPr>
        <w:ind w:left="6225" w:hanging="180"/>
      </w:pPr>
      <w:rPr>
        <w:vertAlign w:val="baseline"/>
      </w:rPr>
    </w:lvl>
  </w:abstractNum>
  <w:abstractNum w:abstractNumId="2" w15:restartNumberingAfterBreak="0">
    <w:nsid w:val="44970A8C"/>
    <w:multiLevelType w:val="multilevel"/>
    <w:tmpl w:val="A1CE0134"/>
    <w:lvl w:ilvl="0">
      <w:start w:val="1"/>
      <w:numFmt w:val="decimal"/>
      <w:pStyle w:val="Ttulo1"/>
      <w:lvlText w:val="%1."/>
      <w:lvlJc w:val="left"/>
      <w:pPr>
        <w:ind w:left="720" w:hanging="360"/>
      </w:pPr>
      <w:rPr>
        <w:vertAlign w:val="baseline"/>
      </w:rPr>
    </w:lvl>
    <w:lvl w:ilvl="1">
      <w:start w:val="1"/>
      <w:numFmt w:val="lowerLetter"/>
      <w:pStyle w:val="Ttulo2"/>
      <w:lvlText w:val="%2."/>
      <w:lvlJc w:val="left"/>
      <w:pPr>
        <w:ind w:left="1440" w:hanging="360"/>
      </w:pPr>
      <w:rPr>
        <w:vertAlign w:val="baseline"/>
      </w:rPr>
    </w:lvl>
    <w:lvl w:ilvl="2">
      <w:start w:val="1"/>
      <w:numFmt w:val="lowerRoman"/>
      <w:pStyle w:val="Ttulo3"/>
      <w:lvlText w:val="%3."/>
      <w:lvlJc w:val="right"/>
      <w:pPr>
        <w:ind w:left="2160" w:hanging="180"/>
      </w:pPr>
      <w:rPr>
        <w:vertAlign w:val="baseline"/>
      </w:rPr>
    </w:lvl>
    <w:lvl w:ilvl="3">
      <w:start w:val="1"/>
      <w:numFmt w:val="decimal"/>
      <w:pStyle w:val="Ttulo4"/>
      <w:lvlText w:val="%4."/>
      <w:lvlJc w:val="left"/>
      <w:pPr>
        <w:ind w:left="2880" w:hanging="360"/>
      </w:pPr>
      <w:rPr>
        <w:vertAlign w:val="baseline"/>
      </w:rPr>
    </w:lvl>
    <w:lvl w:ilvl="4">
      <w:start w:val="1"/>
      <w:numFmt w:val="lowerLetter"/>
      <w:pStyle w:val="Ttulo5"/>
      <w:lvlText w:val="%5."/>
      <w:lvlJc w:val="left"/>
      <w:pPr>
        <w:ind w:left="3600" w:hanging="360"/>
      </w:pPr>
      <w:rPr>
        <w:vertAlign w:val="baseline"/>
      </w:rPr>
    </w:lvl>
    <w:lvl w:ilvl="5">
      <w:start w:val="1"/>
      <w:numFmt w:val="lowerRoman"/>
      <w:pStyle w:val="Ttulo6"/>
      <w:lvlText w:val="%6."/>
      <w:lvlJc w:val="right"/>
      <w:pPr>
        <w:ind w:left="4320" w:hanging="180"/>
      </w:pPr>
      <w:rPr>
        <w:vertAlign w:val="baseline"/>
      </w:rPr>
    </w:lvl>
    <w:lvl w:ilvl="6">
      <w:start w:val="1"/>
      <w:numFmt w:val="decimal"/>
      <w:pStyle w:val="Ttulo7"/>
      <w:lvlText w:val="%7."/>
      <w:lvlJc w:val="left"/>
      <w:pPr>
        <w:ind w:left="5040" w:hanging="360"/>
      </w:pPr>
      <w:rPr>
        <w:vertAlign w:val="baseline"/>
      </w:rPr>
    </w:lvl>
    <w:lvl w:ilvl="7">
      <w:start w:val="1"/>
      <w:numFmt w:val="lowerLetter"/>
      <w:pStyle w:val="Ttulo8"/>
      <w:lvlText w:val="%8."/>
      <w:lvlJc w:val="left"/>
      <w:pPr>
        <w:ind w:left="5760" w:hanging="360"/>
      </w:pPr>
      <w:rPr>
        <w:vertAlign w:val="baseline"/>
      </w:rPr>
    </w:lvl>
    <w:lvl w:ilvl="8">
      <w:start w:val="1"/>
      <w:numFmt w:val="lowerRoman"/>
      <w:pStyle w:val="Ttulo9"/>
      <w:lvlText w:val="%9."/>
      <w:lvlJc w:val="right"/>
      <w:pPr>
        <w:ind w:left="648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A9"/>
    <w:rsid w:val="00022E7A"/>
    <w:rsid w:val="000B0835"/>
    <w:rsid w:val="000C24AA"/>
    <w:rsid w:val="00142E75"/>
    <w:rsid w:val="002F512E"/>
    <w:rsid w:val="00410C4C"/>
    <w:rsid w:val="005802FC"/>
    <w:rsid w:val="005D4D5B"/>
    <w:rsid w:val="006B7132"/>
    <w:rsid w:val="006F0855"/>
    <w:rsid w:val="00727CB6"/>
    <w:rsid w:val="00730262"/>
    <w:rsid w:val="00766FA9"/>
    <w:rsid w:val="0078338B"/>
    <w:rsid w:val="00815A20"/>
    <w:rsid w:val="008B657C"/>
    <w:rsid w:val="008B7DAD"/>
    <w:rsid w:val="009A574B"/>
    <w:rsid w:val="00A138E3"/>
    <w:rsid w:val="00A1744A"/>
    <w:rsid w:val="00A3038A"/>
    <w:rsid w:val="00A43021"/>
    <w:rsid w:val="00AB35BD"/>
    <w:rsid w:val="00B04A68"/>
    <w:rsid w:val="00C12CED"/>
    <w:rsid w:val="00D03720"/>
    <w:rsid w:val="00D974EB"/>
    <w:rsid w:val="00E751FF"/>
    <w:rsid w:val="00E87108"/>
    <w:rsid w:val="00EE08AA"/>
    <w:rsid w:val="00F204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F0D69-0940-475B-B00F-DEFDC3C4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E w:val="0"/>
      <w:autoSpaceDN w:val="0"/>
      <w:spacing w:line="1" w:lineRule="atLeast"/>
      <w:ind w:leftChars="-1" w:left="-1" w:hangingChars="1" w:hanging="1"/>
      <w:textDirection w:val="btLr"/>
      <w:textAlignment w:val="top"/>
      <w:outlineLvl w:val="0"/>
    </w:pPr>
    <w:rPr>
      <w:position w:val="-1"/>
      <w:lang w:val="en-US" w:eastAsia="en-US"/>
    </w:rPr>
  </w:style>
  <w:style w:type="paragraph" w:styleId="Ttulo1">
    <w:name w:val="heading 1"/>
    <w:basedOn w:val="Normal"/>
    <w:next w:val="Normal"/>
    <w:pPr>
      <w:keepNext/>
      <w:numPr>
        <w:numId w:val="1"/>
      </w:numPr>
      <w:spacing w:before="240" w:after="80"/>
      <w:ind w:left="-1" w:hanging="1"/>
      <w:jc w:val="center"/>
    </w:pPr>
    <w:rPr>
      <w:smallCaps/>
      <w:kern w:val="28"/>
    </w:rPr>
  </w:style>
  <w:style w:type="paragraph" w:styleId="Ttulo2">
    <w:name w:val="heading 2"/>
    <w:basedOn w:val="Normal"/>
    <w:next w:val="Normal"/>
    <w:pPr>
      <w:keepNext/>
      <w:numPr>
        <w:ilvl w:val="1"/>
        <w:numId w:val="1"/>
      </w:numPr>
      <w:spacing w:before="120" w:after="60"/>
      <w:ind w:left="144" w:hanging="1"/>
      <w:outlineLvl w:val="1"/>
    </w:pPr>
    <w:rPr>
      <w:i/>
      <w:iCs/>
    </w:rPr>
  </w:style>
  <w:style w:type="paragraph" w:styleId="Ttulo3">
    <w:name w:val="heading 3"/>
    <w:basedOn w:val="Normal"/>
    <w:next w:val="Normal"/>
    <w:pPr>
      <w:keepNext/>
      <w:numPr>
        <w:ilvl w:val="2"/>
        <w:numId w:val="1"/>
      </w:numPr>
      <w:ind w:left="288" w:hanging="1"/>
      <w:outlineLvl w:val="2"/>
    </w:pPr>
    <w:rPr>
      <w:i/>
      <w:iCs/>
    </w:rPr>
  </w:style>
  <w:style w:type="paragraph" w:styleId="Ttulo4">
    <w:name w:val="heading 4"/>
    <w:basedOn w:val="Normal"/>
    <w:next w:val="Normal"/>
    <w:pPr>
      <w:keepNext/>
      <w:numPr>
        <w:ilvl w:val="3"/>
        <w:numId w:val="1"/>
      </w:numPr>
      <w:spacing w:before="240" w:after="60"/>
      <w:ind w:left="-1" w:hanging="1"/>
      <w:outlineLvl w:val="3"/>
    </w:pPr>
    <w:rPr>
      <w:i/>
      <w:iCs/>
      <w:sz w:val="18"/>
      <w:szCs w:val="18"/>
    </w:rPr>
  </w:style>
  <w:style w:type="paragraph" w:styleId="Ttulo5">
    <w:name w:val="heading 5"/>
    <w:basedOn w:val="Normal"/>
    <w:next w:val="Normal"/>
    <w:pPr>
      <w:numPr>
        <w:ilvl w:val="4"/>
        <w:numId w:val="1"/>
      </w:numPr>
      <w:spacing w:before="240" w:after="60"/>
      <w:ind w:left="-1" w:hanging="1"/>
      <w:outlineLvl w:val="4"/>
    </w:pPr>
    <w:rPr>
      <w:sz w:val="18"/>
      <w:szCs w:val="18"/>
    </w:rPr>
  </w:style>
  <w:style w:type="paragraph" w:styleId="Ttulo6">
    <w:name w:val="heading 6"/>
    <w:basedOn w:val="Normal"/>
    <w:next w:val="Normal"/>
    <w:pPr>
      <w:numPr>
        <w:ilvl w:val="5"/>
        <w:numId w:val="1"/>
      </w:numPr>
      <w:spacing w:before="240" w:after="60"/>
      <w:ind w:left="-1" w:hanging="1"/>
      <w:outlineLvl w:val="5"/>
    </w:pPr>
    <w:rPr>
      <w:i/>
      <w:iCs/>
      <w:sz w:val="16"/>
      <w:szCs w:val="16"/>
    </w:rPr>
  </w:style>
  <w:style w:type="paragraph" w:styleId="Ttulo7">
    <w:name w:val="heading 7"/>
    <w:basedOn w:val="Normal"/>
    <w:next w:val="Normal"/>
    <w:pPr>
      <w:numPr>
        <w:ilvl w:val="6"/>
        <w:numId w:val="1"/>
      </w:numPr>
      <w:spacing w:before="240" w:after="60"/>
      <w:ind w:left="-1" w:hanging="1"/>
      <w:outlineLvl w:val="6"/>
    </w:pPr>
    <w:rPr>
      <w:sz w:val="16"/>
      <w:szCs w:val="16"/>
    </w:rPr>
  </w:style>
  <w:style w:type="paragraph" w:styleId="Ttulo8">
    <w:name w:val="heading 8"/>
    <w:basedOn w:val="Normal"/>
    <w:next w:val="Normal"/>
    <w:pPr>
      <w:numPr>
        <w:ilvl w:val="7"/>
        <w:numId w:val="1"/>
      </w:numPr>
      <w:spacing w:before="240" w:after="60"/>
      <w:ind w:left="-1" w:hanging="1"/>
      <w:outlineLvl w:val="7"/>
    </w:pPr>
    <w:rPr>
      <w:i/>
      <w:iCs/>
      <w:sz w:val="16"/>
      <w:szCs w:val="16"/>
    </w:rPr>
  </w:style>
  <w:style w:type="paragraph" w:styleId="Ttulo9">
    <w:name w:val="heading 9"/>
    <w:basedOn w:val="Normal"/>
    <w:next w:val="Normal"/>
    <w:pPr>
      <w:numPr>
        <w:ilvl w:val="8"/>
        <w:numId w:val="1"/>
      </w:numPr>
      <w:spacing w:before="240" w:after="60"/>
      <w:ind w:left="-1" w:hanging="1"/>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framePr w:w="9360" w:hSpace="187" w:vSpace="187" w:wrap="notBeside" w:vAnchor="text" w:hAnchor="text" w:xAlign="center" w:y="1"/>
      <w:jc w:val="center"/>
    </w:pPr>
    <w:rPr>
      <w:kern w:val="28"/>
      <w:sz w:val="48"/>
      <w:szCs w:val="48"/>
    </w:rPr>
  </w:style>
  <w:style w:type="character" w:customStyle="1" w:styleId="Ttulo1Car">
    <w:name w:val="Título 1 Car"/>
    <w:rPr>
      <w:rFonts w:ascii="Times New Roman" w:eastAsia="Times New Roman" w:hAnsi="Times New Roman" w:cs="Times New Roman"/>
      <w:smallCaps/>
      <w:w w:val="100"/>
      <w:kern w:val="28"/>
      <w:position w:val="-1"/>
      <w:sz w:val="20"/>
      <w:szCs w:val="20"/>
      <w:effect w:val="none"/>
      <w:vertAlign w:val="baseline"/>
      <w:cs w:val="0"/>
      <w:em w:val="none"/>
      <w:lang w:val="en-US"/>
    </w:rPr>
  </w:style>
  <w:style w:type="character" w:customStyle="1" w:styleId="Ttulo2Car">
    <w:name w:val="Título 2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3Car">
    <w:name w:val="Título 3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4Car">
    <w:name w:val="Título 4 Car"/>
    <w:rPr>
      <w:rFonts w:ascii="Times New Roman" w:eastAsia="Times New Roman" w:hAnsi="Times New Roman" w:cs="Times New Roman"/>
      <w:i/>
      <w:iCs/>
      <w:w w:val="100"/>
      <w:position w:val="-1"/>
      <w:sz w:val="18"/>
      <w:szCs w:val="18"/>
      <w:effect w:val="none"/>
      <w:vertAlign w:val="baseline"/>
      <w:cs w:val="0"/>
      <w:em w:val="none"/>
      <w:lang w:val="en-US"/>
    </w:rPr>
  </w:style>
  <w:style w:type="character" w:customStyle="1" w:styleId="Ttulo5Car">
    <w:name w:val="Título 5 Car"/>
    <w:rPr>
      <w:rFonts w:ascii="Times New Roman" w:eastAsia="Times New Roman" w:hAnsi="Times New Roman" w:cs="Times New Roman"/>
      <w:w w:val="100"/>
      <w:position w:val="-1"/>
      <w:sz w:val="18"/>
      <w:szCs w:val="18"/>
      <w:effect w:val="none"/>
      <w:vertAlign w:val="baseline"/>
      <w:cs w:val="0"/>
      <w:em w:val="none"/>
      <w:lang w:val="en-US"/>
    </w:rPr>
  </w:style>
  <w:style w:type="character" w:customStyle="1" w:styleId="Ttulo6Car">
    <w:name w:val="Título 6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16"/>
      <w:szCs w:val="16"/>
      <w:effect w:val="none"/>
      <w:vertAlign w:val="baseline"/>
      <w:cs w:val="0"/>
      <w:em w:val="none"/>
      <w:lang w:val="en-US"/>
    </w:rPr>
  </w:style>
  <w:style w:type="character" w:customStyle="1" w:styleId="Ttulo8Car">
    <w:name w:val="Título 8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9Car">
    <w:name w:val="Título 9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character" w:customStyle="1" w:styleId="PuestoCar">
    <w:name w:val="Puesto Car"/>
    <w:rPr>
      <w:rFonts w:ascii="Times New Roman" w:eastAsia="Times New Roman" w:hAnsi="Times New Roman" w:cs="Times New Roman"/>
      <w:w w:val="100"/>
      <w:kern w:val="28"/>
      <w:position w:val="-1"/>
      <w:sz w:val="48"/>
      <w:szCs w:val="48"/>
      <w:effect w:val="none"/>
      <w:vertAlign w:val="baseline"/>
      <w:cs w:val="0"/>
      <w:em w:val="none"/>
      <w:lang w:val="en-US"/>
    </w:rPr>
  </w:style>
  <w:style w:type="paragraph" w:styleId="Textonotapie">
    <w:name w:val="footnote text"/>
    <w:basedOn w:val="Normal"/>
    <w:pPr>
      <w:ind w:firstLine="202"/>
      <w:jc w:val="both"/>
    </w:pPr>
    <w:rPr>
      <w:sz w:val="16"/>
      <w:szCs w:val="16"/>
    </w:rPr>
  </w:style>
  <w:style w:type="character" w:customStyle="1" w:styleId="TextonotapieCar">
    <w:name w:val="Texto nota pie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References">
    <w:name w:val="References"/>
    <w:basedOn w:val="Normal"/>
    <w:pPr>
      <w:numPr>
        <w:numId w:val="2"/>
      </w:numPr>
      <w:ind w:left="-1" w:hanging="1"/>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rPr>
      <w:w w:val="100"/>
      <w:position w:val="-1"/>
      <w:effect w:val="none"/>
      <w:vertAlign w:val="superscript"/>
      <w:cs w:val="0"/>
      <w:em w:val="none"/>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ind w:leftChars="-1" w:left="-1" w:hangingChars="1" w:hanging="1"/>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w w:val="100"/>
      <w:position w:val="-1"/>
      <w:u w:val="single"/>
      <w:effect w:val="none"/>
      <w:vertAlign w:val="baseline"/>
      <w:cs w:val="0"/>
      <w:em w:val="none"/>
    </w:rPr>
  </w:style>
  <w:style w:type="paragraph" w:styleId="Encabezado">
    <w:name w:val="header"/>
    <w:basedOn w:val="Normal"/>
    <w:qFormat/>
    <w:pPr>
      <w:tabs>
        <w:tab w:val="center" w:pos="4252"/>
        <w:tab w:val="right" w:pos="8504"/>
      </w:tabs>
    </w:pPr>
  </w:style>
  <w:style w:type="character" w:customStyle="1" w:styleId="EncabezadoCar">
    <w:name w:val="Encabezado Car"/>
    <w:rPr>
      <w:rFonts w:ascii="Times New Roman" w:eastAsia="Times New Roman" w:hAnsi="Times New Roman" w:cs="Times New Roman"/>
      <w:w w:val="100"/>
      <w:position w:val="-1"/>
      <w:sz w:val="20"/>
      <w:szCs w:val="20"/>
      <w:effect w:val="none"/>
      <w:vertAlign w:val="baseline"/>
      <w:cs w:val="0"/>
      <w:em w:val="none"/>
      <w:lang w:val="en-US"/>
    </w:rPr>
  </w:style>
  <w:style w:type="paragraph" w:styleId="Piedepgina">
    <w:name w:val="footer"/>
    <w:basedOn w:val="Normal"/>
    <w:qFormat/>
    <w:pPr>
      <w:tabs>
        <w:tab w:val="center" w:pos="4252"/>
        <w:tab w:val="right" w:pos="8504"/>
      </w:tabs>
    </w:pPr>
  </w:style>
  <w:style w:type="character" w:customStyle="1" w:styleId="PiedepginaCar">
    <w:name w:val="Pie de página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extCarCarCar">
    <w:name w:val="Text Car Car Car"/>
    <w:rPr>
      <w:w w:val="100"/>
      <w:position w:val="-1"/>
      <w:effect w:val="none"/>
      <w:vertAlign w:val="baseline"/>
      <w:cs w:val="0"/>
      <w:em w:val="none"/>
      <w:lang w:val="en-US" w:eastAsia="en-US" w:bidi="ar-SA"/>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position w:val="-1"/>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10C4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0C4C"/>
    <w:rPr>
      <w:rFonts w:ascii="Segoe UI" w:hAnsi="Segoe UI" w:cs="Segoe UI"/>
      <w:position w:val="-1"/>
      <w:sz w:val="18"/>
      <w:szCs w:val="18"/>
      <w:lang w:val="en-US" w:eastAsia="en-US"/>
    </w:rPr>
  </w:style>
  <w:style w:type="paragraph" w:styleId="Prrafodelista">
    <w:name w:val="List Paragraph"/>
    <w:basedOn w:val="Normal"/>
    <w:uiPriority w:val="34"/>
    <w:qFormat/>
    <w:rsid w:val="00783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drive/folders/1WNJGJdYS3_wygJw0C4-tY9FP4ea8jtdo"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yEQQHIg7Ydo2ndgxIghX8JI6g==">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Pages>
  <Words>864</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PAPELES Y CORRUGADOS ANDINA</dc:creator>
  <cp:lastModifiedBy>blanca</cp:lastModifiedBy>
  <cp:revision>4</cp:revision>
  <dcterms:created xsi:type="dcterms:W3CDTF">2021-12-06T01:02:00Z</dcterms:created>
  <dcterms:modified xsi:type="dcterms:W3CDTF">2022-01-15T18:49:00Z</dcterms:modified>
</cp:coreProperties>
</file>