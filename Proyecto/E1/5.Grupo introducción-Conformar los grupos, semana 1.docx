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4E0B4" w14:textId="77777777" w:rsidR="00F32BDD" w:rsidRDefault="004F07E7">
      <w:pPr>
        <w:rPr>
          <w:color w:val="202124"/>
        </w:rPr>
      </w:pPr>
      <w:commentRangeStart w:id="0"/>
      <w:r>
        <w:rPr>
          <w:color w:val="202124"/>
        </w:rPr>
        <w:t>Fase 1 - Introducci</w:t>
      </w:r>
      <w:r>
        <w:rPr>
          <w:color w:val="202124"/>
          <w:highlight w:val="white"/>
        </w:rPr>
        <w:t>ó</w:t>
      </w:r>
      <w:r>
        <w:rPr>
          <w:color w:val="202124"/>
        </w:rPr>
        <w:t>n a la Ingeniería de sistemas.</w:t>
      </w:r>
      <w:commentRangeEnd w:id="0"/>
      <w:r w:rsidR="004657C0">
        <w:rPr>
          <w:rStyle w:val="CommentReference"/>
        </w:rPr>
        <w:commentReference w:id="0"/>
      </w:r>
    </w:p>
    <w:p w14:paraId="593D26F1" w14:textId="77777777" w:rsidR="00F32BDD" w:rsidRDefault="00F32BDD">
      <w:pPr>
        <w:rPr>
          <w:color w:val="202124"/>
        </w:rPr>
      </w:pPr>
    </w:p>
    <w:p w14:paraId="1A0BC551" w14:textId="77777777" w:rsidR="00F32BDD" w:rsidRDefault="00F32BDD">
      <w:pPr>
        <w:rPr>
          <w:color w:val="202124"/>
        </w:rPr>
      </w:pPr>
    </w:p>
    <w:p w14:paraId="509D7F21" w14:textId="77777777" w:rsidR="00F32BDD" w:rsidRDefault="00F32BDD">
      <w:pPr>
        <w:rPr>
          <w:color w:val="202124"/>
        </w:rPr>
      </w:pPr>
    </w:p>
    <w:p w14:paraId="4522F280" w14:textId="77777777" w:rsidR="00F32BDD" w:rsidRDefault="004F07E7">
      <w:pPr>
        <w:rPr>
          <w:color w:val="202124"/>
        </w:rPr>
      </w:pPr>
      <w:r>
        <w:rPr>
          <w:color w:val="202124"/>
        </w:rPr>
        <w:t xml:space="preserve">Miembros del equipo: </w:t>
      </w:r>
    </w:p>
    <w:p w14:paraId="68BDE659" w14:textId="77777777" w:rsidR="00F32BDD" w:rsidRDefault="004F07E7">
      <w:pPr>
        <w:numPr>
          <w:ilvl w:val="0"/>
          <w:numId w:val="4"/>
        </w:numPr>
        <w:spacing w:before="240"/>
        <w:rPr>
          <w:color w:val="202124"/>
        </w:rPr>
      </w:pPr>
      <w:r>
        <w:rPr>
          <w:color w:val="202124"/>
        </w:rPr>
        <w:t xml:space="preserve">Anyela </w:t>
      </w:r>
      <w:proofErr w:type="spellStart"/>
      <w:r>
        <w:rPr>
          <w:color w:val="202124"/>
        </w:rPr>
        <w:t>Tuberquia</w:t>
      </w:r>
      <w:proofErr w:type="spellEnd"/>
    </w:p>
    <w:p w14:paraId="583AD9F8" w14:textId="77777777" w:rsidR="00F32BDD" w:rsidRDefault="004F07E7">
      <w:pPr>
        <w:numPr>
          <w:ilvl w:val="0"/>
          <w:numId w:val="4"/>
        </w:numPr>
        <w:rPr>
          <w:color w:val="202124"/>
        </w:rPr>
      </w:pPr>
      <w:r>
        <w:rPr>
          <w:color w:val="202124"/>
        </w:rPr>
        <w:t>Juan Carlos Santa Hurtado</w:t>
      </w:r>
    </w:p>
    <w:p w14:paraId="64C8DFAD" w14:textId="3CB057FF" w:rsidR="00F32BDD" w:rsidRDefault="004F07E7">
      <w:pPr>
        <w:numPr>
          <w:ilvl w:val="0"/>
          <w:numId w:val="4"/>
        </w:numPr>
        <w:rPr>
          <w:color w:val="202124"/>
        </w:rPr>
      </w:pPr>
      <w:del w:id="1" w:author="Diego Iván Oliveros Acosta" w:date="2022-02-07T07:15:00Z">
        <w:r w:rsidDel="00ED10ED">
          <w:rPr>
            <w:color w:val="202124"/>
          </w:rPr>
          <w:delText>Andres</w:delText>
        </w:r>
      </w:del>
      <w:ins w:id="2" w:author="Diego Iván Oliveros Acosta" w:date="2022-02-07T07:15:00Z">
        <w:r w:rsidR="00ED10ED">
          <w:rPr>
            <w:color w:val="202124"/>
          </w:rPr>
          <w:t>Andrés</w:t>
        </w:r>
      </w:ins>
      <w:r>
        <w:rPr>
          <w:color w:val="202124"/>
        </w:rPr>
        <w:t xml:space="preserve"> Taborda</w:t>
      </w:r>
    </w:p>
    <w:p w14:paraId="0939CEDC" w14:textId="77777777" w:rsidR="00F32BDD" w:rsidRDefault="004F07E7">
      <w:pPr>
        <w:numPr>
          <w:ilvl w:val="0"/>
          <w:numId w:val="4"/>
        </w:numPr>
        <w:rPr>
          <w:color w:val="202124"/>
        </w:rPr>
      </w:pPr>
      <w:r>
        <w:rPr>
          <w:color w:val="202124"/>
        </w:rPr>
        <w:t>Daimer Quintero</w:t>
      </w:r>
    </w:p>
    <w:p w14:paraId="09C18DB1" w14:textId="31C6812F" w:rsidR="00F32BDD" w:rsidRDefault="004F07E7">
      <w:pPr>
        <w:numPr>
          <w:ilvl w:val="0"/>
          <w:numId w:val="4"/>
        </w:numPr>
        <w:spacing w:after="240"/>
        <w:rPr>
          <w:color w:val="202124"/>
        </w:rPr>
      </w:pPr>
      <w:del w:id="3" w:author="Diego Iván Oliveros Acosta" w:date="2022-02-07T07:15:00Z">
        <w:r w:rsidDel="00ED10ED">
          <w:rPr>
            <w:color w:val="202124"/>
          </w:rPr>
          <w:delText>Sebastian</w:delText>
        </w:r>
      </w:del>
      <w:ins w:id="4" w:author="Diego Iván Oliveros Acosta" w:date="2022-02-07T07:15:00Z">
        <w:r w:rsidR="00ED10ED">
          <w:rPr>
            <w:color w:val="202124"/>
          </w:rPr>
          <w:t>Sebastián</w:t>
        </w:r>
      </w:ins>
      <w:r>
        <w:rPr>
          <w:color w:val="202124"/>
        </w:rPr>
        <w:t xml:space="preserve"> Rentería</w:t>
      </w:r>
    </w:p>
    <w:p w14:paraId="61656284" w14:textId="3FC3A8B8" w:rsidR="00F32BDD" w:rsidRDefault="004F07E7">
      <w:pPr>
        <w:spacing w:before="240" w:after="240"/>
        <w:ind w:left="720"/>
        <w:rPr>
          <w:color w:val="202124"/>
        </w:rPr>
      </w:pPr>
      <w:r>
        <w:rPr>
          <w:b/>
          <w:color w:val="202124"/>
        </w:rPr>
        <w:t xml:space="preserve">Horario de encuentros: </w:t>
      </w:r>
      <w:del w:id="5" w:author="Diego Iván Oliveros Acosta" w:date="2022-02-07T07:15:00Z">
        <w:r w:rsidDel="00ED10ED">
          <w:rPr>
            <w:color w:val="202124"/>
          </w:rPr>
          <w:delText>Viernes</w:delText>
        </w:r>
      </w:del>
      <w:ins w:id="6" w:author="Diego Iván Oliveros Acosta" w:date="2022-02-07T07:15:00Z">
        <w:r w:rsidR="00ED10ED">
          <w:rPr>
            <w:color w:val="202124"/>
          </w:rPr>
          <w:t>viernes</w:t>
        </w:r>
      </w:ins>
      <w:r>
        <w:rPr>
          <w:color w:val="202124"/>
        </w:rPr>
        <w:t xml:space="preserve"> 8:00 pm-10:00 p.m.</w:t>
      </w:r>
    </w:p>
    <w:p w14:paraId="09814A08" w14:textId="77777777" w:rsidR="00F32BDD" w:rsidRDefault="004F07E7">
      <w:pPr>
        <w:spacing w:before="240" w:after="240"/>
        <w:ind w:left="720"/>
        <w:rPr>
          <w:color w:val="202124"/>
        </w:rPr>
      </w:pPr>
      <w:r>
        <w:rPr>
          <w:color w:val="202124"/>
        </w:rPr>
        <w:t>Valores: Responsabilidad, sentido de pertenencia y compromiso.</w:t>
      </w:r>
    </w:p>
    <w:p w14:paraId="4001D3D9" w14:textId="77777777" w:rsidR="00F32BDD" w:rsidRDefault="00F32BDD">
      <w:pPr>
        <w:spacing w:before="240" w:after="240"/>
        <w:ind w:left="720"/>
        <w:rPr>
          <w:color w:val="202124"/>
        </w:rPr>
      </w:pPr>
    </w:p>
    <w:p w14:paraId="2128F57D" w14:textId="77777777" w:rsidR="00F32BDD" w:rsidRDefault="004F07E7">
      <w:pPr>
        <w:spacing w:before="240" w:after="240"/>
        <w:jc w:val="both"/>
        <w:rPr>
          <w:b/>
          <w:color w:val="202124"/>
        </w:rPr>
      </w:pPr>
      <w:r>
        <w:rPr>
          <w:b/>
          <w:color w:val="202124"/>
        </w:rPr>
        <w:t>Seleccionar y justificar objetivos de desarrollo sostenible</w:t>
      </w:r>
    </w:p>
    <w:p w14:paraId="3B5E8517" w14:textId="77777777" w:rsidR="00F32BDD" w:rsidRDefault="004F07E7">
      <w:pPr>
        <w:spacing w:before="240" w:after="240"/>
        <w:ind w:left="720"/>
        <w:rPr>
          <w:b/>
          <w:color w:val="202124"/>
        </w:rPr>
      </w:pPr>
      <w:r>
        <w:rPr>
          <w:b/>
          <w:color w:val="202124"/>
        </w:rPr>
        <w:t>Objetivo 15, Vida en la tierra</w:t>
      </w:r>
    </w:p>
    <w:p w14:paraId="3424A48A" w14:textId="77777777" w:rsidR="00F32BDD" w:rsidRDefault="004F07E7">
      <w:pPr>
        <w:spacing w:before="240" w:after="240"/>
        <w:ind w:left="720"/>
        <w:rPr>
          <w:b/>
          <w:color w:val="202124"/>
        </w:rPr>
      </w:pPr>
      <w:r>
        <w:rPr>
          <w:b/>
          <w:color w:val="202124"/>
        </w:rPr>
        <w:t>Justificación:</w:t>
      </w:r>
      <w:r>
        <w:rPr>
          <w:b/>
          <w:color w:val="202124"/>
        </w:rPr>
        <w:t xml:space="preserve"> </w:t>
      </w:r>
    </w:p>
    <w:p w14:paraId="7CC90C29" w14:textId="77777777" w:rsidR="00F32BDD" w:rsidRDefault="004F07E7">
      <w:pPr>
        <w:spacing w:before="240" w:after="240"/>
        <w:ind w:left="720"/>
        <w:jc w:val="both"/>
        <w:rPr>
          <w:color w:val="202124"/>
        </w:rPr>
      </w:pPr>
      <w:r>
        <w:rPr>
          <w:color w:val="202124"/>
        </w:rPr>
        <w:t xml:space="preserve">Teniendo en cuenta la problemática medioambiental actual del país y partiendo de una </w:t>
      </w:r>
      <w:r>
        <w:rPr>
          <w:color w:val="202124"/>
        </w:rPr>
        <w:t>observación de las posibles soluciones a esos impactos negativos ocasionados por el mal cuidado de nuestro medio ambiente, se llegó a la conclusión de que es un objetivo con el cual podríamos generar el mayor impacto positivo posible desde la ingeniería de</w:t>
      </w:r>
      <w:r>
        <w:rPr>
          <w:color w:val="202124"/>
        </w:rPr>
        <w:t xml:space="preserve"> sistemas.</w:t>
      </w:r>
    </w:p>
    <w:p w14:paraId="47E46C6B" w14:textId="77777777" w:rsidR="00F32BDD" w:rsidRDefault="004F07E7">
      <w:pPr>
        <w:spacing w:before="240" w:after="240"/>
        <w:ind w:left="720"/>
        <w:jc w:val="both"/>
        <w:rPr>
          <w:color w:val="202124"/>
        </w:rPr>
      </w:pPr>
      <w:r>
        <w:rPr>
          <w:color w:val="202124"/>
        </w:rPr>
        <w:t>Algunas situaciones que nos llevan a ocuparnos del cuidado del medio ambiente son:</w:t>
      </w:r>
      <w:r>
        <w:rPr>
          <w:color w:val="202124"/>
          <w:vertAlign w:val="superscript"/>
        </w:rPr>
        <w:t>1</w:t>
      </w:r>
    </w:p>
    <w:p w14:paraId="21201186" w14:textId="77777777" w:rsidR="00F32BDD" w:rsidRDefault="004F07E7">
      <w:pPr>
        <w:numPr>
          <w:ilvl w:val="0"/>
          <w:numId w:val="1"/>
        </w:numPr>
        <w:pBdr>
          <w:top w:val="none" w:sz="0" w:space="3" w:color="auto"/>
          <w:bottom w:val="none" w:sz="0" w:space="3" w:color="auto"/>
          <w:between w:val="none" w:sz="0" w:space="3" w:color="auto"/>
        </w:pBdr>
        <w:spacing w:before="220"/>
        <w:ind w:left="1440"/>
        <w:jc w:val="both"/>
        <w:rPr>
          <w:color w:val="202124"/>
        </w:rPr>
      </w:pPr>
      <w:r>
        <w:rPr>
          <w:color w:val="202124"/>
        </w:rPr>
        <w:t>Alrededor de 1.600 millones de personas dependen de los bosques para su sustento, incluidos 70 millones de personas indígenas.</w:t>
      </w:r>
    </w:p>
    <w:p w14:paraId="664D148C" w14:textId="77777777" w:rsidR="00F32BDD" w:rsidRDefault="004F07E7">
      <w:pPr>
        <w:numPr>
          <w:ilvl w:val="0"/>
          <w:numId w:val="2"/>
        </w:numPr>
        <w:pBdr>
          <w:top w:val="none" w:sz="0" w:space="3" w:color="auto"/>
          <w:bottom w:val="none" w:sz="0" w:space="3" w:color="auto"/>
          <w:between w:val="none" w:sz="0" w:space="3" w:color="auto"/>
        </w:pBdr>
        <w:ind w:left="1440"/>
        <w:jc w:val="both"/>
        <w:rPr>
          <w:color w:val="202124"/>
        </w:rPr>
      </w:pPr>
      <w:r>
        <w:rPr>
          <w:color w:val="202124"/>
        </w:rPr>
        <w:t>Los bosques albergan a más del 80% de todas las especies terrestres de animales, plantas e insectos.</w:t>
      </w:r>
    </w:p>
    <w:p w14:paraId="361A3B04" w14:textId="77777777" w:rsidR="00F32BDD" w:rsidRDefault="004F07E7">
      <w:pPr>
        <w:numPr>
          <w:ilvl w:val="0"/>
          <w:numId w:val="3"/>
        </w:numPr>
        <w:pBdr>
          <w:top w:val="none" w:sz="0" w:space="3" w:color="auto"/>
          <w:bottom w:val="none" w:sz="0" w:space="3" w:color="auto"/>
          <w:between w:val="none" w:sz="0" w:space="3" w:color="auto"/>
        </w:pBdr>
        <w:ind w:left="1440"/>
        <w:jc w:val="both"/>
        <w:rPr>
          <w:color w:val="202124"/>
        </w:rPr>
      </w:pPr>
      <w:r>
        <w:rPr>
          <w:color w:val="202124"/>
        </w:rPr>
        <w:t xml:space="preserve">Entre 2010 y 2015, el mundo </w:t>
      </w:r>
      <w:r>
        <w:rPr>
          <w:color w:val="202124"/>
        </w:rPr>
        <w:t xml:space="preserve">perdió 3,3 millones de hectáreas de áreas forestales. Las mujeres rurales pobres dependen de los recursos comunes y se ven especialmente afectadas por su agotamiento. </w:t>
      </w:r>
    </w:p>
    <w:p w14:paraId="2756E178" w14:textId="77777777" w:rsidR="00F32BDD" w:rsidRDefault="004F07E7">
      <w:pPr>
        <w:numPr>
          <w:ilvl w:val="0"/>
          <w:numId w:val="3"/>
        </w:numPr>
        <w:pBdr>
          <w:top w:val="none" w:sz="0" w:space="3" w:color="auto"/>
          <w:bottom w:val="none" w:sz="0" w:space="3" w:color="auto"/>
          <w:between w:val="none" w:sz="0" w:space="3" w:color="auto"/>
        </w:pBdr>
        <w:spacing w:after="220"/>
        <w:ind w:left="1440"/>
        <w:jc w:val="both"/>
        <w:rPr>
          <w:color w:val="202124"/>
        </w:rPr>
      </w:pPr>
      <w:r>
        <w:rPr>
          <w:color w:val="202124"/>
        </w:rPr>
        <w:t>2.600 millones de personas dependen directamente de la agricultura, pero el 52% de la ti</w:t>
      </w:r>
      <w:r>
        <w:rPr>
          <w:color w:val="202124"/>
        </w:rPr>
        <w:t>erra utilizada para la agricultura se ve moderada o severamente afectada por la degradación del suelo.</w:t>
      </w:r>
    </w:p>
    <w:p w14:paraId="4B148A57" w14:textId="77777777" w:rsidR="00F32BDD" w:rsidRDefault="004F07E7">
      <w:pPr>
        <w:pBdr>
          <w:top w:val="nil"/>
          <w:left w:val="nil"/>
          <w:bottom w:val="nil"/>
          <w:right w:val="nil"/>
          <w:between w:val="nil"/>
        </w:pBdr>
        <w:spacing w:before="240" w:after="240"/>
        <w:ind w:left="1440"/>
        <w:jc w:val="both"/>
        <w:rPr>
          <w:color w:val="202124"/>
        </w:rPr>
      </w:pPr>
      <w:r>
        <w:rPr>
          <w:color w:val="202124"/>
        </w:rPr>
        <w:t>Consideramos que actualmente no se hace lo suficiente para mitigar el daño medioambiental que generamos cada día, por ello queremos crear una estrategia para mejorar este aspecto mediante la implementación de una herramienta de software.</w:t>
      </w:r>
    </w:p>
    <w:p w14:paraId="6E0C0BF6" w14:textId="77777777" w:rsidR="00F32BDD" w:rsidRDefault="00F32BDD">
      <w:pPr>
        <w:spacing w:before="240" w:after="240"/>
        <w:ind w:left="720"/>
        <w:rPr>
          <w:color w:val="202124"/>
        </w:rPr>
      </w:pPr>
    </w:p>
    <w:p w14:paraId="5F33CCD5" w14:textId="77777777" w:rsidR="00F32BDD" w:rsidRDefault="004F07E7">
      <w:pPr>
        <w:spacing w:before="240" w:after="240"/>
        <w:jc w:val="both"/>
        <w:rPr>
          <w:b/>
          <w:color w:val="202124"/>
        </w:rPr>
      </w:pPr>
      <w:r>
        <w:rPr>
          <w:b/>
          <w:color w:val="202124"/>
        </w:rPr>
        <w:t>Metas (</w:t>
      </w:r>
      <w:proofErr w:type="gramStart"/>
      <w:r>
        <w:rPr>
          <w:b/>
          <w:color w:val="202124"/>
        </w:rPr>
        <w:t>De acuerdo</w:t>
      </w:r>
      <w:r>
        <w:rPr>
          <w:b/>
          <w:color w:val="202124"/>
        </w:rPr>
        <w:t xml:space="preserve"> a</w:t>
      </w:r>
      <w:proofErr w:type="gramEnd"/>
      <w:r>
        <w:rPr>
          <w:b/>
          <w:color w:val="202124"/>
        </w:rPr>
        <w:t xml:space="preserve"> capacidades y preferencias del grupo):</w:t>
      </w:r>
    </w:p>
    <w:p w14:paraId="6145F9F1" w14:textId="77777777" w:rsidR="00F32BDD" w:rsidRDefault="004F07E7">
      <w:pPr>
        <w:spacing w:before="240" w:after="240"/>
        <w:jc w:val="both"/>
        <w:rPr>
          <w:color w:val="202124"/>
        </w:rPr>
      </w:pPr>
      <w:r>
        <w:rPr>
          <w:color w:val="202124"/>
        </w:rPr>
        <w:t xml:space="preserve">Para incentivar a las personas a cuidar el medio ambiente, queremos crear un sistema que nos ayude a cuidar la naturaleza. </w:t>
      </w:r>
    </w:p>
    <w:p w14:paraId="54928856" w14:textId="77777777" w:rsidR="00F32BDD" w:rsidRDefault="004F07E7">
      <w:pPr>
        <w:spacing w:before="240" w:after="240"/>
        <w:jc w:val="both"/>
        <w:rPr>
          <w:color w:val="202124"/>
        </w:rPr>
      </w:pPr>
      <w:r>
        <w:rPr>
          <w:color w:val="202124"/>
        </w:rPr>
        <w:t>Tan s</w:t>
      </w:r>
      <w:r>
        <w:rPr>
          <w:color w:val="202124"/>
        </w:rPr>
        <w:t>o</w:t>
      </w:r>
      <w:r>
        <w:rPr>
          <w:color w:val="202124"/>
        </w:rPr>
        <w:t>lo el 22% de los hogares colombianos recicla</w:t>
      </w:r>
      <w:r>
        <w:rPr>
          <w:color w:val="202124"/>
          <w:vertAlign w:val="superscript"/>
        </w:rPr>
        <w:t>2</w:t>
      </w:r>
      <w:r>
        <w:rPr>
          <w:color w:val="202124"/>
        </w:rPr>
        <w:t>, pensamos que incentivar a las persona</w:t>
      </w:r>
      <w:r>
        <w:rPr>
          <w:color w:val="202124"/>
        </w:rPr>
        <w:t>s a reciclar, para el aprovechamiento de estos residuos, y plantar árboles para reducir el impacto de la deforestación, pues según la alcaldía de Bogotá, es pertinente plantar más árboles nos proveen de oxígeno, son reguladores climáticos debido a su capac</w:t>
      </w:r>
      <w:r>
        <w:rPr>
          <w:color w:val="202124"/>
        </w:rPr>
        <w:t xml:space="preserve">idad para controlar la radiación solar, el viento y la humedad, regulan el ciclo del agua, forman suelos fértiles e incluso aportan un valor estético a la ciudad </w:t>
      </w:r>
      <w:r>
        <w:rPr>
          <w:color w:val="202124"/>
          <w:vertAlign w:val="superscript"/>
        </w:rPr>
        <w:t>3</w:t>
      </w:r>
      <w:r>
        <w:rPr>
          <w:color w:val="202124"/>
        </w:rPr>
        <w:t xml:space="preserve">, aunque bien afirman que no se pueden plantar los árboles </w:t>
      </w:r>
      <w:r>
        <w:rPr>
          <w:color w:val="202124"/>
        </w:rPr>
        <w:lastRenderedPageBreak/>
        <w:t>de cualquier forma, para tener una</w:t>
      </w:r>
      <w:r>
        <w:rPr>
          <w:color w:val="202124"/>
        </w:rPr>
        <w:t xml:space="preserve"> adecuada planeación urbana, a</w:t>
      </w:r>
      <w:r>
        <w:rPr>
          <w:color w:val="202124"/>
        </w:rPr>
        <w:t>u</w:t>
      </w:r>
      <w:r>
        <w:rPr>
          <w:color w:val="202124"/>
        </w:rPr>
        <w:t>n así, la ciudadanía se puede unir a estos procesos en acompañamiento de las instituciones.</w:t>
      </w:r>
    </w:p>
    <w:p w14:paraId="148539C4" w14:textId="77777777" w:rsidR="00F32BDD" w:rsidRDefault="004F07E7">
      <w:pPr>
        <w:spacing w:before="240" w:after="240"/>
        <w:jc w:val="both"/>
        <w:rPr>
          <w:color w:val="202124"/>
        </w:rPr>
      </w:pPr>
      <w:r>
        <w:rPr>
          <w:color w:val="202124"/>
        </w:rPr>
        <w:t>Para estos voluntarios, puede ser más atractivo, y podrían obtener mejores resultados haciéndolo a través de un sistema que genere re</w:t>
      </w:r>
      <w:r>
        <w:rPr>
          <w:color w:val="202124"/>
        </w:rPr>
        <w:t>compensas por hacer este tipo de actividades.</w:t>
      </w:r>
    </w:p>
    <w:p w14:paraId="5605C49B" w14:textId="77777777" w:rsidR="00F32BDD" w:rsidRDefault="004F07E7">
      <w:pPr>
        <w:spacing w:before="240" w:after="240"/>
        <w:jc w:val="both"/>
        <w:rPr>
          <w:color w:val="202124"/>
          <w:highlight w:val="white"/>
        </w:rPr>
      </w:pPr>
      <w:r>
        <w:rPr>
          <w:color w:val="202124"/>
          <w:highlight w:val="white"/>
        </w:rPr>
        <w:t>Queremos movilizar y aumentar de manera significativa los recursos financieros procedentes de todas las fuentes para conservar y utilizar de forma sostenible la diversidad biológica y los ecosistemas.</w:t>
      </w:r>
    </w:p>
    <w:p w14:paraId="36545530" w14:textId="77777777" w:rsidR="00F32BDD" w:rsidRDefault="00F32BDD">
      <w:pPr>
        <w:spacing w:before="240" w:after="240"/>
        <w:jc w:val="both"/>
        <w:rPr>
          <w:color w:val="202124"/>
          <w:highlight w:val="white"/>
        </w:rPr>
      </w:pPr>
    </w:p>
    <w:p w14:paraId="5C54D4F9" w14:textId="77777777" w:rsidR="00F32BDD" w:rsidRDefault="004F07E7">
      <w:pPr>
        <w:spacing w:before="240" w:after="240"/>
        <w:jc w:val="both"/>
        <w:rPr>
          <w:b/>
          <w:color w:val="333333"/>
        </w:rPr>
      </w:pPr>
      <w:r>
        <w:rPr>
          <w:color w:val="202124"/>
        </w:rPr>
        <w:t>Referencias:</w:t>
      </w:r>
    </w:p>
    <w:p w14:paraId="3D7B39B0" w14:textId="77777777" w:rsidR="00F32BDD" w:rsidRDefault="004F07E7">
      <w:pPr>
        <w:spacing w:before="240" w:after="240"/>
        <w:jc w:val="both"/>
        <w:rPr>
          <w:color w:val="333333"/>
        </w:rPr>
      </w:pPr>
      <w:r>
        <w:rPr>
          <w:color w:val="333333"/>
          <w:highlight w:val="white"/>
        </w:rPr>
        <w:t xml:space="preserve">[1] Naciones </w:t>
      </w:r>
      <w:proofErr w:type="spellStart"/>
      <w:r>
        <w:rPr>
          <w:color w:val="333333"/>
          <w:highlight w:val="white"/>
        </w:rPr>
        <w:t>Unidas</w:t>
      </w:r>
      <w:proofErr w:type="gramStart"/>
      <w:r>
        <w:rPr>
          <w:color w:val="333333"/>
          <w:highlight w:val="white"/>
        </w:rPr>
        <w:t>.”</w:t>
      </w:r>
      <w:r>
        <w:rPr>
          <w:i/>
          <w:color w:val="333333"/>
        </w:rPr>
        <w:t>Objetivos</w:t>
      </w:r>
      <w:proofErr w:type="spellEnd"/>
      <w:proofErr w:type="gramEnd"/>
      <w:r>
        <w:rPr>
          <w:i/>
          <w:color w:val="333333"/>
        </w:rPr>
        <w:t xml:space="preserve"> de desarrollo sostenible”</w:t>
      </w:r>
      <w:r>
        <w:rPr>
          <w:color w:val="333333"/>
          <w:highlight w:val="white"/>
        </w:rPr>
        <w:t xml:space="preserve">. Naciones Unidas. </w:t>
      </w:r>
      <w:hyperlink r:id="rId11">
        <w:r>
          <w:rPr>
            <w:u w:val="single"/>
          </w:rPr>
          <w:t>https://www.un.org/sustainabledevelopment/es/biodiversity/</w:t>
        </w:r>
      </w:hyperlink>
    </w:p>
    <w:p w14:paraId="3B60D7A0" w14:textId="77777777" w:rsidR="00F32BDD" w:rsidRDefault="004F07E7">
      <w:pPr>
        <w:spacing w:before="240" w:after="240"/>
        <w:jc w:val="both"/>
        <w:rPr>
          <w:u w:val="single"/>
        </w:rPr>
      </w:pPr>
      <w:r>
        <w:rPr>
          <w:color w:val="333333"/>
        </w:rPr>
        <w:t>[2] Superintendencia de Servici</w:t>
      </w:r>
      <w:r>
        <w:rPr>
          <w:color w:val="333333"/>
        </w:rPr>
        <w:t xml:space="preserve">os Públicos Domiciliarios. “Reciclar: Una decisión inaplazable”. </w:t>
      </w:r>
      <w:r>
        <w:rPr>
          <w:color w:val="333333"/>
        </w:rPr>
        <w:t>Superservicios.gov.co</w:t>
      </w:r>
      <w:r>
        <w:rPr>
          <w:color w:val="333333"/>
        </w:rPr>
        <w:t xml:space="preserve">. </w:t>
      </w:r>
      <w:hyperlink r:id="rId12">
        <w:r>
          <w:rPr>
            <w:u w:val="single"/>
          </w:rPr>
          <w:t>https://www.superservicios.gov.co/sala-de-pren</w:t>
        </w:r>
        <w:r>
          <w:rPr>
            <w:u w:val="single"/>
          </w:rPr>
          <w:t>sa/columnas-de-opinion/reciclar-una-decision-inaplazable</w:t>
        </w:r>
      </w:hyperlink>
    </w:p>
    <w:p w14:paraId="0D3CE1EE" w14:textId="77777777" w:rsidR="00F32BDD" w:rsidRDefault="004F07E7">
      <w:pPr>
        <w:spacing w:before="240" w:after="240"/>
        <w:jc w:val="both"/>
        <w:rPr>
          <w:u w:val="single"/>
        </w:rPr>
      </w:pPr>
      <w:r>
        <w:rPr>
          <w:color w:val="333333"/>
        </w:rPr>
        <w:t>[3] C. Castiblanco. “¿Cuáles son los beneficios de plantar árboles en la ciudad? ¡Descúbrelos!”. Bogota.gov.co.</w:t>
      </w:r>
      <w:hyperlink r:id="rId13">
        <w:r>
          <w:rPr>
            <w:color w:val="333333"/>
          </w:rPr>
          <w:t xml:space="preserve"> </w:t>
        </w:r>
      </w:hyperlink>
      <w:hyperlink r:id="rId14">
        <w:r>
          <w:rPr>
            <w:u w:val="single"/>
          </w:rPr>
          <w:t>https://bogota.gov.co/mi-ciudad/ambiente/cuales-son-los-beneficios-de-plantar-arboles-en-la-ciudad</w:t>
        </w:r>
      </w:hyperlink>
    </w:p>
    <w:p w14:paraId="73B421E7" w14:textId="77777777" w:rsidR="00F32BDD" w:rsidRDefault="00F32BDD">
      <w:pPr>
        <w:spacing w:before="240" w:after="240"/>
        <w:rPr>
          <w:u w:val="single"/>
        </w:rPr>
      </w:pPr>
    </w:p>
    <w:p w14:paraId="60858ED5" w14:textId="77777777" w:rsidR="00F32BDD" w:rsidRDefault="00F32BDD">
      <w:pPr>
        <w:spacing w:before="240" w:after="240"/>
      </w:pPr>
    </w:p>
    <w:tbl>
      <w:tblPr>
        <w:tblStyle w:val="a"/>
        <w:tblW w:w="11805" w:type="dxa"/>
        <w:tblInd w:w="-1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080"/>
        <w:gridCol w:w="2460"/>
        <w:gridCol w:w="1125"/>
        <w:gridCol w:w="1320"/>
        <w:gridCol w:w="1035"/>
        <w:gridCol w:w="1140"/>
        <w:gridCol w:w="930"/>
        <w:gridCol w:w="1440"/>
      </w:tblGrid>
      <w:tr w:rsidR="00F32BDD" w14:paraId="214418E5" w14:textId="77777777">
        <w:tc>
          <w:tcPr>
            <w:tcW w:w="1275" w:type="dxa"/>
            <w:shd w:val="clear" w:color="auto" w:fill="auto"/>
            <w:tcMar>
              <w:top w:w="100" w:type="dxa"/>
              <w:left w:w="100" w:type="dxa"/>
              <w:bottom w:w="100" w:type="dxa"/>
              <w:right w:w="100" w:type="dxa"/>
            </w:tcMar>
          </w:tcPr>
          <w:p w14:paraId="7EC55B37" w14:textId="77777777" w:rsidR="00F32BDD" w:rsidRDefault="004F07E7">
            <w:pPr>
              <w:widowControl w:val="0"/>
              <w:pBdr>
                <w:top w:val="nil"/>
                <w:left w:val="nil"/>
                <w:bottom w:val="nil"/>
                <w:right w:val="nil"/>
                <w:between w:val="nil"/>
              </w:pBdr>
              <w:rPr>
                <w:b/>
                <w:color w:val="202124"/>
              </w:rPr>
            </w:pPr>
            <w:r>
              <w:rPr>
                <w:b/>
                <w:color w:val="202124"/>
              </w:rPr>
              <w:t>Artefacto</w:t>
            </w:r>
          </w:p>
        </w:tc>
        <w:tc>
          <w:tcPr>
            <w:tcW w:w="1080" w:type="dxa"/>
            <w:shd w:val="clear" w:color="auto" w:fill="auto"/>
            <w:tcMar>
              <w:top w:w="100" w:type="dxa"/>
              <w:left w:w="100" w:type="dxa"/>
              <w:bottom w:w="100" w:type="dxa"/>
              <w:right w:w="100" w:type="dxa"/>
            </w:tcMar>
          </w:tcPr>
          <w:p w14:paraId="74494503" w14:textId="77777777" w:rsidR="00F32BDD" w:rsidRDefault="004F07E7">
            <w:pPr>
              <w:widowControl w:val="0"/>
              <w:pBdr>
                <w:top w:val="nil"/>
                <w:left w:val="nil"/>
                <w:bottom w:val="nil"/>
                <w:right w:val="nil"/>
                <w:between w:val="nil"/>
              </w:pBdr>
              <w:rPr>
                <w:b/>
                <w:color w:val="202124"/>
              </w:rPr>
            </w:pPr>
            <w:r>
              <w:rPr>
                <w:b/>
                <w:color w:val="202124"/>
              </w:rPr>
              <w:t>Actividad</w:t>
            </w:r>
          </w:p>
        </w:tc>
        <w:tc>
          <w:tcPr>
            <w:tcW w:w="2460" w:type="dxa"/>
            <w:shd w:val="clear" w:color="auto" w:fill="auto"/>
            <w:tcMar>
              <w:top w:w="100" w:type="dxa"/>
              <w:left w:w="100" w:type="dxa"/>
              <w:bottom w:w="100" w:type="dxa"/>
              <w:right w:w="100" w:type="dxa"/>
            </w:tcMar>
          </w:tcPr>
          <w:p w14:paraId="39E983FE" w14:textId="77777777" w:rsidR="00F32BDD" w:rsidRDefault="004F07E7">
            <w:pPr>
              <w:widowControl w:val="0"/>
              <w:pBdr>
                <w:top w:val="nil"/>
                <w:left w:val="nil"/>
                <w:bottom w:val="nil"/>
                <w:right w:val="nil"/>
                <w:between w:val="nil"/>
              </w:pBdr>
              <w:rPr>
                <w:b/>
                <w:color w:val="202124"/>
              </w:rPr>
            </w:pPr>
            <w:r>
              <w:rPr>
                <w:b/>
                <w:color w:val="202124"/>
              </w:rPr>
              <w:t>Nombre completo del participante</w:t>
            </w:r>
          </w:p>
        </w:tc>
        <w:tc>
          <w:tcPr>
            <w:tcW w:w="1125" w:type="dxa"/>
            <w:shd w:val="clear" w:color="auto" w:fill="auto"/>
            <w:tcMar>
              <w:top w:w="100" w:type="dxa"/>
              <w:left w:w="100" w:type="dxa"/>
              <w:bottom w:w="100" w:type="dxa"/>
              <w:right w:w="100" w:type="dxa"/>
            </w:tcMar>
          </w:tcPr>
          <w:p w14:paraId="4E798382" w14:textId="77777777" w:rsidR="00F32BDD" w:rsidRDefault="004F07E7">
            <w:pPr>
              <w:widowControl w:val="0"/>
              <w:pBdr>
                <w:top w:val="nil"/>
                <w:left w:val="nil"/>
                <w:bottom w:val="nil"/>
                <w:right w:val="nil"/>
                <w:between w:val="nil"/>
              </w:pBdr>
              <w:rPr>
                <w:b/>
                <w:color w:val="202124"/>
              </w:rPr>
            </w:pPr>
            <w:r>
              <w:rPr>
                <w:b/>
                <w:color w:val="202124"/>
              </w:rPr>
              <w:t>Fecha de inicio</w:t>
            </w:r>
          </w:p>
        </w:tc>
        <w:tc>
          <w:tcPr>
            <w:tcW w:w="1320" w:type="dxa"/>
            <w:shd w:val="clear" w:color="auto" w:fill="auto"/>
            <w:tcMar>
              <w:top w:w="100" w:type="dxa"/>
              <w:left w:w="100" w:type="dxa"/>
              <w:bottom w:w="100" w:type="dxa"/>
              <w:right w:w="100" w:type="dxa"/>
            </w:tcMar>
          </w:tcPr>
          <w:p w14:paraId="26B70312" w14:textId="77777777" w:rsidR="00F32BDD" w:rsidRDefault="004F07E7">
            <w:pPr>
              <w:widowControl w:val="0"/>
              <w:pBdr>
                <w:top w:val="nil"/>
                <w:left w:val="nil"/>
                <w:bottom w:val="nil"/>
                <w:right w:val="nil"/>
                <w:between w:val="nil"/>
              </w:pBdr>
              <w:rPr>
                <w:b/>
                <w:color w:val="202124"/>
              </w:rPr>
            </w:pPr>
            <w:r>
              <w:rPr>
                <w:b/>
                <w:color w:val="202124"/>
              </w:rPr>
              <w:t>Fecha de compromiso de entrega</w:t>
            </w:r>
          </w:p>
        </w:tc>
        <w:tc>
          <w:tcPr>
            <w:tcW w:w="1035" w:type="dxa"/>
            <w:shd w:val="clear" w:color="auto" w:fill="auto"/>
            <w:tcMar>
              <w:top w:w="100" w:type="dxa"/>
              <w:left w:w="100" w:type="dxa"/>
              <w:bottom w:w="100" w:type="dxa"/>
              <w:right w:w="100" w:type="dxa"/>
            </w:tcMar>
          </w:tcPr>
          <w:p w14:paraId="55FD9225" w14:textId="77777777" w:rsidR="00F32BDD" w:rsidRDefault="004F07E7">
            <w:pPr>
              <w:widowControl w:val="0"/>
              <w:pBdr>
                <w:top w:val="nil"/>
                <w:left w:val="nil"/>
                <w:bottom w:val="nil"/>
                <w:right w:val="nil"/>
                <w:between w:val="nil"/>
              </w:pBdr>
              <w:rPr>
                <w:b/>
                <w:color w:val="202124"/>
              </w:rPr>
            </w:pPr>
            <w:r>
              <w:rPr>
                <w:b/>
                <w:color w:val="202124"/>
              </w:rPr>
              <w:t>Fecha de entrega</w:t>
            </w:r>
          </w:p>
        </w:tc>
        <w:tc>
          <w:tcPr>
            <w:tcW w:w="1140" w:type="dxa"/>
            <w:shd w:val="clear" w:color="auto" w:fill="auto"/>
            <w:tcMar>
              <w:top w:w="100" w:type="dxa"/>
              <w:left w:w="100" w:type="dxa"/>
              <w:bottom w:w="100" w:type="dxa"/>
              <w:right w:w="100" w:type="dxa"/>
            </w:tcMar>
          </w:tcPr>
          <w:p w14:paraId="7BDC6FA7" w14:textId="77777777" w:rsidR="00F32BDD" w:rsidRDefault="004F07E7">
            <w:pPr>
              <w:widowControl w:val="0"/>
              <w:rPr>
                <w:b/>
                <w:color w:val="202124"/>
              </w:rPr>
            </w:pPr>
            <w:r>
              <w:rPr>
                <w:b/>
                <w:color w:val="202124"/>
              </w:rPr>
              <w:t>Porcentaje de avance</w:t>
            </w:r>
          </w:p>
        </w:tc>
        <w:tc>
          <w:tcPr>
            <w:tcW w:w="930" w:type="dxa"/>
            <w:shd w:val="clear" w:color="auto" w:fill="auto"/>
            <w:tcMar>
              <w:top w:w="100" w:type="dxa"/>
              <w:left w:w="100" w:type="dxa"/>
              <w:bottom w:w="100" w:type="dxa"/>
              <w:right w:w="100" w:type="dxa"/>
            </w:tcMar>
          </w:tcPr>
          <w:p w14:paraId="52B44E2E" w14:textId="77777777" w:rsidR="00F32BDD" w:rsidRDefault="004F07E7">
            <w:pPr>
              <w:widowControl w:val="0"/>
              <w:pBdr>
                <w:top w:val="nil"/>
                <w:left w:val="nil"/>
                <w:bottom w:val="nil"/>
                <w:right w:val="nil"/>
                <w:between w:val="nil"/>
              </w:pBdr>
              <w:rPr>
                <w:b/>
                <w:color w:val="202124"/>
              </w:rPr>
            </w:pPr>
            <w:r>
              <w:rPr>
                <w:b/>
                <w:color w:val="202124"/>
              </w:rPr>
              <w:t>Calidad</w:t>
            </w:r>
          </w:p>
        </w:tc>
        <w:tc>
          <w:tcPr>
            <w:tcW w:w="1440" w:type="dxa"/>
            <w:shd w:val="clear" w:color="auto" w:fill="auto"/>
            <w:tcMar>
              <w:top w:w="100" w:type="dxa"/>
              <w:left w:w="100" w:type="dxa"/>
              <w:bottom w:w="100" w:type="dxa"/>
              <w:right w:w="100" w:type="dxa"/>
            </w:tcMar>
          </w:tcPr>
          <w:p w14:paraId="6A2825EE" w14:textId="77777777" w:rsidR="00F32BDD" w:rsidRDefault="004F07E7">
            <w:pPr>
              <w:widowControl w:val="0"/>
              <w:pBdr>
                <w:top w:val="nil"/>
                <w:left w:val="nil"/>
                <w:bottom w:val="nil"/>
                <w:right w:val="nil"/>
                <w:between w:val="nil"/>
              </w:pBdr>
              <w:rPr>
                <w:b/>
                <w:color w:val="202124"/>
              </w:rPr>
            </w:pPr>
            <w:r>
              <w:rPr>
                <w:b/>
                <w:color w:val="202124"/>
              </w:rPr>
              <w:t>Comentarios/Justificación</w:t>
            </w:r>
          </w:p>
        </w:tc>
      </w:tr>
      <w:tr w:rsidR="00F32BDD" w14:paraId="07C68186" w14:textId="77777777">
        <w:tc>
          <w:tcPr>
            <w:tcW w:w="1275" w:type="dxa"/>
            <w:shd w:val="clear" w:color="auto" w:fill="auto"/>
            <w:tcMar>
              <w:top w:w="100" w:type="dxa"/>
              <w:left w:w="100" w:type="dxa"/>
              <w:bottom w:w="100" w:type="dxa"/>
              <w:right w:w="100" w:type="dxa"/>
            </w:tcMar>
          </w:tcPr>
          <w:p w14:paraId="4C7BBF37" w14:textId="77777777" w:rsidR="00F32BDD" w:rsidRDefault="004F07E7">
            <w:pPr>
              <w:widowControl w:val="0"/>
              <w:rPr>
                <w:color w:val="202124"/>
              </w:rPr>
            </w:pPr>
            <w:r>
              <w:rPr>
                <w:color w:val="202124"/>
              </w:rPr>
              <w:t>Primera entrega</w:t>
            </w:r>
          </w:p>
        </w:tc>
        <w:tc>
          <w:tcPr>
            <w:tcW w:w="1080" w:type="dxa"/>
            <w:shd w:val="clear" w:color="auto" w:fill="auto"/>
            <w:tcMar>
              <w:top w:w="100" w:type="dxa"/>
              <w:left w:w="100" w:type="dxa"/>
              <w:bottom w:w="100" w:type="dxa"/>
              <w:right w:w="100" w:type="dxa"/>
            </w:tcMar>
          </w:tcPr>
          <w:p w14:paraId="42637965" w14:textId="77777777" w:rsidR="00F32BDD" w:rsidRDefault="004F07E7">
            <w:pPr>
              <w:widowControl w:val="0"/>
              <w:rPr>
                <w:color w:val="202124"/>
              </w:rPr>
            </w:pPr>
            <w:r>
              <w:rPr>
                <w:color w:val="202124"/>
              </w:rPr>
              <w:t>Seleccionar un objetivo de desarrollo sostenible</w:t>
            </w:r>
          </w:p>
        </w:tc>
        <w:tc>
          <w:tcPr>
            <w:tcW w:w="2460" w:type="dxa"/>
            <w:shd w:val="clear" w:color="auto" w:fill="auto"/>
            <w:tcMar>
              <w:top w:w="100" w:type="dxa"/>
              <w:left w:w="100" w:type="dxa"/>
              <w:bottom w:w="100" w:type="dxa"/>
              <w:right w:w="100" w:type="dxa"/>
            </w:tcMar>
          </w:tcPr>
          <w:p w14:paraId="7D34FE6A" w14:textId="77777777" w:rsidR="00F32BDD" w:rsidRDefault="004F07E7">
            <w:pPr>
              <w:widowControl w:val="0"/>
              <w:rPr>
                <w:color w:val="202124"/>
              </w:rPr>
            </w:pPr>
            <w:r>
              <w:rPr>
                <w:color w:val="202124"/>
              </w:rPr>
              <w:t xml:space="preserve">Anyela </w:t>
            </w:r>
            <w:proofErr w:type="spellStart"/>
            <w:r>
              <w:rPr>
                <w:color w:val="202124"/>
              </w:rPr>
              <w:t>Yisell</w:t>
            </w:r>
            <w:proofErr w:type="spellEnd"/>
            <w:r>
              <w:rPr>
                <w:color w:val="202124"/>
              </w:rPr>
              <w:t xml:space="preserve"> </w:t>
            </w:r>
            <w:proofErr w:type="spellStart"/>
            <w:r>
              <w:rPr>
                <w:color w:val="202124"/>
              </w:rPr>
              <w:t>Tuberquia</w:t>
            </w:r>
            <w:proofErr w:type="spellEnd"/>
            <w:r>
              <w:rPr>
                <w:color w:val="202124"/>
              </w:rPr>
              <w:t xml:space="preserve"> Correa</w:t>
            </w:r>
          </w:p>
        </w:tc>
        <w:tc>
          <w:tcPr>
            <w:tcW w:w="1125" w:type="dxa"/>
            <w:shd w:val="clear" w:color="auto" w:fill="auto"/>
            <w:tcMar>
              <w:top w:w="100" w:type="dxa"/>
              <w:left w:w="100" w:type="dxa"/>
              <w:bottom w:w="100" w:type="dxa"/>
              <w:right w:w="100" w:type="dxa"/>
            </w:tcMar>
          </w:tcPr>
          <w:p w14:paraId="751129D5" w14:textId="77777777" w:rsidR="00F32BDD" w:rsidRDefault="004F07E7">
            <w:pPr>
              <w:widowControl w:val="0"/>
              <w:rPr>
                <w:color w:val="202124"/>
              </w:rPr>
            </w:pPr>
            <w:r>
              <w:rPr>
                <w:color w:val="202124"/>
              </w:rPr>
              <w:t>03 de febrero de 2022</w:t>
            </w:r>
          </w:p>
        </w:tc>
        <w:tc>
          <w:tcPr>
            <w:tcW w:w="1320" w:type="dxa"/>
            <w:shd w:val="clear" w:color="auto" w:fill="auto"/>
            <w:tcMar>
              <w:top w:w="100" w:type="dxa"/>
              <w:left w:w="100" w:type="dxa"/>
              <w:bottom w:w="100" w:type="dxa"/>
              <w:right w:w="100" w:type="dxa"/>
            </w:tcMar>
          </w:tcPr>
          <w:p w14:paraId="2E7EBE00" w14:textId="77777777" w:rsidR="00F32BDD" w:rsidRDefault="004F07E7">
            <w:pPr>
              <w:widowControl w:val="0"/>
              <w:rPr>
                <w:color w:val="202124"/>
              </w:rPr>
            </w:pPr>
            <w:r>
              <w:rPr>
                <w:color w:val="202124"/>
              </w:rPr>
              <w:t>06 de febrero de 2022</w:t>
            </w:r>
          </w:p>
        </w:tc>
        <w:tc>
          <w:tcPr>
            <w:tcW w:w="1035" w:type="dxa"/>
            <w:shd w:val="clear" w:color="auto" w:fill="auto"/>
            <w:tcMar>
              <w:top w:w="100" w:type="dxa"/>
              <w:left w:w="100" w:type="dxa"/>
              <w:bottom w:w="100" w:type="dxa"/>
              <w:right w:w="100" w:type="dxa"/>
            </w:tcMar>
          </w:tcPr>
          <w:p w14:paraId="4F4BD5F3" w14:textId="77777777" w:rsidR="00F32BDD" w:rsidRDefault="004F07E7">
            <w:pPr>
              <w:widowControl w:val="0"/>
              <w:rPr>
                <w:color w:val="202124"/>
              </w:rPr>
            </w:pPr>
            <w:r>
              <w:rPr>
                <w:color w:val="202124"/>
              </w:rPr>
              <w:t>06 de febrero de 2022</w:t>
            </w:r>
          </w:p>
        </w:tc>
        <w:tc>
          <w:tcPr>
            <w:tcW w:w="1140" w:type="dxa"/>
            <w:shd w:val="clear" w:color="auto" w:fill="auto"/>
            <w:tcMar>
              <w:top w:w="100" w:type="dxa"/>
              <w:left w:w="100" w:type="dxa"/>
              <w:bottom w:w="100" w:type="dxa"/>
              <w:right w:w="100" w:type="dxa"/>
            </w:tcMar>
          </w:tcPr>
          <w:p w14:paraId="2B5B9DDA" w14:textId="77777777" w:rsidR="00F32BDD" w:rsidRDefault="004F07E7">
            <w:pPr>
              <w:widowControl w:val="0"/>
              <w:rPr>
                <w:color w:val="202124"/>
              </w:rPr>
            </w:pPr>
            <w:r>
              <w:rPr>
                <w:color w:val="202124"/>
              </w:rPr>
              <w:t>100%</w:t>
            </w:r>
          </w:p>
        </w:tc>
        <w:tc>
          <w:tcPr>
            <w:tcW w:w="930" w:type="dxa"/>
            <w:shd w:val="clear" w:color="auto" w:fill="auto"/>
            <w:tcMar>
              <w:top w:w="100" w:type="dxa"/>
              <w:left w:w="100" w:type="dxa"/>
              <w:bottom w:w="100" w:type="dxa"/>
              <w:right w:w="100" w:type="dxa"/>
            </w:tcMar>
          </w:tcPr>
          <w:p w14:paraId="74C36E1D" w14:textId="77777777" w:rsidR="00F32BDD" w:rsidRDefault="004F07E7">
            <w:pPr>
              <w:widowControl w:val="0"/>
              <w:rPr>
                <w:color w:val="202124"/>
              </w:rPr>
            </w:pPr>
            <w:r>
              <w:rPr>
                <w:color w:val="202124"/>
              </w:rPr>
              <w:t>Excelente</w:t>
            </w:r>
          </w:p>
        </w:tc>
        <w:tc>
          <w:tcPr>
            <w:tcW w:w="1440" w:type="dxa"/>
            <w:shd w:val="clear" w:color="auto" w:fill="auto"/>
            <w:tcMar>
              <w:top w:w="100" w:type="dxa"/>
              <w:left w:w="100" w:type="dxa"/>
              <w:bottom w:w="100" w:type="dxa"/>
              <w:right w:w="100" w:type="dxa"/>
            </w:tcMar>
          </w:tcPr>
          <w:p w14:paraId="0864380A" w14:textId="03323DEB" w:rsidR="00F32BDD" w:rsidRDefault="004F07E7">
            <w:pPr>
              <w:widowControl w:val="0"/>
              <w:rPr>
                <w:color w:val="202124"/>
              </w:rPr>
            </w:pPr>
            <w:r>
              <w:rPr>
                <w:color w:val="202124"/>
              </w:rPr>
              <w:t xml:space="preserve">Se hizo una lluvia de ideas, para luego debatir sobre la propuesta que íbamos a desarrollar </w:t>
            </w:r>
            <w:del w:id="7" w:author="Diego Iván Oliveros Acosta" w:date="2022-02-07T07:18:00Z">
              <w:r w:rsidDel="00ED10ED">
                <w:rPr>
                  <w:color w:val="202124"/>
                </w:rPr>
                <w:delText>dur</w:delText>
              </w:r>
              <w:r w:rsidDel="00ED10ED">
                <w:rPr>
                  <w:color w:val="202124"/>
                </w:rPr>
                <w:delText>antes</w:delText>
              </w:r>
            </w:del>
            <w:ins w:id="8" w:author="Diego Iván Oliveros Acosta" w:date="2022-02-07T07:18:00Z">
              <w:r w:rsidR="00ED10ED">
                <w:rPr>
                  <w:color w:val="202124"/>
                </w:rPr>
                <w:t>durante</w:t>
              </w:r>
            </w:ins>
            <w:r>
              <w:rPr>
                <w:color w:val="202124"/>
              </w:rPr>
              <w:t xml:space="preserve"> el semestre, así mismo definimos la justificación y las metas</w:t>
            </w:r>
          </w:p>
        </w:tc>
      </w:tr>
      <w:tr w:rsidR="00F32BDD" w14:paraId="4E77AF84" w14:textId="77777777">
        <w:tc>
          <w:tcPr>
            <w:tcW w:w="1275" w:type="dxa"/>
            <w:shd w:val="clear" w:color="auto" w:fill="auto"/>
            <w:tcMar>
              <w:top w:w="100" w:type="dxa"/>
              <w:left w:w="100" w:type="dxa"/>
              <w:bottom w:w="100" w:type="dxa"/>
              <w:right w:w="100" w:type="dxa"/>
            </w:tcMar>
          </w:tcPr>
          <w:p w14:paraId="65639365" w14:textId="77777777" w:rsidR="00F32BDD" w:rsidRDefault="004F07E7">
            <w:pPr>
              <w:widowControl w:val="0"/>
              <w:pBdr>
                <w:top w:val="nil"/>
                <w:left w:val="nil"/>
                <w:bottom w:val="nil"/>
                <w:right w:val="nil"/>
                <w:between w:val="nil"/>
              </w:pBdr>
              <w:rPr>
                <w:color w:val="202124"/>
              </w:rPr>
            </w:pPr>
            <w:r>
              <w:rPr>
                <w:color w:val="202124"/>
              </w:rPr>
              <w:t>Primera entrega</w:t>
            </w:r>
          </w:p>
        </w:tc>
        <w:tc>
          <w:tcPr>
            <w:tcW w:w="1080" w:type="dxa"/>
            <w:shd w:val="clear" w:color="auto" w:fill="auto"/>
            <w:tcMar>
              <w:top w:w="100" w:type="dxa"/>
              <w:left w:w="100" w:type="dxa"/>
              <w:bottom w:w="100" w:type="dxa"/>
              <w:right w:w="100" w:type="dxa"/>
            </w:tcMar>
          </w:tcPr>
          <w:p w14:paraId="381A7FDB" w14:textId="77777777" w:rsidR="00F32BDD" w:rsidRDefault="004F07E7">
            <w:pPr>
              <w:widowControl w:val="0"/>
              <w:pBdr>
                <w:top w:val="nil"/>
                <w:left w:val="nil"/>
                <w:bottom w:val="nil"/>
                <w:right w:val="nil"/>
                <w:between w:val="nil"/>
              </w:pBdr>
              <w:rPr>
                <w:color w:val="202124"/>
              </w:rPr>
            </w:pPr>
            <w:r>
              <w:rPr>
                <w:color w:val="202124"/>
              </w:rPr>
              <w:t>Seleccionar un objetivo de desarrollo sostenible</w:t>
            </w:r>
          </w:p>
        </w:tc>
        <w:tc>
          <w:tcPr>
            <w:tcW w:w="2460" w:type="dxa"/>
            <w:shd w:val="clear" w:color="auto" w:fill="auto"/>
            <w:tcMar>
              <w:top w:w="100" w:type="dxa"/>
              <w:left w:w="100" w:type="dxa"/>
              <w:bottom w:w="100" w:type="dxa"/>
              <w:right w:w="100" w:type="dxa"/>
            </w:tcMar>
          </w:tcPr>
          <w:p w14:paraId="6BA7B931" w14:textId="77777777" w:rsidR="00F32BDD" w:rsidRDefault="004F07E7">
            <w:pPr>
              <w:widowControl w:val="0"/>
              <w:pBdr>
                <w:top w:val="nil"/>
                <w:left w:val="nil"/>
                <w:bottom w:val="nil"/>
                <w:right w:val="nil"/>
                <w:between w:val="nil"/>
              </w:pBdr>
              <w:rPr>
                <w:color w:val="202124"/>
              </w:rPr>
            </w:pPr>
            <w:r>
              <w:rPr>
                <w:color w:val="202124"/>
              </w:rPr>
              <w:t xml:space="preserve">Andrés </w:t>
            </w:r>
            <w:proofErr w:type="spellStart"/>
            <w:r>
              <w:rPr>
                <w:color w:val="202124"/>
              </w:rPr>
              <w:t>Stiven</w:t>
            </w:r>
            <w:proofErr w:type="spellEnd"/>
            <w:r>
              <w:rPr>
                <w:color w:val="202124"/>
              </w:rPr>
              <w:t xml:space="preserve"> Taborda Viana </w:t>
            </w:r>
          </w:p>
        </w:tc>
        <w:tc>
          <w:tcPr>
            <w:tcW w:w="1125" w:type="dxa"/>
            <w:shd w:val="clear" w:color="auto" w:fill="auto"/>
            <w:tcMar>
              <w:top w:w="100" w:type="dxa"/>
              <w:left w:w="100" w:type="dxa"/>
              <w:bottom w:w="100" w:type="dxa"/>
              <w:right w:w="100" w:type="dxa"/>
            </w:tcMar>
          </w:tcPr>
          <w:p w14:paraId="1C787554" w14:textId="77777777" w:rsidR="00F32BDD" w:rsidRDefault="004F07E7">
            <w:pPr>
              <w:widowControl w:val="0"/>
              <w:rPr>
                <w:color w:val="202124"/>
              </w:rPr>
            </w:pPr>
            <w:r>
              <w:rPr>
                <w:color w:val="202124"/>
              </w:rPr>
              <w:t>03 de febrero de 2022</w:t>
            </w:r>
          </w:p>
        </w:tc>
        <w:tc>
          <w:tcPr>
            <w:tcW w:w="1320" w:type="dxa"/>
            <w:shd w:val="clear" w:color="auto" w:fill="auto"/>
            <w:tcMar>
              <w:top w:w="100" w:type="dxa"/>
              <w:left w:w="100" w:type="dxa"/>
              <w:bottom w:w="100" w:type="dxa"/>
              <w:right w:w="100" w:type="dxa"/>
            </w:tcMar>
          </w:tcPr>
          <w:p w14:paraId="5439D9FA" w14:textId="77777777" w:rsidR="00F32BDD" w:rsidRDefault="004F07E7">
            <w:pPr>
              <w:widowControl w:val="0"/>
              <w:rPr>
                <w:color w:val="202124"/>
              </w:rPr>
            </w:pPr>
            <w:r>
              <w:rPr>
                <w:color w:val="202124"/>
              </w:rPr>
              <w:t>06 de febrero de 2022</w:t>
            </w:r>
          </w:p>
        </w:tc>
        <w:tc>
          <w:tcPr>
            <w:tcW w:w="1035" w:type="dxa"/>
            <w:shd w:val="clear" w:color="auto" w:fill="auto"/>
            <w:tcMar>
              <w:top w:w="100" w:type="dxa"/>
              <w:left w:w="100" w:type="dxa"/>
              <w:bottom w:w="100" w:type="dxa"/>
              <w:right w:w="100" w:type="dxa"/>
            </w:tcMar>
          </w:tcPr>
          <w:p w14:paraId="4A6C2A14" w14:textId="77777777" w:rsidR="00F32BDD" w:rsidRDefault="004F07E7">
            <w:pPr>
              <w:widowControl w:val="0"/>
              <w:rPr>
                <w:color w:val="202124"/>
              </w:rPr>
            </w:pPr>
            <w:r>
              <w:rPr>
                <w:color w:val="202124"/>
              </w:rPr>
              <w:t>06 de febrero de 2022</w:t>
            </w:r>
          </w:p>
        </w:tc>
        <w:tc>
          <w:tcPr>
            <w:tcW w:w="1140" w:type="dxa"/>
            <w:shd w:val="clear" w:color="auto" w:fill="auto"/>
            <w:tcMar>
              <w:top w:w="100" w:type="dxa"/>
              <w:left w:w="100" w:type="dxa"/>
              <w:bottom w:w="100" w:type="dxa"/>
              <w:right w:w="100" w:type="dxa"/>
            </w:tcMar>
          </w:tcPr>
          <w:p w14:paraId="32972E70" w14:textId="77777777" w:rsidR="00F32BDD" w:rsidRDefault="004F07E7">
            <w:pPr>
              <w:widowControl w:val="0"/>
              <w:pBdr>
                <w:top w:val="nil"/>
                <w:left w:val="nil"/>
                <w:bottom w:val="nil"/>
                <w:right w:val="nil"/>
                <w:between w:val="nil"/>
              </w:pBdr>
              <w:rPr>
                <w:color w:val="202124"/>
              </w:rPr>
            </w:pPr>
            <w:r>
              <w:rPr>
                <w:color w:val="202124"/>
              </w:rPr>
              <w:t>100%</w:t>
            </w:r>
          </w:p>
        </w:tc>
        <w:tc>
          <w:tcPr>
            <w:tcW w:w="930" w:type="dxa"/>
            <w:shd w:val="clear" w:color="auto" w:fill="auto"/>
            <w:tcMar>
              <w:top w:w="100" w:type="dxa"/>
              <w:left w:w="100" w:type="dxa"/>
              <w:bottom w:w="100" w:type="dxa"/>
              <w:right w:w="100" w:type="dxa"/>
            </w:tcMar>
          </w:tcPr>
          <w:p w14:paraId="6CDD4B1D" w14:textId="77777777" w:rsidR="00F32BDD" w:rsidRDefault="004F07E7">
            <w:pPr>
              <w:widowControl w:val="0"/>
              <w:pBdr>
                <w:top w:val="nil"/>
                <w:left w:val="nil"/>
                <w:bottom w:val="nil"/>
                <w:right w:val="nil"/>
                <w:between w:val="nil"/>
              </w:pBdr>
              <w:rPr>
                <w:color w:val="202124"/>
              </w:rPr>
            </w:pPr>
            <w:r>
              <w:rPr>
                <w:color w:val="202124"/>
              </w:rPr>
              <w:t xml:space="preserve">Excelente </w:t>
            </w:r>
          </w:p>
        </w:tc>
        <w:tc>
          <w:tcPr>
            <w:tcW w:w="1440" w:type="dxa"/>
            <w:shd w:val="clear" w:color="auto" w:fill="auto"/>
            <w:tcMar>
              <w:top w:w="100" w:type="dxa"/>
              <w:left w:w="100" w:type="dxa"/>
              <w:bottom w:w="100" w:type="dxa"/>
              <w:right w:w="100" w:type="dxa"/>
            </w:tcMar>
          </w:tcPr>
          <w:p w14:paraId="00977BDE" w14:textId="241B8C11" w:rsidR="00F32BDD" w:rsidRDefault="004F07E7">
            <w:pPr>
              <w:widowControl w:val="0"/>
              <w:rPr>
                <w:color w:val="202124"/>
              </w:rPr>
            </w:pPr>
            <w:r>
              <w:rPr>
                <w:color w:val="202124"/>
              </w:rPr>
              <w:t xml:space="preserve">Se hizo una lluvia de ideas, para luego debatir sobre la propuesta que íbamos a desarrollar </w:t>
            </w:r>
            <w:del w:id="9" w:author="Diego Iván Oliveros Acosta" w:date="2022-02-07T07:18:00Z">
              <w:r w:rsidDel="00ED10ED">
                <w:rPr>
                  <w:color w:val="202124"/>
                </w:rPr>
                <w:delText>durantes</w:delText>
              </w:r>
            </w:del>
            <w:ins w:id="10" w:author="Diego Iván Oliveros Acosta" w:date="2022-02-07T07:18:00Z">
              <w:r w:rsidR="00ED10ED">
                <w:rPr>
                  <w:color w:val="202124"/>
                </w:rPr>
                <w:t>durante</w:t>
              </w:r>
            </w:ins>
            <w:r>
              <w:rPr>
                <w:color w:val="202124"/>
              </w:rPr>
              <w:t xml:space="preserve"> el semestre, así mismo definimos la justificación y las metas</w:t>
            </w:r>
          </w:p>
        </w:tc>
      </w:tr>
      <w:tr w:rsidR="00F32BDD" w14:paraId="705695B8" w14:textId="77777777">
        <w:tc>
          <w:tcPr>
            <w:tcW w:w="1275" w:type="dxa"/>
            <w:shd w:val="clear" w:color="auto" w:fill="auto"/>
            <w:tcMar>
              <w:top w:w="100" w:type="dxa"/>
              <w:left w:w="100" w:type="dxa"/>
              <w:bottom w:w="100" w:type="dxa"/>
              <w:right w:w="100" w:type="dxa"/>
            </w:tcMar>
          </w:tcPr>
          <w:p w14:paraId="609539D0" w14:textId="77777777" w:rsidR="00F32BDD" w:rsidRDefault="004F07E7">
            <w:pPr>
              <w:widowControl w:val="0"/>
              <w:pBdr>
                <w:top w:val="nil"/>
                <w:left w:val="nil"/>
                <w:bottom w:val="nil"/>
                <w:right w:val="nil"/>
                <w:between w:val="nil"/>
              </w:pBdr>
              <w:rPr>
                <w:color w:val="202124"/>
              </w:rPr>
            </w:pPr>
            <w:r>
              <w:rPr>
                <w:color w:val="202124"/>
              </w:rPr>
              <w:lastRenderedPageBreak/>
              <w:t>Primera entrega</w:t>
            </w:r>
          </w:p>
        </w:tc>
        <w:tc>
          <w:tcPr>
            <w:tcW w:w="1080" w:type="dxa"/>
            <w:shd w:val="clear" w:color="auto" w:fill="auto"/>
            <w:tcMar>
              <w:top w:w="100" w:type="dxa"/>
              <w:left w:w="100" w:type="dxa"/>
              <w:bottom w:w="100" w:type="dxa"/>
              <w:right w:w="100" w:type="dxa"/>
            </w:tcMar>
          </w:tcPr>
          <w:p w14:paraId="57D7C437" w14:textId="77777777" w:rsidR="00F32BDD" w:rsidRDefault="004F07E7">
            <w:pPr>
              <w:widowControl w:val="0"/>
              <w:rPr>
                <w:color w:val="202124"/>
              </w:rPr>
            </w:pPr>
            <w:r>
              <w:rPr>
                <w:color w:val="202124"/>
              </w:rPr>
              <w:t>Seleccionar un objetivo de desarrollo sostenible</w:t>
            </w:r>
          </w:p>
        </w:tc>
        <w:tc>
          <w:tcPr>
            <w:tcW w:w="2460" w:type="dxa"/>
            <w:shd w:val="clear" w:color="auto" w:fill="auto"/>
            <w:tcMar>
              <w:top w:w="100" w:type="dxa"/>
              <w:left w:w="100" w:type="dxa"/>
              <w:bottom w:w="100" w:type="dxa"/>
              <w:right w:w="100" w:type="dxa"/>
            </w:tcMar>
          </w:tcPr>
          <w:p w14:paraId="0B8F6227" w14:textId="77777777" w:rsidR="00F32BDD" w:rsidRDefault="004F07E7">
            <w:pPr>
              <w:widowControl w:val="0"/>
              <w:pBdr>
                <w:top w:val="nil"/>
                <w:left w:val="nil"/>
                <w:bottom w:val="nil"/>
                <w:right w:val="nil"/>
                <w:between w:val="nil"/>
              </w:pBdr>
              <w:rPr>
                <w:color w:val="202124"/>
              </w:rPr>
            </w:pPr>
            <w:r>
              <w:rPr>
                <w:color w:val="202124"/>
              </w:rPr>
              <w:t>Juan Carlos Santa Hurtado</w:t>
            </w:r>
          </w:p>
        </w:tc>
        <w:tc>
          <w:tcPr>
            <w:tcW w:w="1125" w:type="dxa"/>
            <w:shd w:val="clear" w:color="auto" w:fill="auto"/>
            <w:tcMar>
              <w:top w:w="100" w:type="dxa"/>
              <w:left w:w="100" w:type="dxa"/>
              <w:bottom w:w="100" w:type="dxa"/>
              <w:right w:w="100" w:type="dxa"/>
            </w:tcMar>
          </w:tcPr>
          <w:p w14:paraId="16B5226D" w14:textId="77777777" w:rsidR="00F32BDD" w:rsidRDefault="004F07E7">
            <w:pPr>
              <w:widowControl w:val="0"/>
              <w:rPr>
                <w:color w:val="202124"/>
              </w:rPr>
            </w:pPr>
            <w:r>
              <w:rPr>
                <w:color w:val="202124"/>
              </w:rPr>
              <w:t>03 de febrero de 2022</w:t>
            </w:r>
          </w:p>
        </w:tc>
        <w:tc>
          <w:tcPr>
            <w:tcW w:w="1320" w:type="dxa"/>
            <w:shd w:val="clear" w:color="auto" w:fill="auto"/>
            <w:tcMar>
              <w:top w:w="100" w:type="dxa"/>
              <w:left w:w="100" w:type="dxa"/>
              <w:bottom w:w="100" w:type="dxa"/>
              <w:right w:w="100" w:type="dxa"/>
            </w:tcMar>
          </w:tcPr>
          <w:p w14:paraId="3DF6622D" w14:textId="77777777" w:rsidR="00F32BDD" w:rsidRDefault="004F07E7">
            <w:pPr>
              <w:widowControl w:val="0"/>
              <w:rPr>
                <w:color w:val="202124"/>
              </w:rPr>
            </w:pPr>
            <w:r>
              <w:rPr>
                <w:color w:val="202124"/>
              </w:rPr>
              <w:t>06 de febrero de 2022</w:t>
            </w:r>
          </w:p>
        </w:tc>
        <w:tc>
          <w:tcPr>
            <w:tcW w:w="1035" w:type="dxa"/>
            <w:shd w:val="clear" w:color="auto" w:fill="auto"/>
            <w:tcMar>
              <w:top w:w="100" w:type="dxa"/>
              <w:left w:w="100" w:type="dxa"/>
              <w:bottom w:w="100" w:type="dxa"/>
              <w:right w:w="100" w:type="dxa"/>
            </w:tcMar>
          </w:tcPr>
          <w:p w14:paraId="30212321" w14:textId="77777777" w:rsidR="00F32BDD" w:rsidRDefault="004F07E7">
            <w:pPr>
              <w:widowControl w:val="0"/>
              <w:rPr>
                <w:color w:val="202124"/>
              </w:rPr>
            </w:pPr>
            <w:r>
              <w:rPr>
                <w:color w:val="202124"/>
              </w:rPr>
              <w:t>06 de febrero de 2022</w:t>
            </w:r>
          </w:p>
        </w:tc>
        <w:tc>
          <w:tcPr>
            <w:tcW w:w="1140" w:type="dxa"/>
            <w:shd w:val="clear" w:color="auto" w:fill="auto"/>
            <w:tcMar>
              <w:top w:w="100" w:type="dxa"/>
              <w:left w:w="100" w:type="dxa"/>
              <w:bottom w:w="100" w:type="dxa"/>
              <w:right w:w="100" w:type="dxa"/>
            </w:tcMar>
          </w:tcPr>
          <w:p w14:paraId="024D671C" w14:textId="77777777" w:rsidR="00F32BDD" w:rsidRDefault="004F07E7">
            <w:pPr>
              <w:widowControl w:val="0"/>
              <w:pBdr>
                <w:top w:val="nil"/>
                <w:left w:val="nil"/>
                <w:bottom w:val="nil"/>
                <w:right w:val="nil"/>
                <w:between w:val="nil"/>
              </w:pBdr>
              <w:rPr>
                <w:color w:val="202124"/>
              </w:rPr>
            </w:pPr>
            <w:r>
              <w:rPr>
                <w:color w:val="202124"/>
              </w:rPr>
              <w:t>100%</w:t>
            </w:r>
          </w:p>
        </w:tc>
        <w:tc>
          <w:tcPr>
            <w:tcW w:w="930" w:type="dxa"/>
            <w:shd w:val="clear" w:color="auto" w:fill="auto"/>
            <w:tcMar>
              <w:top w:w="100" w:type="dxa"/>
              <w:left w:w="100" w:type="dxa"/>
              <w:bottom w:w="100" w:type="dxa"/>
              <w:right w:w="100" w:type="dxa"/>
            </w:tcMar>
          </w:tcPr>
          <w:p w14:paraId="6E794089" w14:textId="77777777" w:rsidR="00F32BDD" w:rsidRDefault="004F07E7">
            <w:pPr>
              <w:widowControl w:val="0"/>
              <w:pBdr>
                <w:top w:val="nil"/>
                <w:left w:val="nil"/>
                <w:bottom w:val="nil"/>
                <w:right w:val="nil"/>
                <w:between w:val="nil"/>
              </w:pBdr>
              <w:rPr>
                <w:color w:val="202124"/>
              </w:rPr>
            </w:pPr>
            <w:r>
              <w:rPr>
                <w:color w:val="202124"/>
              </w:rPr>
              <w:t xml:space="preserve">Excelente </w:t>
            </w:r>
          </w:p>
        </w:tc>
        <w:tc>
          <w:tcPr>
            <w:tcW w:w="1440" w:type="dxa"/>
            <w:shd w:val="clear" w:color="auto" w:fill="auto"/>
            <w:tcMar>
              <w:top w:w="100" w:type="dxa"/>
              <w:left w:w="100" w:type="dxa"/>
              <w:bottom w:w="100" w:type="dxa"/>
              <w:right w:w="100" w:type="dxa"/>
            </w:tcMar>
          </w:tcPr>
          <w:p w14:paraId="3CADBDC9" w14:textId="6CFA6773" w:rsidR="00F32BDD" w:rsidRDefault="004F07E7">
            <w:pPr>
              <w:widowControl w:val="0"/>
              <w:rPr>
                <w:color w:val="202124"/>
              </w:rPr>
            </w:pPr>
            <w:r>
              <w:rPr>
                <w:color w:val="202124"/>
              </w:rPr>
              <w:t xml:space="preserve">Se hizo una lluvia de ideas, para luego debatir sobre la propuesta que íbamos a desarrollar </w:t>
            </w:r>
            <w:del w:id="11" w:author="Diego Iván Oliveros Acosta" w:date="2022-02-07T07:18:00Z">
              <w:r w:rsidDel="00ED10ED">
                <w:rPr>
                  <w:color w:val="202124"/>
                </w:rPr>
                <w:delText>durantes</w:delText>
              </w:r>
            </w:del>
            <w:ins w:id="12" w:author="Diego Iván Oliveros Acosta" w:date="2022-02-07T07:18:00Z">
              <w:r w:rsidR="00ED10ED">
                <w:rPr>
                  <w:color w:val="202124"/>
                </w:rPr>
                <w:t>durante</w:t>
              </w:r>
            </w:ins>
            <w:r>
              <w:rPr>
                <w:color w:val="202124"/>
              </w:rPr>
              <w:t xml:space="preserve"> el semestre, así mismo definimos la justificación y las metas</w:t>
            </w:r>
          </w:p>
        </w:tc>
      </w:tr>
      <w:tr w:rsidR="00F32BDD" w14:paraId="3BF40EF2" w14:textId="77777777">
        <w:tc>
          <w:tcPr>
            <w:tcW w:w="1275" w:type="dxa"/>
            <w:shd w:val="clear" w:color="auto" w:fill="auto"/>
            <w:tcMar>
              <w:top w:w="100" w:type="dxa"/>
              <w:left w:w="100" w:type="dxa"/>
              <w:bottom w:w="100" w:type="dxa"/>
              <w:right w:w="100" w:type="dxa"/>
            </w:tcMar>
          </w:tcPr>
          <w:p w14:paraId="44BA9B8B" w14:textId="77777777" w:rsidR="00F32BDD" w:rsidRDefault="004F07E7">
            <w:pPr>
              <w:widowControl w:val="0"/>
              <w:pBdr>
                <w:top w:val="nil"/>
                <w:left w:val="nil"/>
                <w:bottom w:val="nil"/>
                <w:right w:val="nil"/>
                <w:between w:val="nil"/>
              </w:pBdr>
              <w:rPr>
                <w:color w:val="202124"/>
              </w:rPr>
            </w:pPr>
            <w:r>
              <w:rPr>
                <w:color w:val="202124"/>
              </w:rPr>
              <w:t>Primera entrega</w:t>
            </w:r>
          </w:p>
        </w:tc>
        <w:tc>
          <w:tcPr>
            <w:tcW w:w="1080" w:type="dxa"/>
            <w:shd w:val="clear" w:color="auto" w:fill="auto"/>
            <w:tcMar>
              <w:top w:w="100" w:type="dxa"/>
              <w:left w:w="100" w:type="dxa"/>
              <w:bottom w:w="100" w:type="dxa"/>
              <w:right w:w="100" w:type="dxa"/>
            </w:tcMar>
          </w:tcPr>
          <w:p w14:paraId="45EE0C52" w14:textId="77777777" w:rsidR="00F32BDD" w:rsidRDefault="004F07E7">
            <w:pPr>
              <w:widowControl w:val="0"/>
              <w:rPr>
                <w:color w:val="202124"/>
              </w:rPr>
            </w:pPr>
            <w:r>
              <w:rPr>
                <w:color w:val="202124"/>
              </w:rPr>
              <w:t>Seleccionar un objetivo de desarrollo sostenible</w:t>
            </w:r>
          </w:p>
        </w:tc>
        <w:tc>
          <w:tcPr>
            <w:tcW w:w="2460" w:type="dxa"/>
            <w:shd w:val="clear" w:color="auto" w:fill="auto"/>
            <w:tcMar>
              <w:top w:w="100" w:type="dxa"/>
              <w:left w:w="100" w:type="dxa"/>
              <w:bottom w:w="100" w:type="dxa"/>
              <w:right w:w="100" w:type="dxa"/>
            </w:tcMar>
          </w:tcPr>
          <w:p w14:paraId="585B840C" w14:textId="70B4B672" w:rsidR="00F32BDD" w:rsidRDefault="004F07E7">
            <w:pPr>
              <w:widowControl w:val="0"/>
              <w:pBdr>
                <w:top w:val="nil"/>
                <w:left w:val="nil"/>
                <w:bottom w:val="nil"/>
                <w:right w:val="nil"/>
                <w:between w:val="nil"/>
              </w:pBdr>
              <w:rPr>
                <w:color w:val="202124"/>
              </w:rPr>
            </w:pPr>
            <w:del w:id="13" w:author="Diego Iván Oliveros Acosta" w:date="2022-02-07T07:15:00Z">
              <w:r w:rsidDel="00ED10ED">
                <w:rPr>
                  <w:color w:val="202124"/>
                </w:rPr>
                <w:delText>Sebastian</w:delText>
              </w:r>
            </w:del>
            <w:ins w:id="14" w:author="Diego Iván Oliveros Acosta" w:date="2022-02-07T07:15:00Z">
              <w:r w:rsidR="00ED10ED">
                <w:rPr>
                  <w:color w:val="202124"/>
                </w:rPr>
                <w:t>Sebastián</w:t>
              </w:r>
            </w:ins>
            <w:r>
              <w:rPr>
                <w:color w:val="202124"/>
              </w:rPr>
              <w:t xml:space="preserve"> Rentería Palacios</w:t>
            </w:r>
          </w:p>
        </w:tc>
        <w:tc>
          <w:tcPr>
            <w:tcW w:w="1125" w:type="dxa"/>
            <w:shd w:val="clear" w:color="auto" w:fill="auto"/>
            <w:tcMar>
              <w:top w:w="100" w:type="dxa"/>
              <w:left w:w="100" w:type="dxa"/>
              <w:bottom w:w="100" w:type="dxa"/>
              <w:right w:w="100" w:type="dxa"/>
            </w:tcMar>
          </w:tcPr>
          <w:p w14:paraId="49E5AD88" w14:textId="77777777" w:rsidR="00F32BDD" w:rsidRDefault="004F07E7">
            <w:pPr>
              <w:widowControl w:val="0"/>
              <w:rPr>
                <w:color w:val="202124"/>
              </w:rPr>
            </w:pPr>
            <w:r>
              <w:rPr>
                <w:color w:val="202124"/>
              </w:rPr>
              <w:t>03 de febrero de 2022</w:t>
            </w:r>
          </w:p>
        </w:tc>
        <w:tc>
          <w:tcPr>
            <w:tcW w:w="1320" w:type="dxa"/>
            <w:shd w:val="clear" w:color="auto" w:fill="auto"/>
            <w:tcMar>
              <w:top w:w="100" w:type="dxa"/>
              <w:left w:w="100" w:type="dxa"/>
              <w:bottom w:w="100" w:type="dxa"/>
              <w:right w:w="100" w:type="dxa"/>
            </w:tcMar>
          </w:tcPr>
          <w:p w14:paraId="0B3F06D6" w14:textId="77777777" w:rsidR="00F32BDD" w:rsidRDefault="004F07E7">
            <w:pPr>
              <w:widowControl w:val="0"/>
              <w:rPr>
                <w:color w:val="202124"/>
              </w:rPr>
            </w:pPr>
            <w:r>
              <w:rPr>
                <w:color w:val="202124"/>
              </w:rPr>
              <w:t>06 de febrero de 2022</w:t>
            </w:r>
          </w:p>
        </w:tc>
        <w:tc>
          <w:tcPr>
            <w:tcW w:w="1035" w:type="dxa"/>
            <w:shd w:val="clear" w:color="auto" w:fill="auto"/>
            <w:tcMar>
              <w:top w:w="100" w:type="dxa"/>
              <w:left w:w="100" w:type="dxa"/>
              <w:bottom w:w="100" w:type="dxa"/>
              <w:right w:w="100" w:type="dxa"/>
            </w:tcMar>
          </w:tcPr>
          <w:p w14:paraId="0BF5FDB6" w14:textId="77777777" w:rsidR="00F32BDD" w:rsidRDefault="004F07E7">
            <w:pPr>
              <w:widowControl w:val="0"/>
              <w:rPr>
                <w:color w:val="202124"/>
              </w:rPr>
            </w:pPr>
            <w:r>
              <w:rPr>
                <w:color w:val="202124"/>
              </w:rPr>
              <w:t>06 de febrero de 2022</w:t>
            </w:r>
          </w:p>
        </w:tc>
        <w:tc>
          <w:tcPr>
            <w:tcW w:w="1140" w:type="dxa"/>
            <w:shd w:val="clear" w:color="auto" w:fill="auto"/>
            <w:tcMar>
              <w:top w:w="100" w:type="dxa"/>
              <w:left w:w="100" w:type="dxa"/>
              <w:bottom w:w="100" w:type="dxa"/>
              <w:right w:w="100" w:type="dxa"/>
            </w:tcMar>
          </w:tcPr>
          <w:p w14:paraId="7712EAE8" w14:textId="77777777" w:rsidR="00F32BDD" w:rsidRDefault="004F07E7">
            <w:pPr>
              <w:widowControl w:val="0"/>
              <w:pBdr>
                <w:top w:val="nil"/>
                <w:left w:val="nil"/>
                <w:bottom w:val="nil"/>
                <w:right w:val="nil"/>
                <w:between w:val="nil"/>
              </w:pBdr>
              <w:rPr>
                <w:color w:val="202124"/>
              </w:rPr>
            </w:pPr>
            <w:r>
              <w:rPr>
                <w:color w:val="202124"/>
              </w:rPr>
              <w:t>100%</w:t>
            </w:r>
          </w:p>
        </w:tc>
        <w:tc>
          <w:tcPr>
            <w:tcW w:w="930" w:type="dxa"/>
            <w:shd w:val="clear" w:color="auto" w:fill="auto"/>
            <w:tcMar>
              <w:top w:w="100" w:type="dxa"/>
              <w:left w:w="100" w:type="dxa"/>
              <w:bottom w:w="100" w:type="dxa"/>
              <w:right w:w="100" w:type="dxa"/>
            </w:tcMar>
          </w:tcPr>
          <w:p w14:paraId="2BCAC489" w14:textId="77777777" w:rsidR="00F32BDD" w:rsidRDefault="004F07E7">
            <w:pPr>
              <w:widowControl w:val="0"/>
              <w:pBdr>
                <w:top w:val="nil"/>
                <w:left w:val="nil"/>
                <w:bottom w:val="nil"/>
                <w:right w:val="nil"/>
                <w:between w:val="nil"/>
              </w:pBdr>
              <w:rPr>
                <w:color w:val="202124"/>
              </w:rPr>
            </w:pPr>
            <w:r>
              <w:rPr>
                <w:color w:val="202124"/>
              </w:rPr>
              <w:t>Excelente</w:t>
            </w:r>
          </w:p>
        </w:tc>
        <w:tc>
          <w:tcPr>
            <w:tcW w:w="1440" w:type="dxa"/>
            <w:shd w:val="clear" w:color="auto" w:fill="auto"/>
            <w:tcMar>
              <w:top w:w="100" w:type="dxa"/>
              <w:left w:w="100" w:type="dxa"/>
              <w:bottom w:w="100" w:type="dxa"/>
              <w:right w:w="100" w:type="dxa"/>
            </w:tcMar>
          </w:tcPr>
          <w:p w14:paraId="1CE29829" w14:textId="0B44BE28" w:rsidR="00F32BDD" w:rsidRDefault="004F07E7">
            <w:pPr>
              <w:widowControl w:val="0"/>
              <w:rPr>
                <w:color w:val="202124"/>
              </w:rPr>
            </w:pPr>
            <w:r>
              <w:rPr>
                <w:color w:val="202124"/>
              </w:rPr>
              <w:t xml:space="preserve">Se hizo una lluvia de ideas, para luego debatir sobre la propuesta que íbamos a desarrollar </w:t>
            </w:r>
            <w:del w:id="15" w:author="Diego Iván Oliveros Acosta" w:date="2022-02-07T07:15:00Z">
              <w:r w:rsidDel="00ED10ED">
                <w:rPr>
                  <w:color w:val="202124"/>
                </w:rPr>
                <w:delText>durantes</w:delText>
              </w:r>
            </w:del>
            <w:ins w:id="16" w:author="Diego Iván Oliveros Acosta" w:date="2022-02-07T07:15:00Z">
              <w:r w:rsidR="00ED10ED">
                <w:rPr>
                  <w:color w:val="202124"/>
                </w:rPr>
                <w:t>durante</w:t>
              </w:r>
            </w:ins>
            <w:r>
              <w:rPr>
                <w:color w:val="202124"/>
              </w:rPr>
              <w:t xml:space="preserve"> el semestre, así mismo definimos la justificación y las metas</w:t>
            </w:r>
          </w:p>
        </w:tc>
      </w:tr>
      <w:tr w:rsidR="00F32BDD" w14:paraId="564763DB" w14:textId="77777777">
        <w:tc>
          <w:tcPr>
            <w:tcW w:w="1275" w:type="dxa"/>
            <w:shd w:val="clear" w:color="auto" w:fill="auto"/>
            <w:tcMar>
              <w:top w:w="100" w:type="dxa"/>
              <w:left w:w="100" w:type="dxa"/>
              <w:bottom w:w="100" w:type="dxa"/>
              <w:right w:w="100" w:type="dxa"/>
            </w:tcMar>
          </w:tcPr>
          <w:p w14:paraId="1CEE40A5" w14:textId="77777777" w:rsidR="00F32BDD" w:rsidRDefault="004F07E7">
            <w:pPr>
              <w:widowControl w:val="0"/>
              <w:pBdr>
                <w:top w:val="nil"/>
                <w:left w:val="nil"/>
                <w:bottom w:val="nil"/>
                <w:right w:val="nil"/>
                <w:between w:val="nil"/>
              </w:pBdr>
              <w:rPr>
                <w:color w:val="202124"/>
              </w:rPr>
            </w:pPr>
            <w:r>
              <w:rPr>
                <w:color w:val="202124"/>
              </w:rPr>
              <w:t>Primera entrega</w:t>
            </w:r>
          </w:p>
        </w:tc>
        <w:tc>
          <w:tcPr>
            <w:tcW w:w="1080" w:type="dxa"/>
            <w:shd w:val="clear" w:color="auto" w:fill="auto"/>
            <w:tcMar>
              <w:top w:w="100" w:type="dxa"/>
              <w:left w:w="100" w:type="dxa"/>
              <w:bottom w:w="100" w:type="dxa"/>
              <w:right w:w="100" w:type="dxa"/>
            </w:tcMar>
          </w:tcPr>
          <w:p w14:paraId="7B32AE8A" w14:textId="77777777" w:rsidR="00F32BDD" w:rsidRDefault="004F07E7">
            <w:pPr>
              <w:widowControl w:val="0"/>
              <w:rPr>
                <w:color w:val="202124"/>
              </w:rPr>
            </w:pPr>
            <w:r>
              <w:rPr>
                <w:color w:val="202124"/>
              </w:rPr>
              <w:t>Seleccionar un objetivo de desarrollo sostenible</w:t>
            </w:r>
          </w:p>
        </w:tc>
        <w:tc>
          <w:tcPr>
            <w:tcW w:w="2460" w:type="dxa"/>
            <w:shd w:val="clear" w:color="auto" w:fill="auto"/>
            <w:tcMar>
              <w:top w:w="100" w:type="dxa"/>
              <w:left w:w="100" w:type="dxa"/>
              <w:bottom w:w="100" w:type="dxa"/>
              <w:right w:w="100" w:type="dxa"/>
            </w:tcMar>
          </w:tcPr>
          <w:p w14:paraId="625ED19A" w14:textId="77777777" w:rsidR="00F32BDD" w:rsidRDefault="004F07E7">
            <w:pPr>
              <w:widowControl w:val="0"/>
              <w:pBdr>
                <w:top w:val="nil"/>
                <w:left w:val="nil"/>
                <w:bottom w:val="nil"/>
                <w:right w:val="nil"/>
                <w:between w:val="nil"/>
              </w:pBdr>
              <w:rPr>
                <w:color w:val="202124"/>
              </w:rPr>
            </w:pPr>
            <w:r>
              <w:rPr>
                <w:color w:val="202124"/>
              </w:rPr>
              <w:t>Daimer Quintero Palacio</w:t>
            </w:r>
          </w:p>
        </w:tc>
        <w:tc>
          <w:tcPr>
            <w:tcW w:w="1125" w:type="dxa"/>
            <w:shd w:val="clear" w:color="auto" w:fill="auto"/>
            <w:tcMar>
              <w:top w:w="100" w:type="dxa"/>
              <w:left w:w="100" w:type="dxa"/>
              <w:bottom w:w="100" w:type="dxa"/>
              <w:right w:w="100" w:type="dxa"/>
            </w:tcMar>
          </w:tcPr>
          <w:p w14:paraId="6A9BE951" w14:textId="77777777" w:rsidR="00F32BDD" w:rsidRDefault="004F07E7">
            <w:pPr>
              <w:widowControl w:val="0"/>
              <w:pBdr>
                <w:top w:val="nil"/>
                <w:left w:val="nil"/>
                <w:bottom w:val="nil"/>
                <w:right w:val="nil"/>
                <w:between w:val="nil"/>
              </w:pBdr>
              <w:rPr>
                <w:color w:val="202124"/>
              </w:rPr>
            </w:pPr>
            <w:r>
              <w:rPr>
                <w:color w:val="202124"/>
              </w:rPr>
              <w:t>03 de febrero de 2022</w:t>
            </w:r>
          </w:p>
        </w:tc>
        <w:tc>
          <w:tcPr>
            <w:tcW w:w="1320" w:type="dxa"/>
            <w:shd w:val="clear" w:color="auto" w:fill="auto"/>
            <w:tcMar>
              <w:top w:w="100" w:type="dxa"/>
              <w:left w:w="100" w:type="dxa"/>
              <w:bottom w:w="100" w:type="dxa"/>
              <w:right w:w="100" w:type="dxa"/>
            </w:tcMar>
          </w:tcPr>
          <w:p w14:paraId="7A52C999" w14:textId="77777777" w:rsidR="00F32BDD" w:rsidRDefault="004F07E7">
            <w:pPr>
              <w:widowControl w:val="0"/>
              <w:pBdr>
                <w:top w:val="nil"/>
                <w:left w:val="nil"/>
                <w:bottom w:val="nil"/>
                <w:right w:val="nil"/>
                <w:between w:val="nil"/>
              </w:pBdr>
              <w:rPr>
                <w:color w:val="202124"/>
              </w:rPr>
            </w:pPr>
            <w:r>
              <w:rPr>
                <w:color w:val="202124"/>
              </w:rPr>
              <w:t>06 de febrero de 2022</w:t>
            </w:r>
          </w:p>
        </w:tc>
        <w:tc>
          <w:tcPr>
            <w:tcW w:w="1035" w:type="dxa"/>
            <w:shd w:val="clear" w:color="auto" w:fill="auto"/>
            <w:tcMar>
              <w:top w:w="100" w:type="dxa"/>
              <w:left w:w="100" w:type="dxa"/>
              <w:bottom w:w="100" w:type="dxa"/>
              <w:right w:w="100" w:type="dxa"/>
            </w:tcMar>
          </w:tcPr>
          <w:p w14:paraId="550CF87A" w14:textId="77777777" w:rsidR="00F32BDD" w:rsidRDefault="004F07E7">
            <w:pPr>
              <w:widowControl w:val="0"/>
              <w:pBdr>
                <w:top w:val="nil"/>
                <w:left w:val="nil"/>
                <w:bottom w:val="nil"/>
                <w:right w:val="nil"/>
                <w:between w:val="nil"/>
              </w:pBdr>
              <w:rPr>
                <w:color w:val="202124"/>
              </w:rPr>
            </w:pPr>
            <w:r>
              <w:rPr>
                <w:color w:val="202124"/>
              </w:rPr>
              <w:t>06 de febrero de 2022</w:t>
            </w:r>
          </w:p>
        </w:tc>
        <w:tc>
          <w:tcPr>
            <w:tcW w:w="1140" w:type="dxa"/>
            <w:shd w:val="clear" w:color="auto" w:fill="auto"/>
            <w:tcMar>
              <w:top w:w="100" w:type="dxa"/>
              <w:left w:w="100" w:type="dxa"/>
              <w:bottom w:w="100" w:type="dxa"/>
              <w:right w:w="100" w:type="dxa"/>
            </w:tcMar>
          </w:tcPr>
          <w:p w14:paraId="6DA550EF" w14:textId="77777777" w:rsidR="00F32BDD" w:rsidRDefault="004F07E7">
            <w:pPr>
              <w:widowControl w:val="0"/>
              <w:pBdr>
                <w:top w:val="nil"/>
                <w:left w:val="nil"/>
                <w:bottom w:val="nil"/>
                <w:right w:val="nil"/>
                <w:between w:val="nil"/>
              </w:pBdr>
              <w:rPr>
                <w:color w:val="202124"/>
              </w:rPr>
            </w:pPr>
            <w:r>
              <w:rPr>
                <w:color w:val="202124"/>
              </w:rPr>
              <w:t>100%</w:t>
            </w:r>
          </w:p>
        </w:tc>
        <w:tc>
          <w:tcPr>
            <w:tcW w:w="930" w:type="dxa"/>
            <w:shd w:val="clear" w:color="auto" w:fill="auto"/>
            <w:tcMar>
              <w:top w:w="100" w:type="dxa"/>
              <w:left w:w="100" w:type="dxa"/>
              <w:bottom w:w="100" w:type="dxa"/>
              <w:right w:w="100" w:type="dxa"/>
            </w:tcMar>
          </w:tcPr>
          <w:p w14:paraId="7A1EE140" w14:textId="77777777" w:rsidR="00F32BDD" w:rsidRDefault="004F07E7">
            <w:pPr>
              <w:widowControl w:val="0"/>
              <w:pBdr>
                <w:top w:val="nil"/>
                <w:left w:val="nil"/>
                <w:bottom w:val="nil"/>
                <w:right w:val="nil"/>
                <w:between w:val="nil"/>
              </w:pBdr>
              <w:rPr>
                <w:color w:val="202124"/>
              </w:rPr>
            </w:pPr>
            <w:r>
              <w:rPr>
                <w:color w:val="202124"/>
              </w:rPr>
              <w:t xml:space="preserve">Excelente </w:t>
            </w:r>
          </w:p>
        </w:tc>
        <w:tc>
          <w:tcPr>
            <w:tcW w:w="1440" w:type="dxa"/>
            <w:shd w:val="clear" w:color="auto" w:fill="auto"/>
            <w:tcMar>
              <w:top w:w="100" w:type="dxa"/>
              <w:left w:w="100" w:type="dxa"/>
              <w:bottom w:w="100" w:type="dxa"/>
              <w:right w:w="100" w:type="dxa"/>
            </w:tcMar>
          </w:tcPr>
          <w:p w14:paraId="0DB43AFB" w14:textId="4975BE34" w:rsidR="00F32BDD" w:rsidRDefault="004F07E7">
            <w:pPr>
              <w:widowControl w:val="0"/>
              <w:rPr>
                <w:color w:val="202124"/>
              </w:rPr>
            </w:pPr>
            <w:r>
              <w:rPr>
                <w:color w:val="202124"/>
              </w:rPr>
              <w:t xml:space="preserve">Se hizo una lluvia de ideas, para luego debatir sobre la propuesta que íbamos a desarrollar </w:t>
            </w:r>
            <w:del w:id="17" w:author="Diego Iván Oliveros Acosta" w:date="2022-02-07T07:15:00Z">
              <w:r w:rsidDel="00ED10ED">
                <w:rPr>
                  <w:color w:val="202124"/>
                </w:rPr>
                <w:delText>durantes</w:delText>
              </w:r>
            </w:del>
            <w:ins w:id="18" w:author="Diego Iván Oliveros Acosta" w:date="2022-02-07T07:15:00Z">
              <w:r w:rsidR="00ED10ED">
                <w:rPr>
                  <w:color w:val="202124"/>
                </w:rPr>
                <w:t>durante</w:t>
              </w:r>
            </w:ins>
            <w:r>
              <w:rPr>
                <w:color w:val="202124"/>
              </w:rPr>
              <w:t xml:space="preserve"> el semestre, así mismo definimos la justificación y las metas</w:t>
            </w:r>
          </w:p>
        </w:tc>
      </w:tr>
    </w:tbl>
    <w:p w14:paraId="0BCEBD00" w14:textId="77777777" w:rsidR="00F32BDD" w:rsidRDefault="00F32BDD">
      <w:pPr>
        <w:spacing w:before="240" w:after="240"/>
        <w:rPr>
          <w:color w:val="202124"/>
        </w:rPr>
      </w:pPr>
    </w:p>
    <w:tbl>
      <w:tblPr>
        <w:tblStyle w:val="a0"/>
        <w:tblW w:w="11775" w:type="dxa"/>
        <w:tblInd w:w="-1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4425"/>
        <w:gridCol w:w="1800"/>
        <w:gridCol w:w="1800"/>
        <w:gridCol w:w="3165"/>
      </w:tblGrid>
      <w:tr w:rsidR="00F32BDD" w14:paraId="0BB83B0B" w14:textId="77777777">
        <w:tc>
          <w:tcPr>
            <w:tcW w:w="585" w:type="dxa"/>
            <w:shd w:val="clear" w:color="auto" w:fill="auto"/>
            <w:tcMar>
              <w:top w:w="100" w:type="dxa"/>
              <w:left w:w="100" w:type="dxa"/>
              <w:bottom w:w="100" w:type="dxa"/>
              <w:right w:w="100" w:type="dxa"/>
            </w:tcMar>
          </w:tcPr>
          <w:p w14:paraId="153566D2" w14:textId="77777777" w:rsidR="00F32BDD" w:rsidRDefault="004F07E7">
            <w:pPr>
              <w:widowControl w:val="0"/>
              <w:pBdr>
                <w:top w:val="nil"/>
                <w:left w:val="nil"/>
                <w:bottom w:val="nil"/>
                <w:right w:val="nil"/>
                <w:between w:val="nil"/>
              </w:pBdr>
              <w:rPr>
                <w:b/>
                <w:color w:val="333333"/>
              </w:rPr>
            </w:pPr>
            <w:r>
              <w:rPr>
                <w:b/>
                <w:color w:val="333333"/>
              </w:rPr>
              <w:t>#</w:t>
            </w:r>
          </w:p>
        </w:tc>
        <w:tc>
          <w:tcPr>
            <w:tcW w:w="4425" w:type="dxa"/>
            <w:shd w:val="clear" w:color="auto" w:fill="auto"/>
            <w:tcMar>
              <w:top w:w="100" w:type="dxa"/>
              <w:left w:w="100" w:type="dxa"/>
              <w:bottom w:w="100" w:type="dxa"/>
              <w:right w:w="100" w:type="dxa"/>
            </w:tcMar>
          </w:tcPr>
          <w:p w14:paraId="3CB63425" w14:textId="77777777" w:rsidR="00F32BDD" w:rsidRDefault="004F07E7">
            <w:pPr>
              <w:widowControl w:val="0"/>
              <w:pBdr>
                <w:top w:val="nil"/>
                <w:left w:val="nil"/>
                <w:bottom w:val="nil"/>
                <w:right w:val="nil"/>
                <w:between w:val="nil"/>
              </w:pBdr>
              <w:rPr>
                <w:b/>
                <w:color w:val="333333"/>
              </w:rPr>
            </w:pPr>
            <w:r>
              <w:rPr>
                <w:b/>
                <w:color w:val="333333"/>
              </w:rPr>
              <w:t>Nombre completo del participante</w:t>
            </w:r>
          </w:p>
        </w:tc>
        <w:tc>
          <w:tcPr>
            <w:tcW w:w="1800" w:type="dxa"/>
            <w:shd w:val="clear" w:color="auto" w:fill="auto"/>
            <w:tcMar>
              <w:top w:w="100" w:type="dxa"/>
              <w:left w:w="100" w:type="dxa"/>
              <w:bottom w:w="100" w:type="dxa"/>
              <w:right w:w="100" w:type="dxa"/>
            </w:tcMar>
          </w:tcPr>
          <w:p w14:paraId="34FB4F93" w14:textId="77777777" w:rsidR="00F32BDD" w:rsidRDefault="004F07E7">
            <w:pPr>
              <w:widowControl w:val="0"/>
              <w:pBdr>
                <w:top w:val="nil"/>
                <w:left w:val="nil"/>
                <w:bottom w:val="nil"/>
                <w:right w:val="nil"/>
                <w:between w:val="nil"/>
              </w:pBdr>
              <w:rPr>
                <w:color w:val="333333"/>
                <w:sz w:val="14"/>
                <w:szCs w:val="14"/>
              </w:rPr>
            </w:pPr>
            <w:r>
              <w:rPr>
                <w:b/>
                <w:color w:val="333333"/>
              </w:rPr>
              <w:t>Porcentaje de distribución de tarea</w:t>
            </w:r>
          </w:p>
        </w:tc>
        <w:tc>
          <w:tcPr>
            <w:tcW w:w="1800" w:type="dxa"/>
            <w:shd w:val="clear" w:color="auto" w:fill="auto"/>
            <w:tcMar>
              <w:top w:w="100" w:type="dxa"/>
              <w:left w:w="100" w:type="dxa"/>
              <w:bottom w:w="100" w:type="dxa"/>
              <w:right w:w="100" w:type="dxa"/>
            </w:tcMar>
          </w:tcPr>
          <w:p w14:paraId="282895F7" w14:textId="75D4AD7C" w:rsidR="00F32BDD" w:rsidRDefault="004F07E7">
            <w:pPr>
              <w:widowControl w:val="0"/>
              <w:pBdr>
                <w:top w:val="nil"/>
                <w:left w:val="nil"/>
                <w:bottom w:val="nil"/>
                <w:right w:val="nil"/>
                <w:between w:val="nil"/>
              </w:pBdr>
              <w:rPr>
                <w:b/>
                <w:color w:val="333333"/>
              </w:rPr>
            </w:pPr>
            <w:del w:id="19" w:author="Diego Iván Oliveros Acosta" w:date="2022-02-07T07:15:00Z">
              <w:r w:rsidDel="00ED10ED">
                <w:rPr>
                  <w:b/>
                  <w:color w:val="333333"/>
                </w:rPr>
                <w:delText>Total</w:delText>
              </w:r>
            </w:del>
            <w:ins w:id="20" w:author="Diego Iván Oliveros Acosta" w:date="2022-02-07T07:15:00Z">
              <w:r w:rsidR="00ED10ED">
                <w:rPr>
                  <w:b/>
                  <w:color w:val="333333"/>
                </w:rPr>
                <w:t>Total,</w:t>
              </w:r>
            </w:ins>
            <w:r>
              <w:rPr>
                <w:b/>
                <w:color w:val="333333"/>
              </w:rPr>
              <w:t xml:space="preserve"> tareas / Alcanzado</w:t>
            </w:r>
          </w:p>
        </w:tc>
        <w:tc>
          <w:tcPr>
            <w:tcW w:w="3165" w:type="dxa"/>
            <w:shd w:val="clear" w:color="auto" w:fill="auto"/>
            <w:tcMar>
              <w:top w:w="100" w:type="dxa"/>
              <w:left w:w="100" w:type="dxa"/>
              <w:bottom w:w="100" w:type="dxa"/>
              <w:right w:w="100" w:type="dxa"/>
            </w:tcMar>
          </w:tcPr>
          <w:p w14:paraId="380DFD39" w14:textId="77777777" w:rsidR="00F32BDD" w:rsidRDefault="004F07E7">
            <w:pPr>
              <w:widowControl w:val="0"/>
              <w:pBdr>
                <w:top w:val="nil"/>
                <w:left w:val="nil"/>
                <w:bottom w:val="nil"/>
                <w:right w:val="nil"/>
                <w:between w:val="nil"/>
              </w:pBdr>
              <w:rPr>
                <w:b/>
                <w:color w:val="333333"/>
              </w:rPr>
            </w:pPr>
            <w:r>
              <w:rPr>
                <w:b/>
                <w:color w:val="333333"/>
              </w:rPr>
              <w:t>% de evaluación</w:t>
            </w:r>
          </w:p>
        </w:tc>
      </w:tr>
      <w:tr w:rsidR="00F32BDD" w14:paraId="288AF4C5" w14:textId="77777777">
        <w:tc>
          <w:tcPr>
            <w:tcW w:w="585" w:type="dxa"/>
            <w:shd w:val="clear" w:color="auto" w:fill="auto"/>
            <w:tcMar>
              <w:top w:w="100" w:type="dxa"/>
              <w:left w:w="100" w:type="dxa"/>
              <w:bottom w:w="100" w:type="dxa"/>
              <w:right w:w="100" w:type="dxa"/>
            </w:tcMar>
          </w:tcPr>
          <w:p w14:paraId="35BDC57A" w14:textId="77777777" w:rsidR="00F32BDD" w:rsidRDefault="004F07E7">
            <w:pPr>
              <w:widowControl w:val="0"/>
              <w:pBdr>
                <w:top w:val="nil"/>
                <w:left w:val="nil"/>
                <w:bottom w:val="nil"/>
                <w:right w:val="nil"/>
                <w:between w:val="nil"/>
              </w:pBdr>
              <w:rPr>
                <w:color w:val="333333"/>
              </w:rPr>
            </w:pPr>
            <w:r>
              <w:rPr>
                <w:color w:val="333333"/>
              </w:rPr>
              <w:t>1</w:t>
            </w:r>
          </w:p>
        </w:tc>
        <w:tc>
          <w:tcPr>
            <w:tcW w:w="4425" w:type="dxa"/>
            <w:shd w:val="clear" w:color="auto" w:fill="auto"/>
            <w:tcMar>
              <w:top w:w="100" w:type="dxa"/>
              <w:left w:w="100" w:type="dxa"/>
              <w:bottom w:w="100" w:type="dxa"/>
              <w:right w:w="100" w:type="dxa"/>
            </w:tcMar>
          </w:tcPr>
          <w:p w14:paraId="4C4DA0CD" w14:textId="77777777" w:rsidR="00F32BDD" w:rsidRDefault="004F07E7">
            <w:pPr>
              <w:widowControl w:val="0"/>
              <w:pBdr>
                <w:top w:val="nil"/>
                <w:left w:val="nil"/>
                <w:bottom w:val="nil"/>
                <w:right w:val="nil"/>
                <w:between w:val="nil"/>
              </w:pBdr>
              <w:rPr>
                <w:color w:val="333333"/>
              </w:rPr>
            </w:pPr>
            <w:r>
              <w:rPr>
                <w:color w:val="333333"/>
              </w:rPr>
              <w:t xml:space="preserve">Anyela </w:t>
            </w:r>
            <w:proofErr w:type="spellStart"/>
            <w:r>
              <w:rPr>
                <w:color w:val="333333"/>
              </w:rPr>
              <w:t>Yisell</w:t>
            </w:r>
            <w:proofErr w:type="spellEnd"/>
            <w:r>
              <w:rPr>
                <w:color w:val="333333"/>
              </w:rPr>
              <w:t xml:space="preserve"> </w:t>
            </w:r>
            <w:proofErr w:type="spellStart"/>
            <w:r>
              <w:rPr>
                <w:color w:val="333333"/>
              </w:rPr>
              <w:t>Tuberquia</w:t>
            </w:r>
            <w:proofErr w:type="spellEnd"/>
            <w:r>
              <w:rPr>
                <w:color w:val="333333"/>
              </w:rPr>
              <w:t xml:space="preserve"> Correa</w:t>
            </w:r>
          </w:p>
        </w:tc>
        <w:tc>
          <w:tcPr>
            <w:tcW w:w="1800" w:type="dxa"/>
            <w:shd w:val="clear" w:color="auto" w:fill="auto"/>
            <w:tcMar>
              <w:top w:w="100" w:type="dxa"/>
              <w:left w:w="100" w:type="dxa"/>
              <w:bottom w:w="100" w:type="dxa"/>
              <w:right w:w="100" w:type="dxa"/>
            </w:tcMar>
          </w:tcPr>
          <w:p w14:paraId="591EBD40" w14:textId="77777777" w:rsidR="00F32BDD" w:rsidRDefault="004F07E7">
            <w:pPr>
              <w:widowControl w:val="0"/>
              <w:pBdr>
                <w:top w:val="nil"/>
                <w:left w:val="nil"/>
                <w:bottom w:val="nil"/>
                <w:right w:val="nil"/>
                <w:between w:val="nil"/>
              </w:pBdr>
              <w:rPr>
                <w:color w:val="333333"/>
              </w:rPr>
            </w:pPr>
            <w:r>
              <w:rPr>
                <w:color w:val="333333"/>
              </w:rPr>
              <w:t>100/5</w:t>
            </w:r>
          </w:p>
        </w:tc>
        <w:tc>
          <w:tcPr>
            <w:tcW w:w="1800" w:type="dxa"/>
            <w:shd w:val="clear" w:color="auto" w:fill="auto"/>
            <w:tcMar>
              <w:top w:w="100" w:type="dxa"/>
              <w:left w:w="100" w:type="dxa"/>
              <w:bottom w:w="100" w:type="dxa"/>
              <w:right w:w="100" w:type="dxa"/>
            </w:tcMar>
          </w:tcPr>
          <w:p w14:paraId="0B4F25DB" w14:textId="77777777" w:rsidR="00F32BDD" w:rsidRDefault="004F07E7">
            <w:pPr>
              <w:widowControl w:val="0"/>
              <w:pBdr>
                <w:top w:val="nil"/>
                <w:left w:val="nil"/>
                <w:bottom w:val="nil"/>
                <w:right w:val="nil"/>
                <w:between w:val="nil"/>
              </w:pBdr>
              <w:rPr>
                <w:color w:val="333333"/>
              </w:rPr>
            </w:pPr>
            <w:r>
              <w:rPr>
                <w:color w:val="333333"/>
              </w:rPr>
              <w:t>5/5</w:t>
            </w:r>
          </w:p>
        </w:tc>
        <w:tc>
          <w:tcPr>
            <w:tcW w:w="3165" w:type="dxa"/>
            <w:shd w:val="clear" w:color="auto" w:fill="auto"/>
            <w:tcMar>
              <w:top w:w="100" w:type="dxa"/>
              <w:left w:w="100" w:type="dxa"/>
              <w:bottom w:w="100" w:type="dxa"/>
              <w:right w:w="100" w:type="dxa"/>
            </w:tcMar>
          </w:tcPr>
          <w:p w14:paraId="766C01B8" w14:textId="77777777" w:rsidR="00F32BDD" w:rsidRDefault="004F07E7">
            <w:pPr>
              <w:widowControl w:val="0"/>
              <w:pBdr>
                <w:top w:val="nil"/>
                <w:left w:val="nil"/>
                <w:bottom w:val="nil"/>
                <w:right w:val="nil"/>
                <w:between w:val="nil"/>
              </w:pBdr>
              <w:rPr>
                <w:color w:val="333333"/>
              </w:rPr>
            </w:pPr>
            <w:r>
              <w:rPr>
                <w:color w:val="333333"/>
              </w:rPr>
              <w:t>100%</w:t>
            </w:r>
          </w:p>
        </w:tc>
      </w:tr>
      <w:tr w:rsidR="00F32BDD" w14:paraId="2C2AA971" w14:textId="77777777">
        <w:tc>
          <w:tcPr>
            <w:tcW w:w="585" w:type="dxa"/>
            <w:shd w:val="clear" w:color="auto" w:fill="auto"/>
            <w:tcMar>
              <w:top w:w="100" w:type="dxa"/>
              <w:left w:w="100" w:type="dxa"/>
              <w:bottom w:w="100" w:type="dxa"/>
              <w:right w:w="100" w:type="dxa"/>
            </w:tcMar>
          </w:tcPr>
          <w:p w14:paraId="75DCE608" w14:textId="77777777" w:rsidR="00F32BDD" w:rsidRDefault="004F07E7">
            <w:pPr>
              <w:widowControl w:val="0"/>
              <w:pBdr>
                <w:top w:val="nil"/>
                <w:left w:val="nil"/>
                <w:bottom w:val="nil"/>
                <w:right w:val="nil"/>
                <w:between w:val="nil"/>
              </w:pBdr>
              <w:rPr>
                <w:color w:val="333333"/>
              </w:rPr>
            </w:pPr>
            <w:r>
              <w:rPr>
                <w:color w:val="333333"/>
              </w:rPr>
              <w:t>2</w:t>
            </w:r>
          </w:p>
        </w:tc>
        <w:tc>
          <w:tcPr>
            <w:tcW w:w="4425" w:type="dxa"/>
            <w:shd w:val="clear" w:color="auto" w:fill="auto"/>
            <w:tcMar>
              <w:top w:w="100" w:type="dxa"/>
              <w:left w:w="100" w:type="dxa"/>
              <w:bottom w:w="100" w:type="dxa"/>
              <w:right w:w="100" w:type="dxa"/>
            </w:tcMar>
          </w:tcPr>
          <w:p w14:paraId="3671B126" w14:textId="77777777" w:rsidR="00F32BDD" w:rsidRDefault="004F07E7">
            <w:pPr>
              <w:widowControl w:val="0"/>
              <w:pBdr>
                <w:top w:val="nil"/>
                <w:left w:val="nil"/>
                <w:bottom w:val="nil"/>
                <w:right w:val="nil"/>
                <w:between w:val="nil"/>
              </w:pBdr>
              <w:rPr>
                <w:color w:val="202124"/>
              </w:rPr>
            </w:pPr>
            <w:r>
              <w:rPr>
                <w:color w:val="202124"/>
              </w:rPr>
              <w:t xml:space="preserve">Andrés </w:t>
            </w:r>
            <w:proofErr w:type="spellStart"/>
            <w:r>
              <w:rPr>
                <w:color w:val="202124"/>
              </w:rPr>
              <w:t>Stiven</w:t>
            </w:r>
            <w:proofErr w:type="spellEnd"/>
            <w:r>
              <w:rPr>
                <w:color w:val="202124"/>
              </w:rPr>
              <w:t xml:space="preserve"> Taborda Viana </w:t>
            </w:r>
          </w:p>
        </w:tc>
        <w:tc>
          <w:tcPr>
            <w:tcW w:w="1800" w:type="dxa"/>
            <w:shd w:val="clear" w:color="auto" w:fill="auto"/>
            <w:tcMar>
              <w:top w:w="100" w:type="dxa"/>
              <w:left w:w="100" w:type="dxa"/>
              <w:bottom w:w="100" w:type="dxa"/>
              <w:right w:w="100" w:type="dxa"/>
            </w:tcMar>
          </w:tcPr>
          <w:p w14:paraId="42A5DC8A" w14:textId="77777777" w:rsidR="00F32BDD" w:rsidRDefault="004F07E7">
            <w:pPr>
              <w:widowControl w:val="0"/>
              <w:pBdr>
                <w:top w:val="nil"/>
                <w:left w:val="nil"/>
                <w:bottom w:val="nil"/>
                <w:right w:val="nil"/>
                <w:between w:val="nil"/>
              </w:pBdr>
              <w:rPr>
                <w:color w:val="333333"/>
              </w:rPr>
            </w:pPr>
            <w:r>
              <w:rPr>
                <w:color w:val="333333"/>
              </w:rPr>
              <w:t>100/5</w:t>
            </w:r>
          </w:p>
        </w:tc>
        <w:tc>
          <w:tcPr>
            <w:tcW w:w="1800" w:type="dxa"/>
            <w:shd w:val="clear" w:color="auto" w:fill="auto"/>
            <w:tcMar>
              <w:top w:w="100" w:type="dxa"/>
              <w:left w:w="100" w:type="dxa"/>
              <w:bottom w:w="100" w:type="dxa"/>
              <w:right w:w="100" w:type="dxa"/>
            </w:tcMar>
          </w:tcPr>
          <w:p w14:paraId="700A7CE3" w14:textId="77777777" w:rsidR="00F32BDD" w:rsidRDefault="004F07E7">
            <w:pPr>
              <w:widowControl w:val="0"/>
              <w:pBdr>
                <w:top w:val="nil"/>
                <w:left w:val="nil"/>
                <w:bottom w:val="nil"/>
                <w:right w:val="nil"/>
                <w:between w:val="nil"/>
              </w:pBdr>
              <w:rPr>
                <w:color w:val="333333"/>
              </w:rPr>
            </w:pPr>
            <w:r>
              <w:rPr>
                <w:color w:val="333333"/>
              </w:rPr>
              <w:t>5/5</w:t>
            </w:r>
          </w:p>
        </w:tc>
        <w:tc>
          <w:tcPr>
            <w:tcW w:w="3165" w:type="dxa"/>
            <w:shd w:val="clear" w:color="auto" w:fill="auto"/>
            <w:tcMar>
              <w:top w:w="100" w:type="dxa"/>
              <w:left w:w="100" w:type="dxa"/>
              <w:bottom w:w="100" w:type="dxa"/>
              <w:right w:w="100" w:type="dxa"/>
            </w:tcMar>
          </w:tcPr>
          <w:p w14:paraId="5D65F9BD" w14:textId="77777777" w:rsidR="00F32BDD" w:rsidRDefault="004F07E7">
            <w:pPr>
              <w:widowControl w:val="0"/>
              <w:pBdr>
                <w:top w:val="nil"/>
                <w:left w:val="nil"/>
                <w:bottom w:val="nil"/>
                <w:right w:val="nil"/>
                <w:between w:val="nil"/>
              </w:pBdr>
              <w:rPr>
                <w:color w:val="333333"/>
              </w:rPr>
            </w:pPr>
            <w:r>
              <w:rPr>
                <w:color w:val="333333"/>
              </w:rPr>
              <w:t>100%</w:t>
            </w:r>
          </w:p>
        </w:tc>
      </w:tr>
      <w:tr w:rsidR="00F32BDD" w14:paraId="009E6E11" w14:textId="77777777">
        <w:tc>
          <w:tcPr>
            <w:tcW w:w="585" w:type="dxa"/>
            <w:shd w:val="clear" w:color="auto" w:fill="auto"/>
            <w:tcMar>
              <w:top w:w="100" w:type="dxa"/>
              <w:left w:w="100" w:type="dxa"/>
              <w:bottom w:w="100" w:type="dxa"/>
              <w:right w:w="100" w:type="dxa"/>
            </w:tcMar>
          </w:tcPr>
          <w:p w14:paraId="7BB32F76" w14:textId="77777777" w:rsidR="00F32BDD" w:rsidRDefault="004F07E7">
            <w:pPr>
              <w:widowControl w:val="0"/>
              <w:pBdr>
                <w:top w:val="nil"/>
                <w:left w:val="nil"/>
                <w:bottom w:val="nil"/>
                <w:right w:val="nil"/>
                <w:between w:val="nil"/>
              </w:pBdr>
              <w:rPr>
                <w:color w:val="333333"/>
              </w:rPr>
            </w:pPr>
            <w:r>
              <w:rPr>
                <w:color w:val="333333"/>
              </w:rPr>
              <w:t>3</w:t>
            </w:r>
          </w:p>
        </w:tc>
        <w:tc>
          <w:tcPr>
            <w:tcW w:w="4425" w:type="dxa"/>
            <w:shd w:val="clear" w:color="auto" w:fill="auto"/>
            <w:tcMar>
              <w:top w:w="100" w:type="dxa"/>
              <w:left w:w="100" w:type="dxa"/>
              <w:bottom w:w="100" w:type="dxa"/>
              <w:right w:w="100" w:type="dxa"/>
            </w:tcMar>
          </w:tcPr>
          <w:p w14:paraId="2430B2C9" w14:textId="77777777" w:rsidR="00F32BDD" w:rsidRDefault="004F07E7">
            <w:pPr>
              <w:widowControl w:val="0"/>
              <w:pBdr>
                <w:top w:val="nil"/>
                <w:left w:val="nil"/>
                <w:bottom w:val="nil"/>
                <w:right w:val="nil"/>
                <w:between w:val="nil"/>
              </w:pBdr>
              <w:rPr>
                <w:color w:val="333333"/>
              </w:rPr>
            </w:pPr>
            <w:r>
              <w:rPr>
                <w:color w:val="333333"/>
              </w:rPr>
              <w:t>Juan Carlos Santa Hurtado</w:t>
            </w:r>
          </w:p>
        </w:tc>
        <w:tc>
          <w:tcPr>
            <w:tcW w:w="1800" w:type="dxa"/>
            <w:shd w:val="clear" w:color="auto" w:fill="auto"/>
            <w:tcMar>
              <w:top w:w="100" w:type="dxa"/>
              <w:left w:w="100" w:type="dxa"/>
              <w:bottom w:w="100" w:type="dxa"/>
              <w:right w:w="100" w:type="dxa"/>
            </w:tcMar>
          </w:tcPr>
          <w:p w14:paraId="7B4798AA" w14:textId="77777777" w:rsidR="00F32BDD" w:rsidRDefault="004F07E7">
            <w:pPr>
              <w:widowControl w:val="0"/>
              <w:rPr>
                <w:color w:val="333333"/>
              </w:rPr>
            </w:pPr>
            <w:r>
              <w:rPr>
                <w:color w:val="333333"/>
              </w:rPr>
              <w:t>100/5</w:t>
            </w:r>
          </w:p>
        </w:tc>
        <w:tc>
          <w:tcPr>
            <w:tcW w:w="1800" w:type="dxa"/>
            <w:shd w:val="clear" w:color="auto" w:fill="auto"/>
            <w:tcMar>
              <w:top w:w="100" w:type="dxa"/>
              <w:left w:w="100" w:type="dxa"/>
              <w:bottom w:w="100" w:type="dxa"/>
              <w:right w:w="100" w:type="dxa"/>
            </w:tcMar>
          </w:tcPr>
          <w:p w14:paraId="04B8B530" w14:textId="77777777" w:rsidR="00F32BDD" w:rsidRDefault="004F07E7">
            <w:pPr>
              <w:widowControl w:val="0"/>
              <w:pBdr>
                <w:top w:val="nil"/>
                <w:left w:val="nil"/>
                <w:bottom w:val="nil"/>
                <w:right w:val="nil"/>
                <w:between w:val="nil"/>
              </w:pBdr>
              <w:rPr>
                <w:color w:val="333333"/>
              </w:rPr>
            </w:pPr>
            <w:r>
              <w:rPr>
                <w:color w:val="333333"/>
              </w:rPr>
              <w:t>5/5</w:t>
            </w:r>
          </w:p>
        </w:tc>
        <w:tc>
          <w:tcPr>
            <w:tcW w:w="3165" w:type="dxa"/>
            <w:shd w:val="clear" w:color="auto" w:fill="auto"/>
            <w:tcMar>
              <w:top w:w="100" w:type="dxa"/>
              <w:left w:w="100" w:type="dxa"/>
              <w:bottom w:w="100" w:type="dxa"/>
              <w:right w:w="100" w:type="dxa"/>
            </w:tcMar>
          </w:tcPr>
          <w:p w14:paraId="3D0B96A1" w14:textId="77777777" w:rsidR="00F32BDD" w:rsidRDefault="004F07E7">
            <w:pPr>
              <w:widowControl w:val="0"/>
              <w:pBdr>
                <w:top w:val="nil"/>
                <w:left w:val="nil"/>
                <w:bottom w:val="nil"/>
                <w:right w:val="nil"/>
                <w:between w:val="nil"/>
              </w:pBdr>
              <w:rPr>
                <w:color w:val="333333"/>
              </w:rPr>
            </w:pPr>
            <w:r>
              <w:rPr>
                <w:color w:val="333333"/>
              </w:rPr>
              <w:t>100%</w:t>
            </w:r>
          </w:p>
        </w:tc>
      </w:tr>
      <w:tr w:rsidR="00F32BDD" w14:paraId="0B362DDB" w14:textId="77777777">
        <w:tc>
          <w:tcPr>
            <w:tcW w:w="585" w:type="dxa"/>
            <w:shd w:val="clear" w:color="auto" w:fill="auto"/>
            <w:tcMar>
              <w:top w:w="100" w:type="dxa"/>
              <w:left w:w="100" w:type="dxa"/>
              <w:bottom w:w="100" w:type="dxa"/>
              <w:right w:w="100" w:type="dxa"/>
            </w:tcMar>
          </w:tcPr>
          <w:p w14:paraId="58F131E7" w14:textId="77777777" w:rsidR="00F32BDD" w:rsidRDefault="004F07E7">
            <w:pPr>
              <w:widowControl w:val="0"/>
              <w:pBdr>
                <w:top w:val="nil"/>
                <w:left w:val="nil"/>
                <w:bottom w:val="nil"/>
                <w:right w:val="nil"/>
                <w:between w:val="nil"/>
              </w:pBdr>
              <w:rPr>
                <w:color w:val="333333"/>
              </w:rPr>
            </w:pPr>
            <w:r>
              <w:rPr>
                <w:color w:val="333333"/>
              </w:rPr>
              <w:t>4</w:t>
            </w:r>
          </w:p>
        </w:tc>
        <w:tc>
          <w:tcPr>
            <w:tcW w:w="4425" w:type="dxa"/>
            <w:shd w:val="clear" w:color="auto" w:fill="auto"/>
            <w:tcMar>
              <w:top w:w="100" w:type="dxa"/>
              <w:left w:w="100" w:type="dxa"/>
              <w:bottom w:w="100" w:type="dxa"/>
              <w:right w:w="100" w:type="dxa"/>
            </w:tcMar>
          </w:tcPr>
          <w:p w14:paraId="38145FCF" w14:textId="1C4F4FF5" w:rsidR="00F32BDD" w:rsidRDefault="004F07E7">
            <w:pPr>
              <w:widowControl w:val="0"/>
              <w:pBdr>
                <w:top w:val="nil"/>
                <w:left w:val="nil"/>
                <w:bottom w:val="nil"/>
                <w:right w:val="nil"/>
                <w:between w:val="nil"/>
              </w:pBdr>
              <w:rPr>
                <w:color w:val="333333"/>
              </w:rPr>
            </w:pPr>
            <w:del w:id="21" w:author="Diego Iván Oliveros Acosta" w:date="2022-02-07T07:15:00Z">
              <w:r w:rsidDel="00ED10ED">
                <w:rPr>
                  <w:color w:val="333333"/>
                </w:rPr>
                <w:delText>Sebastian</w:delText>
              </w:r>
            </w:del>
            <w:ins w:id="22" w:author="Diego Iván Oliveros Acosta" w:date="2022-02-07T07:15:00Z">
              <w:r w:rsidR="00ED10ED">
                <w:rPr>
                  <w:color w:val="333333"/>
                </w:rPr>
                <w:t>Sebastián</w:t>
              </w:r>
            </w:ins>
            <w:r>
              <w:rPr>
                <w:color w:val="333333"/>
              </w:rPr>
              <w:t xml:space="preserve"> Rentería Palacios</w:t>
            </w:r>
          </w:p>
        </w:tc>
        <w:tc>
          <w:tcPr>
            <w:tcW w:w="1800" w:type="dxa"/>
            <w:shd w:val="clear" w:color="auto" w:fill="auto"/>
            <w:tcMar>
              <w:top w:w="100" w:type="dxa"/>
              <w:left w:w="100" w:type="dxa"/>
              <w:bottom w:w="100" w:type="dxa"/>
              <w:right w:w="100" w:type="dxa"/>
            </w:tcMar>
          </w:tcPr>
          <w:p w14:paraId="00AC54EE" w14:textId="77777777" w:rsidR="00F32BDD" w:rsidRDefault="004F07E7">
            <w:pPr>
              <w:widowControl w:val="0"/>
              <w:pBdr>
                <w:top w:val="nil"/>
                <w:left w:val="nil"/>
                <w:bottom w:val="nil"/>
                <w:right w:val="nil"/>
                <w:between w:val="nil"/>
              </w:pBdr>
              <w:rPr>
                <w:color w:val="333333"/>
              </w:rPr>
            </w:pPr>
            <w:r>
              <w:rPr>
                <w:color w:val="333333"/>
              </w:rPr>
              <w:t>100/5</w:t>
            </w:r>
          </w:p>
        </w:tc>
        <w:tc>
          <w:tcPr>
            <w:tcW w:w="1800" w:type="dxa"/>
            <w:shd w:val="clear" w:color="auto" w:fill="auto"/>
            <w:tcMar>
              <w:top w:w="100" w:type="dxa"/>
              <w:left w:w="100" w:type="dxa"/>
              <w:bottom w:w="100" w:type="dxa"/>
              <w:right w:w="100" w:type="dxa"/>
            </w:tcMar>
          </w:tcPr>
          <w:p w14:paraId="6E42E1EF" w14:textId="77777777" w:rsidR="00F32BDD" w:rsidRDefault="004F07E7">
            <w:pPr>
              <w:widowControl w:val="0"/>
              <w:pBdr>
                <w:top w:val="nil"/>
                <w:left w:val="nil"/>
                <w:bottom w:val="nil"/>
                <w:right w:val="nil"/>
                <w:between w:val="nil"/>
              </w:pBdr>
              <w:rPr>
                <w:color w:val="333333"/>
              </w:rPr>
            </w:pPr>
            <w:r>
              <w:rPr>
                <w:color w:val="333333"/>
              </w:rPr>
              <w:t>5/5</w:t>
            </w:r>
          </w:p>
        </w:tc>
        <w:tc>
          <w:tcPr>
            <w:tcW w:w="3165" w:type="dxa"/>
            <w:shd w:val="clear" w:color="auto" w:fill="auto"/>
            <w:tcMar>
              <w:top w:w="100" w:type="dxa"/>
              <w:left w:w="100" w:type="dxa"/>
              <w:bottom w:w="100" w:type="dxa"/>
              <w:right w:w="100" w:type="dxa"/>
            </w:tcMar>
          </w:tcPr>
          <w:p w14:paraId="16E285DD" w14:textId="77777777" w:rsidR="00F32BDD" w:rsidRDefault="004F07E7">
            <w:pPr>
              <w:widowControl w:val="0"/>
              <w:pBdr>
                <w:top w:val="nil"/>
                <w:left w:val="nil"/>
                <w:bottom w:val="nil"/>
                <w:right w:val="nil"/>
                <w:between w:val="nil"/>
              </w:pBdr>
              <w:rPr>
                <w:color w:val="333333"/>
              </w:rPr>
            </w:pPr>
            <w:r>
              <w:rPr>
                <w:color w:val="333333"/>
              </w:rPr>
              <w:t>100%</w:t>
            </w:r>
          </w:p>
        </w:tc>
      </w:tr>
      <w:tr w:rsidR="00F32BDD" w14:paraId="5BA8F426" w14:textId="77777777">
        <w:tc>
          <w:tcPr>
            <w:tcW w:w="585" w:type="dxa"/>
            <w:shd w:val="clear" w:color="auto" w:fill="auto"/>
            <w:tcMar>
              <w:top w:w="100" w:type="dxa"/>
              <w:left w:w="100" w:type="dxa"/>
              <w:bottom w:w="100" w:type="dxa"/>
              <w:right w:w="100" w:type="dxa"/>
            </w:tcMar>
          </w:tcPr>
          <w:p w14:paraId="3889D15F" w14:textId="77777777" w:rsidR="00F32BDD" w:rsidRDefault="004F07E7">
            <w:pPr>
              <w:widowControl w:val="0"/>
              <w:pBdr>
                <w:top w:val="nil"/>
                <w:left w:val="nil"/>
                <w:bottom w:val="nil"/>
                <w:right w:val="nil"/>
                <w:between w:val="nil"/>
              </w:pBdr>
              <w:rPr>
                <w:color w:val="333333"/>
              </w:rPr>
            </w:pPr>
            <w:r>
              <w:rPr>
                <w:color w:val="333333"/>
              </w:rPr>
              <w:t>5</w:t>
            </w:r>
          </w:p>
        </w:tc>
        <w:tc>
          <w:tcPr>
            <w:tcW w:w="4425" w:type="dxa"/>
            <w:shd w:val="clear" w:color="auto" w:fill="auto"/>
            <w:tcMar>
              <w:top w:w="100" w:type="dxa"/>
              <w:left w:w="100" w:type="dxa"/>
              <w:bottom w:w="100" w:type="dxa"/>
              <w:right w:w="100" w:type="dxa"/>
            </w:tcMar>
          </w:tcPr>
          <w:p w14:paraId="1A3206CD" w14:textId="77777777" w:rsidR="00F32BDD" w:rsidRDefault="004F07E7">
            <w:pPr>
              <w:widowControl w:val="0"/>
              <w:pBdr>
                <w:top w:val="nil"/>
                <w:left w:val="nil"/>
                <w:bottom w:val="nil"/>
                <w:right w:val="nil"/>
                <w:between w:val="nil"/>
              </w:pBdr>
              <w:rPr>
                <w:color w:val="000000"/>
              </w:rPr>
            </w:pPr>
            <w:r>
              <w:rPr>
                <w:color w:val="333333"/>
              </w:rPr>
              <w:t>Daimer Quintero Palacio</w:t>
            </w:r>
          </w:p>
        </w:tc>
        <w:tc>
          <w:tcPr>
            <w:tcW w:w="1800" w:type="dxa"/>
            <w:shd w:val="clear" w:color="auto" w:fill="auto"/>
            <w:tcMar>
              <w:top w:w="100" w:type="dxa"/>
              <w:left w:w="100" w:type="dxa"/>
              <w:bottom w:w="100" w:type="dxa"/>
              <w:right w:w="100" w:type="dxa"/>
            </w:tcMar>
          </w:tcPr>
          <w:p w14:paraId="0C3B9F6C" w14:textId="77777777" w:rsidR="00F32BDD" w:rsidRDefault="004F07E7">
            <w:pPr>
              <w:widowControl w:val="0"/>
              <w:pBdr>
                <w:top w:val="nil"/>
                <w:left w:val="nil"/>
                <w:bottom w:val="nil"/>
                <w:right w:val="nil"/>
                <w:between w:val="nil"/>
              </w:pBdr>
              <w:rPr>
                <w:color w:val="333333"/>
              </w:rPr>
            </w:pPr>
            <w:r>
              <w:rPr>
                <w:color w:val="333333"/>
              </w:rPr>
              <w:t>100/5</w:t>
            </w:r>
          </w:p>
        </w:tc>
        <w:tc>
          <w:tcPr>
            <w:tcW w:w="1800" w:type="dxa"/>
            <w:shd w:val="clear" w:color="auto" w:fill="auto"/>
            <w:tcMar>
              <w:top w:w="100" w:type="dxa"/>
              <w:left w:w="100" w:type="dxa"/>
              <w:bottom w:w="100" w:type="dxa"/>
              <w:right w:w="100" w:type="dxa"/>
            </w:tcMar>
          </w:tcPr>
          <w:p w14:paraId="665FA782" w14:textId="77777777" w:rsidR="00F32BDD" w:rsidRDefault="004F07E7">
            <w:pPr>
              <w:widowControl w:val="0"/>
              <w:pBdr>
                <w:top w:val="nil"/>
                <w:left w:val="nil"/>
                <w:bottom w:val="nil"/>
                <w:right w:val="nil"/>
                <w:between w:val="nil"/>
              </w:pBdr>
              <w:rPr>
                <w:color w:val="333333"/>
              </w:rPr>
            </w:pPr>
            <w:r>
              <w:rPr>
                <w:color w:val="333333"/>
              </w:rPr>
              <w:t>5/5</w:t>
            </w:r>
          </w:p>
        </w:tc>
        <w:tc>
          <w:tcPr>
            <w:tcW w:w="3165" w:type="dxa"/>
            <w:shd w:val="clear" w:color="auto" w:fill="auto"/>
            <w:tcMar>
              <w:top w:w="100" w:type="dxa"/>
              <w:left w:w="100" w:type="dxa"/>
              <w:bottom w:w="100" w:type="dxa"/>
              <w:right w:w="100" w:type="dxa"/>
            </w:tcMar>
          </w:tcPr>
          <w:p w14:paraId="7EAA05AF" w14:textId="77777777" w:rsidR="00F32BDD" w:rsidRDefault="004F07E7">
            <w:pPr>
              <w:widowControl w:val="0"/>
              <w:pBdr>
                <w:top w:val="nil"/>
                <w:left w:val="nil"/>
                <w:bottom w:val="nil"/>
                <w:right w:val="nil"/>
                <w:between w:val="nil"/>
              </w:pBdr>
              <w:rPr>
                <w:color w:val="333333"/>
              </w:rPr>
            </w:pPr>
            <w:r>
              <w:rPr>
                <w:color w:val="333333"/>
              </w:rPr>
              <w:t>100%</w:t>
            </w:r>
          </w:p>
        </w:tc>
      </w:tr>
    </w:tbl>
    <w:p w14:paraId="7BAB2D18" w14:textId="77777777" w:rsidR="00F32BDD" w:rsidRDefault="00F32BDD">
      <w:pPr>
        <w:rPr>
          <w:b/>
        </w:rPr>
      </w:pPr>
    </w:p>
    <w:sectPr w:rsidR="00F32BD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go Iván Oliveros Acosta" w:date="2022-02-07T07:23:00Z" w:initials="DIOA">
    <w:p w14:paraId="605BCF88" w14:textId="77777777" w:rsidR="004657C0" w:rsidRDefault="004657C0" w:rsidP="004657C0">
      <w:r>
        <w:rPr>
          <w:rStyle w:val="CommentReference"/>
        </w:rPr>
        <w:annotationRef/>
      </w:r>
      <w:r>
        <w:t xml:space="preserve">Estimada </w:t>
      </w:r>
      <w:r w:rsidRPr="005D4D80">
        <w:rPr>
          <w:rFonts w:ascii="Roboto" w:hAnsi="Roboto"/>
          <w:b/>
          <w:bCs/>
          <w:color w:val="5F6368"/>
          <w:spacing w:val="5"/>
          <w:sz w:val="27"/>
          <w:szCs w:val="27"/>
          <w:lang w:val="es-CO"/>
        </w:rPr>
        <w:t>Anyela</w:t>
      </w:r>
      <w:r>
        <w:t xml:space="preserve"> y estimados </w:t>
      </w:r>
      <w:r w:rsidRPr="005D4D80">
        <w:rPr>
          <w:rFonts w:ascii="Roboto" w:hAnsi="Roboto"/>
          <w:b/>
          <w:bCs/>
          <w:color w:val="5F6368"/>
          <w:spacing w:val="5"/>
          <w:sz w:val="27"/>
          <w:szCs w:val="27"/>
          <w:lang w:val="es-CO"/>
        </w:rPr>
        <w:t>Juan</w:t>
      </w:r>
      <w:r>
        <w:rPr>
          <w:rFonts w:ascii="Roboto" w:hAnsi="Roboto"/>
          <w:color w:val="5F6368"/>
          <w:spacing w:val="5"/>
          <w:sz w:val="27"/>
          <w:szCs w:val="27"/>
        </w:rPr>
        <w:t>,</w:t>
      </w:r>
      <w:r>
        <w:t xml:space="preserve"> </w:t>
      </w:r>
      <w:r w:rsidRPr="005D4D80">
        <w:rPr>
          <w:rFonts w:ascii="Roboto" w:hAnsi="Roboto"/>
          <w:b/>
          <w:bCs/>
          <w:color w:val="5F6368"/>
          <w:spacing w:val="5"/>
          <w:sz w:val="27"/>
          <w:szCs w:val="27"/>
        </w:rPr>
        <w:t>Andrés</w:t>
      </w:r>
      <w:r>
        <w:rPr>
          <w:rFonts w:ascii="Roboto" w:hAnsi="Roboto"/>
          <w:b/>
          <w:bCs/>
          <w:color w:val="5F6368"/>
          <w:spacing w:val="5"/>
          <w:sz w:val="27"/>
          <w:szCs w:val="27"/>
        </w:rPr>
        <w:t>,</w:t>
      </w:r>
      <w:r w:rsidRPr="005161C9">
        <w:rPr>
          <w:rFonts w:ascii="Roboto" w:hAnsi="Roboto"/>
          <w:b/>
          <w:bCs/>
          <w:color w:val="5F6368"/>
          <w:spacing w:val="5"/>
          <w:sz w:val="27"/>
          <w:szCs w:val="27"/>
        </w:rPr>
        <w:t xml:space="preserve"> </w:t>
      </w:r>
      <w:r w:rsidRPr="005D4D80">
        <w:rPr>
          <w:rFonts w:ascii="Roboto" w:hAnsi="Roboto"/>
          <w:b/>
          <w:bCs/>
          <w:color w:val="5F6368"/>
          <w:spacing w:val="5"/>
          <w:sz w:val="27"/>
          <w:szCs w:val="27"/>
        </w:rPr>
        <w:t>Sebastián</w:t>
      </w:r>
      <w:r w:rsidRPr="005D4D80">
        <w:rPr>
          <w:rFonts w:ascii="Roboto" w:hAnsi="Roboto"/>
          <w:b/>
          <w:bCs/>
          <w:color w:val="5F6368"/>
          <w:spacing w:val="5"/>
          <w:sz w:val="27"/>
          <w:szCs w:val="27"/>
          <w:lang w:val="es-CO"/>
        </w:rPr>
        <w:t xml:space="preserve"> </w:t>
      </w:r>
      <w:r>
        <w:t xml:space="preserve">y </w:t>
      </w:r>
      <w:r w:rsidRPr="005D4D80">
        <w:rPr>
          <w:rFonts w:ascii="Roboto" w:hAnsi="Roboto"/>
          <w:b/>
          <w:bCs/>
          <w:color w:val="5F6368"/>
          <w:spacing w:val="5"/>
          <w:sz w:val="27"/>
          <w:szCs w:val="27"/>
          <w:lang w:val="es-CO"/>
        </w:rPr>
        <w:t>Daimer</w:t>
      </w:r>
      <w:r>
        <w:t xml:space="preserve"> muy buenos días, </w:t>
      </w:r>
    </w:p>
    <w:p w14:paraId="3D356C39" w14:textId="77777777" w:rsidR="004657C0" w:rsidRDefault="004657C0" w:rsidP="004657C0">
      <w:pPr>
        <w:ind w:left="360"/>
      </w:pPr>
    </w:p>
    <w:p w14:paraId="45859C0D" w14:textId="77777777" w:rsidR="004657C0" w:rsidRDefault="004657C0" w:rsidP="004657C0">
      <w:pPr>
        <w:shd w:val="clear" w:color="auto" w:fill="FFFFFF"/>
        <w:rPr>
          <w:rFonts w:ascii="Calibri" w:hAnsi="Calibri" w:cs="Calibri"/>
          <w:b/>
          <w:bCs/>
          <w:color w:val="616161"/>
        </w:rPr>
      </w:pPr>
      <w:r w:rsidRPr="00B97CB8">
        <w:rPr>
          <w:rFonts w:ascii="Calibri" w:hAnsi="Calibri" w:cs="Calibri"/>
          <w:b/>
          <w:bCs/>
          <w:color w:val="616161"/>
        </w:rPr>
        <w:t>Muy interesante el proyecto</w:t>
      </w:r>
      <w:r>
        <w:rPr>
          <w:rFonts w:ascii="Calibri" w:hAnsi="Calibri" w:cs="Calibri"/>
          <w:b/>
          <w:bCs/>
          <w:color w:val="616161"/>
        </w:rPr>
        <w:t xml:space="preserve"> y buen trabajo, </w:t>
      </w:r>
      <w:r w:rsidRPr="00B97CB8">
        <w:rPr>
          <w:rFonts w:ascii="Calibri" w:hAnsi="Calibri" w:cs="Calibri"/>
          <w:b/>
          <w:bCs/>
          <w:color w:val="616161"/>
        </w:rPr>
        <w:t>a continuación, algunas observaciones:</w:t>
      </w:r>
    </w:p>
    <w:p w14:paraId="31C0744B" w14:textId="77777777" w:rsidR="004657C0" w:rsidRPr="00211138" w:rsidRDefault="004657C0" w:rsidP="004657C0">
      <w:pPr>
        <w:numPr>
          <w:ilvl w:val="0"/>
          <w:numId w:val="5"/>
        </w:numPr>
        <w:shd w:val="clear" w:color="auto" w:fill="FFFFFF"/>
        <w:spacing w:before="100" w:beforeAutospacing="1" w:after="100" w:afterAutospacing="1"/>
        <w:rPr>
          <w:rFonts w:ascii="Open Sans" w:hAnsi="Open Sans"/>
          <w:color w:val="0B5394"/>
          <w:sz w:val="21"/>
          <w:szCs w:val="21"/>
          <w:lang w:val="es-CO"/>
        </w:rPr>
      </w:pPr>
      <w:r>
        <w:rPr>
          <w:rFonts w:ascii="Open Sans" w:hAnsi="Open Sans"/>
          <w:color w:val="0B5394"/>
          <w:sz w:val="21"/>
          <w:szCs w:val="21"/>
        </w:rPr>
        <w:t xml:space="preserve">Es importante que en la justificación y en especial en el artículo soporten sus afirmaciones con bibliografía académica o fuentes confiables. </w:t>
      </w:r>
    </w:p>
    <w:p w14:paraId="3F3A255B" w14:textId="77777777" w:rsidR="004657C0" w:rsidRPr="00211138" w:rsidRDefault="004657C0" w:rsidP="004657C0">
      <w:pPr>
        <w:numPr>
          <w:ilvl w:val="0"/>
          <w:numId w:val="5"/>
        </w:numPr>
        <w:shd w:val="clear" w:color="auto" w:fill="FFFFFF"/>
        <w:spacing w:before="100" w:beforeAutospacing="1" w:after="100" w:afterAutospacing="1"/>
        <w:rPr>
          <w:rFonts w:ascii="Open Sans" w:hAnsi="Open Sans"/>
          <w:color w:val="0B5394"/>
          <w:sz w:val="21"/>
          <w:szCs w:val="21"/>
        </w:rPr>
      </w:pPr>
      <w:r>
        <w:rPr>
          <w:rFonts w:ascii="Open Sans" w:hAnsi="Open Sans"/>
          <w:b/>
          <w:bCs/>
          <w:color w:val="0B5394"/>
          <w:sz w:val="21"/>
          <w:szCs w:val="21"/>
        </w:rPr>
        <w:t xml:space="preserve">Parte de la actividad es establecer los roles. Únicamente listaron los participantes. </w:t>
      </w:r>
    </w:p>
    <w:p w14:paraId="34B7F22B" w14:textId="77777777" w:rsidR="004657C0" w:rsidRDefault="004657C0" w:rsidP="004657C0">
      <w:pPr>
        <w:pStyle w:val="ListParagraph"/>
        <w:numPr>
          <w:ilvl w:val="0"/>
          <w:numId w:val="5"/>
        </w:numPr>
        <w:shd w:val="clear" w:color="auto" w:fill="FFFFFF"/>
        <w:spacing w:after="0" w:line="240" w:lineRule="auto"/>
        <w:rPr>
          <w:rFonts w:ascii="Calibri" w:eastAsia="Times New Roman" w:hAnsi="Calibri" w:cs="Calibri"/>
          <w:b/>
          <w:bCs/>
          <w:color w:val="616161"/>
        </w:rPr>
      </w:pPr>
      <w:r>
        <w:rPr>
          <w:rFonts w:ascii="Calibri" w:eastAsia="Times New Roman" w:hAnsi="Calibri" w:cs="Calibri"/>
          <w:b/>
          <w:bCs/>
          <w:color w:val="616161"/>
        </w:rPr>
        <w:t>Revisar algunas tildes, en especial en los nombres. Algunos plurales mal usados, por ejemplo: “</w:t>
      </w:r>
      <w:proofErr w:type="spellStart"/>
      <w:r>
        <w:rPr>
          <w:rFonts w:ascii="Calibri" w:eastAsia="Times New Roman" w:hAnsi="Calibri" w:cs="Calibri"/>
          <w:b/>
          <w:bCs/>
          <w:color w:val="616161"/>
        </w:rPr>
        <w:t>durantes</w:t>
      </w:r>
      <w:proofErr w:type="spellEnd"/>
      <w:r>
        <w:rPr>
          <w:rFonts w:ascii="Calibri" w:eastAsia="Times New Roman" w:hAnsi="Calibri" w:cs="Calibri"/>
          <w:b/>
          <w:bCs/>
          <w:color w:val="616161"/>
        </w:rPr>
        <w:t>”</w:t>
      </w:r>
    </w:p>
    <w:p w14:paraId="0FD23ADC" w14:textId="77777777" w:rsidR="004657C0" w:rsidRDefault="004657C0" w:rsidP="004657C0">
      <w:pPr>
        <w:pStyle w:val="ListParagraph"/>
        <w:numPr>
          <w:ilvl w:val="0"/>
          <w:numId w:val="5"/>
        </w:numPr>
        <w:shd w:val="clear" w:color="auto" w:fill="FFFFFF"/>
        <w:spacing w:after="0" w:line="240" w:lineRule="auto"/>
        <w:rPr>
          <w:rFonts w:ascii="Calibri" w:eastAsia="Times New Roman" w:hAnsi="Calibri" w:cs="Calibri"/>
          <w:b/>
          <w:bCs/>
          <w:color w:val="616161"/>
        </w:rPr>
      </w:pPr>
      <w:r>
        <w:rPr>
          <w:rFonts w:ascii="Calibri" w:eastAsia="Times New Roman" w:hAnsi="Calibri" w:cs="Calibri"/>
          <w:b/>
          <w:bCs/>
          <w:color w:val="616161"/>
        </w:rPr>
        <w:t xml:space="preserve">Es importante mencionar las capacidades del equipo para darle más claridad a la justificación. </w:t>
      </w:r>
    </w:p>
    <w:p w14:paraId="0F28B83B" w14:textId="77777777" w:rsidR="004657C0" w:rsidRPr="005D4D80" w:rsidRDefault="004657C0" w:rsidP="004657C0">
      <w:pPr>
        <w:pStyle w:val="ListParagraph"/>
        <w:numPr>
          <w:ilvl w:val="0"/>
          <w:numId w:val="5"/>
        </w:numPr>
        <w:shd w:val="clear" w:color="auto" w:fill="FFFFFF"/>
        <w:spacing w:after="0" w:line="240" w:lineRule="auto"/>
        <w:rPr>
          <w:rFonts w:ascii="Calibri" w:eastAsia="Times New Roman" w:hAnsi="Calibri" w:cs="Calibri"/>
          <w:b/>
          <w:bCs/>
          <w:color w:val="616161"/>
        </w:rPr>
      </w:pPr>
    </w:p>
    <w:p w14:paraId="28306CA7" w14:textId="77777777" w:rsidR="004657C0" w:rsidRDefault="004657C0" w:rsidP="004657C0">
      <w:pPr>
        <w:shd w:val="clear" w:color="auto" w:fill="FFFFFF"/>
        <w:spacing w:before="100" w:beforeAutospacing="1" w:after="100" w:afterAutospacing="1"/>
        <w:ind w:left="360"/>
      </w:pPr>
      <w:r>
        <w:t xml:space="preserve">Sigo atento, saludos cordiales, </w:t>
      </w:r>
    </w:p>
    <w:p w14:paraId="7A1C5C96" w14:textId="64C50581" w:rsidR="004657C0" w:rsidRDefault="004657C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1C5C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B475C" w16cex:dateUtc="2022-02-07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1C5C96" w16cid:durableId="25AB47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BFFFF" w14:textId="77777777" w:rsidR="004F07E7" w:rsidRDefault="004F07E7" w:rsidP="004657C0">
      <w:r>
        <w:separator/>
      </w:r>
    </w:p>
  </w:endnote>
  <w:endnote w:type="continuationSeparator" w:id="0">
    <w:p w14:paraId="0A9E2B49" w14:textId="77777777" w:rsidR="004F07E7" w:rsidRDefault="004F07E7" w:rsidP="00465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E1007" w14:textId="77777777" w:rsidR="004F07E7" w:rsidRDefault="004F07E7" w:rsidP="004657C0">
      <w:r>
        <w:separator/>
      </w:r>
    </w:p>
  </w:footnote>
  <w:footnote w:type="continuationSeparator" w:id="0">
    <w:p w14:paraId="4C28F236" w14:textId="77777777" w:rsidR="004F07E7" w:rsidRDefault="004F07E7" w:rsidP="004657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06DD"/>
    <w:multiLevelType w:val="multilevel"/>
    <w:tmpl w:val="0742B118"/>
    <w:lvl w:ilvl="0">
      <w:start w:val="1"/>
      <w:numFmt w:val="bullet"/>
      <w:lvlText w:val="●"/>
      <w:lvlJc w:val="left"/>
      <w:pPr>
        <w:ind w:left="720" w:hanging="360"/>
      </w:pPr>
      <w:rPr>
        <w:rFonts w:ascii="Roboto" w:eastAsia="Roboto" w:hAnsi="Roboto" w:cs="Roboto"/>
        <w:color w:val="4D4D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90120D"/>
    <w:multiLevelType w:val="multilevel"/>
    <w:tmpl w:val="521213A0"/>
    <w:lvl w:ilvl="0">
      <w:start w:val="1"/>
      <w:numFmt w:val="bullet"/>
      <w:lvlText w:val="●"/>
      <w:lvlJc w:val="left"/>
      <w:pPr>
        <w:ind w:left="720" w:hanging="360"/>
      </w:pPr>
      <w:rPr>
        <w:rFonts w:ascii="Roboto" w:eastAsia="Roboto" w:hAnsi="Roboto" w:cs="Roboto"/>
        <w:color w:val="4D4D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B52C79"/>
    <w:multiLevelType w:val="multilevel"/>
    <w:tmpl w:val="C0A882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DE14290"/>
    <w:multiLevelType w:val="multilevel"/>
    <w:tmpl w:val="85F0B0C6"/>
    <w:lvl w:ilvl="0">
      <w:start w:val="1"/>
      <w:numFmt w:val="bullet"/>
      <w:lvlText w:val="●"/>
      <w:lvlJc w:val="left"/>
      <w:pPr>
        <w:ind w:left="720" w:hanging="360"/>
      </w:pPr>
      <w:rPr>
        <w:rFonts w:ascii="Roboto" w:eastAsia="Roboto" w:hAnsi="Roboto" w:cs="Roboto"/>
        <w:color w:val="4D4D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8A46EA"/>
    <w:multiLevelType w:val="multilevel"/>
    <w:tmpl w:val="A62A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Iván Oliveros Acosta">
    <w15:presenceInfo w15:providerId="None" w15:userId="Diego Ivá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BDD"/>
    <w:rsid w:val="004657C0"/>
    <w:rsid w:val="004F07E7"/>
    <w:rsid w:val="00ED10ED"/>
    <w:rsid w:val="00F32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B624"/>
  <w15:docId w15:val="{BAB1B541-129F-4BEE-B56F-EEF8E872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1155CC"/>
        <w:lang w:val="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ED10ED"/>
  </w:style>
  <w:style w:type="paragraph" w:styleId="Header">
    <w:name w:val="header"/>
    <w:basedOn w:val="Normal"/>
    <w:link w:val="HeaderChar"/>
    <w:uiPriority w:val="99"/>
    <w:unhideWhenUsed/>
    <w:rsid w:val="004657C0"/>
    <w:pPr>
      <w:tabs>
        <w:tab w:val="center" w:pos="4419"/>
        <w:tab w:val="right" w:pos="8838"/>
      </w:tabs>
    </w:pPr>
  </w:style>
  <w:style w:type="character" w:customStyle="1" w:styleId="HeaderChar">
    <w:name w:val="Header Char"/>
    <w:basedOn w:val="DefaultParagraphFont"/>
    <w:link w:val="Header"/>
    <w:uiPriority w:val="99"/>
    <w:rsid w:val="004657C0"/>
  </w:style>
  <w:style w:type="paragraph" w:styleId="Footer">
    <w:name w:val="footer"/>
    <w:basedOn w:val="Normal"/>
    <w:link w:val="FooterChar"/>
    <w:uiPriority w:val="99"/>
    <w:unhideWhenUsed/>
    <w:rsid w:val="004657C0"/>
    <w:pPr>
      <w:tabs>
        <w:tab w:val="center" w:pos="4419"/>
        <w:tab w:val="right" w:pos="8838"/>
      </w:tabs>
    </w:pPr>
  </w:style>
  <w:style w:type="character" w:customStyle="1" w:styleId="FooterChar">
    <w:name w:val="Footer Char"/>
    <w:basedOn w:val="DefaultParagraphFont"/>
    <w:link w:val="Footer"/>
    <w:uiPriority w:val="99"/>
    <w:rsid w:val="004657C0"/>
  </w:style>
  <w:style w:type="character" w:styleId="CommentReference">
    <w:name w:val="annotation reference"/>
    <w:basedOn w:val="DefaultParagraphFont"/>
    <w:uiPriority w:val="99"/>
    <w:semiHidden/>
    <w:unhideWhenUsed/>
    <w:rsid w:val="004657C0"/>
    <w:rPr>
      <w:sz w:val="16"/>
      <w:szCs w:val="16"/>
    </w:rPr>
  </w:style>
  <w:style w:type="paragraph" w:styleId="CommentText">
    <w:name w:val="annotation text"/>
    <w:basedOn w:val="Normal"/>
    <w:link w:val="CommentTextChar"/>
    <w:uiPriority w:val="99"/>
    <w:semiHidden/>
    <w:unhideWhenUsed/>
    <w:rsid w:val="004657C0"/>
  </w:style>
  <w:style w:type="character" w:customStyle="1" w:styleId="CommentTextChar">
    <w:name w:val="Comment Text Char"/>
    <w:basedOn w:val="DefaultParagraphFont"/>
    <w:link w:val="CommentText"/>
    <w:uiPriority w:val="99"/>
    <w:semiHidden/>
    <w:rsid w:val="004657C0"/>
  </w:style>
  <w:style w:type="paragraph" w:styleId="CommentSubject">
    <w:name w:val="annotation subject"/>
    <w:basedOn w:val="CommentText"/>
    <w:next w:val="CommentText"/>
    <w:link w:val="CommentSubjectChar"/>
    <w:uiPriority w:val="99"/>
    <w:semiHidden/>
    <w:unhideWhenUsed/>
    <w:rsid w:val="004657C0"/>
    <w:rPr>
      <w:b/>
      <w:bCs/>
    </w:rPr>
  </w:style>
  <w:style w:type="character" w:customStyle="1" w:styleId="CommentSubjectChar">
    <w:name w:val="Comment Subject Char"/>
    <w:basedOn w:val="CommentTextChar"/>
    <w:link w:val="CommentSubject"/>
    <w:uiPriority w:val="99"/>
    <w:semiHidden/>
    <w:rsid w:val="004657C0"/>
    <w:rPr>
      <w:b/>
      <w:bCs/>
    </w:rPr>
  </w:style>
  <w:style w:type="paragraph" w:styleId="ListParagraph">
    <w:name w:val="List Paragraph"/>
    <w:basedOn w:val="Normal"/>
    <w:uiPriority w:val="34"/>
    <w:qFormat/>
    <w:rsid w:val="004657C0"/>
    <w:pPr>
      <w:spacing w:after="160" w:line="259" w:lineRule="auto"/>
      <w:ind w:left="720"/>
      <w:contextualSpacing/>
    </w:pPr>
    <w:rPr>
      <w:rFonts w:asciiTheme="minorHAnsi" w:eastAsiaTheme="minorHAnsi" w:hAnsiTheme="minorHAnsi" w:cstheme="minorBidi"/>
      <w:color w:val="auto"/>
      <w:sz w:val="22"/>
      <w:szCs w:val="22"/>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bogota.gov.co/mi-ciudad/ambiente/cuales-son-los-beneficios-de-plantar-arboles-en-la-ciudad"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superservicios.gov.co/sala-de-prensa/columnas-de-opinion/reciclar-una-decision-inaplazable"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org/sustainabledevelopment/es/biodiversity/"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bogota.gov.co/mi-ciudad/ambiente/cuales-son-los-beneficios-de-plantar-arboles-en-la-ciud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Iván Oliveros Acosta</cp:lastModifiedBy>
  <cp:revision>2</cp:revision>
  <dcterms:created xsi:type="dcterms:W3CDTF">2022-02-07T12:14:00Z</dcterms:created>
  <dcterms:modified xsi:type="dcterms:W3CDTF">2022-02-07T12:23:00Z</dcterms:modified>
</cp:coreProperties>
</file>