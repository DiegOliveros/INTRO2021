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¿Qué es la ingeniería de sistemas?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(Diciembre de 2021)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Emanuel Vásquez</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Universidad de Antioquia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Colombia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emanuel.vasquez@udea.edu.co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rtl w:val="0"/>
        </w:rPr>
      </w:r>
    </w:p>
    <w:p w:rsidR="00000000" w:rsidDel="00000000" w:rsidP="00000000" w:rsidRDefault="00000000" w:rsidRPr="00000000" w14:paraId="0000000A">
      <w:pPr>
        <w:rPr>
          <w:b w:val="0"/>
          <w:vertAlign w:val="baseline"/>
        </w:rPr>
      </w:pPr>
      <w:sdt>
        <w:sdtPr>
          <w:tag w:val="goog_rdk_2"/>
        </w:sdtPr>
        <w:sdtContent>
          <w:commentRangeStart w:id="2"/>
        </w:sdtContent>
      </w:sdt>
      <w:r w:rsidDel="00000000" w:rsidR="00000000" w:rsidRPr="00000000">
        <w:rPr>
          <w:b w:val="1"/>
          <w:vertAlign w:val="baseline"/>
          <w:rtl w:val="0"/>
        </w:rPr>
        <w:t xml:space="preserve">Resumen – El texto nos narra desde su introducción algunos problemas de aclaración que se ha tendido desde la definición de ingeniero de sistemas, en el desarrollo se brinda una mejor aclaración y se da paso a punto de introspectiva que busca aclarar las siguientes preguntas que dan la conformación o idea final de ser un ingeniero de sistemas. ¿Cuáles son las líneas o áreas de estudio de ingeniería de sistemas?, ¿Cuál o cuáles de las líneas o áreas de la ingeniería de sistemas le llaman más la atención y por qué me le gustan?, ¿Cómo cree que será esa línea a futuro?  ¿Cuál es el impacto social de esa línea?, Cuáles son mis principales habilidades?, ¿Cuáles son mis principales competencias?, ¿Cuáles son mis falencias o mis competencias que debería desarrollar?, ¿Cuál es mi ruta de formación?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INTRODUCCIÓN </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jc w:val="both"/>
        <w:rPr>
          <w:color w:val="000000"/>
          <w:vertAlign w:val="baseline"/>
        </w:rPr>
      </w:pPr>
      <w:r w:rsidDel="00000000" w:rsidR="00000000" w:rsidRPr="00000000">
        <w:rPr>
          <w:color w:val="000000"/>
          <w:vertAlign w:val="baseline"/>
          <w:rtl w:val="0"/>
        </w:rPr>
        <w:t xml:space="preserve">Cuando hablamos de la ingeniería de sistemas resulta</w:t>
      </w:r>
      <w:sdt>
        <w:sdtPr>
          <w:tag w:val="goog_rdk_3"/>
        </w:sdtPr>
        <w:sdtContent>
          <w:del w:author="DANIEL TABORDA OBANDO" w:id="0" w:date="2021-12-07T19:01:39Z">
            <w:r w:rsidDel="00000000" w:rsidR="00000000" w:rsidRPr="00000000">
              <w:rPr>
                <w:color w:val="000000"/>
                <w:vertAlign w:val="baseline"/>
                <w:rtl w:val="0"/>
              </w:rPr>
              <w:delText xml:space="preserve">n</w:delText>
            </w:r>
          </w:del>
        </w:sdtContent>
      </w:sdt>
      <w:r w:rsidDel="00000000" w:rsidR="00000000" w:rsidRPr="00000000">
        <w:rPr>
          <w:color w:val="000000"/>
          <w:vertAlign w:val="baseline"/>
          <w:rtl w:val="0"/>
        </w:rPr>
        <w:t xml:space="preserve"> un término </w:t>
      </w:r>
      <w:sdt>
        <w:sdtPr>
          <w:tag w:val="goog_rdk_4"/>
        </w:sdtPr>
        <w:sdtContent>
          <w:commentRangeStart w:id="3"/>
        </w:sdtContent>
      </w:sdt>
      <w:r w:rsidDel="00000000" w:rsidR="00000000" w:rsidRPr="00000000">
        <w:rPr>
          <w:color w:val="000000"/>
          <w:vertAlign w:val="baseline"/>
          <w:rtl w:val="0"/>
        </w:rPr>
        <w:t xml:space="preserve">bastante ambiguo</w:t>
      </w:r>
      <w:commentRangeEnd w:id="3"/>
      <w:r w:rsidDel="00000000" w:rsidR="00000000" w:rsidRPr="00000000">
        <w:commentReference w:id="3"/>
      </w:r>
      <w:r w:rsidDel="00000000" w:rsidR="00000000" w:rsidRPr="00000000">
        <w:rPr>
          <w:color w:val="000000"/>
          <w:vertAlign w:val="baseline"/>
          <w:rtl w:val="0"/>
        </w:rPr>
        <w:t xml:space="preserve"> y se nos vienen a la mente imágenes que en la realidad no resultan ser tan parecidas como es realmente esta disciplina, porque se tiende a confundir un ingeniero de sistemas con técnicos en reparación de equipos o personas que tiene conocimiento para hacer ataques cibernéticos y robar información personal</w:t>
      </w:r>
      <w:sdt>
        <w:sdtPr>
          <w:tag w:val="goog_rdk_5"/>
        </w:sdtPr>
        <w:sdtContent>
          <w:ins w:author="DANIEL TABORDA OBANDO" w:id="1" w:date="2021-12-07T19:02:58Z">
            <w:r w:rsidDel="00000000" w:rsidR="00000000" w:rsidRPr="00000000">
              <w:rPr>
                <w:color w:val="000000"/>
                <w:vertAlign w:val="baseline"/>
                <w:rtl w:val="0"/>
              </w:rPr>
              <w:t xml:space="preserve">.</w:t>
            </w:r>
          </w:ins>
        </w:sdtContent>
      </w:sdt>
      <w:sdt>
        <w:sdtPr>
          <w:tag w:val="goog_rdk_6"/>
        </w:sdtPr>
        <w:sdtContent>
          <w:del w:author="DANIEL TABORDA OBANDO" w:id="1" w:date="2021-12-07T19:02:58Z">
            <w:r w:rsidDel="00000000" w:rsidR="00000000" w:rsidRPr="00000000">
              <w:rPr>
                <w:color w:val="000000"/>
                <w:vertAlign w:val="baseline"/>
                <w:rtl w:val="0"/>
              </w:rPr>
              <w:delText xml:space="preserve">,</w:delText>
            </w:r>
          </w:del>
        </w:sdtContent>
      </w:sdt>
      <w:r w:rsidDel="00000000" w:rsidR="00000000" w:rsidRPr="00000000">
        <w:rPr>
          <w:color w:val="000000"/>
          <w:vertAlign w:val="baseline"/>
          <w:rtl w:val="0"/>
        </w:rPr>
        <w:t xml:space="preserve"> </w:t>
      </w:r>
      <w:sdt>
        <w:sdtPr>
          <w:tag w:val="goog_rdk_7"/>
        </w:sdtPr>
        <w:sdtContent>
          <w:ins w:author="DANIEL TABORDA OBANDO" w:id="2" w:date="2021-12-07T19:03:03Z">
            <w:r w:rsidDel="00000000" w:rsidR="00000000" w:rsidRPr="00000000">
              <w:rPr>
                <w:color w:val="000000"/>
                <w:vertAlign w:val="baseline"/>
                <w:rtl w:val="0"/>
              </w:rPr>
              <w:t xml:space="preserve">Para</w:t>
            </w:r>
          </w:ins>
        </w:sdtContent>
      </w:sdt>
      <w:sdt>
        <w:sdtPr>
          <w:tag w:val="goog_rdk_8"/>
        </w:sdtPr>
        <w:sdtContent>
          <w:del w:author="DANIEL TABORDA OBANDO" w:id="2" w:date="2021-12-07T19:03:03Z">
            <w:r w:rsidDel="00000000" w:rsidR="00000000" w:rsidRPr="00000000">
              <w:rPr>
                <w:color w:val="000000"/>
                <w:vertAlign w:val="baseline"/>
                <w:rtl w:val="0"/>
              </w:rPr>
              <w:delText xml:space="preserve">para</w:delText>
            </w:r>
          </w:del>
        </w:sdtContent>
      </w:sdt>
      <w:r w:rsidDel="00000000" w:rsidR="00000000" w:rsidRPr="00000000">
        <w:rPr>
          <w:color w:val="000000"/>
          <w:vertAlign w:val="baseline"/>
          <w:rtl w:val="0"/>
        </w:rPr>
        <w:t xml:space="preserve"> entender mejor este concepto y su definición,</w:t>
      </w:r>
      <w:sdt>
        <w:sdtPr>
          <w:tag w:val="goog_rdk_9"/>
        </w:sdtPr>
        <w:sdtContent>
          <w:commentRangeStart w:id="4"/>
        </w:sdtContent>
      </w:sdt>
      <w:r w:rsidDel="00000000" w:rsidR="00000000" w:rsidRPr="00000000">
        <w:rPr>
          <w:color w:val="000000"/>
          <w:vertAlign w:val="baseline"/>
          <w:rtl w:val="0"/>
        </w:rPr>
        <w:t xml:space="preserve"> daré desde una opinión crítica</w:t>
      </w:r>
      <w:sdt>
        <w:sdtPr>
          <w:tag w:val="goog_rdk_10"/>
        </w:sdtPr>
        <w:sdtContent>
          <w:ins w:author="DANIEL TABORDA OBANDO" w:id="3" w:date="2021-12-07T19:04:29Z">
            <w:r w:rsidDel="00000000" w:rsidR="00000000" w:rsidRPr="00000000">
              <w:rPr>
                <w:color w:val="000000"/>
                <w:vertAlign w:val="baseline"/>
                <w:rtl w:val="0"/>
              </w:rPr>
              <w:t xml:space="preserve">,</w:t>
            </w:r>
          </w:ins>
        </w:sdtContent>
      </w:sdt>
      <w:r w:rsidDel="00000000" w:rsidR="00000000" w:rsidRPr="00000000">
        <w:rPr>
          <w:color w:val="000000"/>
          <w:vertAlign w:val="baseline"/>
          <w:rtl w:val="0"/>
        </w:rPr>
        <w:t xml:space="preserve"> con fundamentos </w:t>
      </w:r>
      <w:sdt>
        <w:sdtPr>
          <w:tag w:val="goog_rdk_11"/>
        </w:sdtPr>
        <w:sdtContent>
          <w:commentRangeStart w:id="5"/>
        </w:sdtContent>
      </w:sdt>
      <w:r w:rsidDel="00000000" w:rsidR="00000000" w:rsidRPr="00000000">
        <w:rPr>
          <w:color w:val="000000"/>
          <w:vertAlign w:val="baseline"/>
          <w:rtl w:val="0"/>
        </w:rPr>
        <w:t xml:space="preserve">de autores con autoridad</w:t>
      </w:r>
      <w:sdt>
        <w:sdtPr>
          <w:tag w:val="goog_rdk_12"/>
        </w:sdtPr>
        <w:sdtContent>
          <w:ins w:author="DANIEL TABORDA OBANDO" w:id="4" w:date="2021-12-07T19:04:33Z">
            <w:commentRangeEnd w:id="5"/>
            <w:r w:rsidDel="00000000" w:rsidR="00000000" w:rsidRPr="00000000">
              <w:commentReference w:id="5"/>
            </w:r>
            <w:r w:rsidDel="00000000" w:rsidR="00000000" w:rsidRPr="00000000">
              <w:rPr>
                <w:color w:val="000000"/>
                <w:vertAlign w:val="baseline"/>
                <w:rtl w:val="0"/>
              </w:rPr>
              <w:t xml:space="preserve">,</w:t>
            </w:r>
          </w:ins>
        </w:sdtContent>
      </w:sdt>
      <w:r w:rsidDel="00000000" w:rsidR="00000000" w:rsidRPr="00000000">
        <w:rPr>
          <w:color w:val="000000"/>
          <w:vertAlign w:val="baseline"/>
          <w:rtl w:val="0"/>
        </w:rPr>
        <w:t xml:space="preserve"> del tema un concepto claro y también dejando en evidencia, que es lo que busco al iniciar mi proceso</w:t>
      </w:r>
      <w:commentRangeEnd w:id="4"/>
      <w:r w:rsidDel="00000000" w:rsidR="00000000" w:rsidRPr="00000000">
        <w:commentReference w:id="4"/>
      </w:r>
      <w:r w:rsidDel="00000000" w:rsidR="00000000" w:rsidRPr="00000000">
        <w:rPr>
          <w:color w:val="000000"/>
          <w:vertAlign w:val="baseline"/>
          <w:rtl w:val="0"/>
        </w:rPr>
        <w:t xml:space="preserve"> formativo en esta asignatura.  </w:t>
      </w:r>
    </w:p>
    <w:p w:rsidR="00000000" w:rsidDel="00000000" w:rsidP="00000000" w:rsidRDefault="00000000" w:rsidRPr="00000000" w14:paraId="0000000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i w:val="0"/>
          <w:vertAlign w:val="baseline"/>
        </w:rPr>
      </w:pPr>
      <w:r w:rsidDel="00000000" w:rsidR="00000000" w:rsidRPr="00000000">
        <w:rPr>
          <w:vertAlign w:val="baseline"/>
          <w:rtl w:val="0"/>
        </w:rPr>
        <w:t xml:space="preserve">La ingeniería de sistemas como vinculación </w:t>
      </w:r>
      <w:sdt>
        <w:sdtPr>
          <w:tag w:val="goog_rdk_13"/>
        </w:sdtPr>
        <w:sdtContent>
          <w:commentRangeStart w:id="6"/>
        </w:sdtContent>
      </w:sdt>
      <w:r w:rsidDel="00000000" w:rsidR="00000000" w:rsidRPr="00000000">
        <w:rPr>
          <w:vertAlign w:val="baseline"/>
          <w:rtl w:val="0"/>
        </w:rPr>
        <w:t xml:space="preserve">por parte de ingeniería </w:t>
      </w:r>
      <w:commentRangeEnd w:id="6"/>
      <w:r w:rsidDel="00000000" w:rsidR="00000000" w:rsidRPr="00000000">
        <w:commentReference w:id="6"/>
      </w:r>
      <w:r w:rsidDel="00000000" w:rsidR="00000000" w:rsidRPr="00000000">
        <w:rPr>
          <w:vertAlign w:val="baseline"/>
          <w:rtl w:val="0"/>
        </w:rPr>
        <w:t xml:space="preserve">nos brinda unos conocimientos de </w:t>
      </w:r>
      <w:sdt>
        <w:sdtPr>
          <w:tag w:val="goog_rdk_14"/>
        </w:sdtPr>
        <w:sdtContent>
          <w:commentRangeStart w:id="7"/>
        </w:sdtContent>
      </w:sdt>
      <w:r w:rsidDel="00000000" w:rsidR="00000000" w:rsidRPr="00000000">
        <w:rPr>
          <w:vertAlign w:val="baseline"/>
          <w:rtl w:val="0"/>
        </w:rPr>
        <w:t xml:space="preserve">la ciencia, tecnología, y ciencias exactas</w:t>
      </w:r>
      <w:commentRangeEnd w:id="7"/>
      <w:r w:rsidDel="00000000" w:rsidR="00000000" w:rsidRPr="00000000">
        <w:commentReference w:id="7"/>
      </w:r>
      <w:r w:rsidDel="00000000" w:rsidR="00000000" w:rsidRPr="00000000">
        <w:rPr>
          <w:vertAlign w:val="baseline"/>
          <w:rtl w:val="0"/>
        </w:rPr>
        <w:t xml:space="preserve"> como la matemática  que nos da herramientas para el desarrollo e  innovación  de gran interés y demanda en nuestra sociedad e industria Colombiana, según la autora María Merino “</w:t>
      </w:r>
      <w:sdt>
        <w:sdtPr>
          <w:tag w:val="goog_rdk_15"/>
        </w:sdtPr>
        <w:sdtContent>
          <w:r w:rsidDel="00000000" w:rsidR="00000000" w:rsidRPr="00000000">
            <w:rPr>
              <w:i w:val="1"/>
              <w:vertAlign w:val="baseline"/>
              <w:rtl w:val="0"/>
              <w:rPrChange w:author="DANIEL TABORDA OBANDO" w:id="5" w:date="2021-12-07T19:36:52Z">
                <w:rPr>
                  <w:i w:val="1"/>
                  <w:vertAlign w:val="baseline"/>
                </w:rPr>
              </w:rPrChange>
            </w:rPr>
            <w:t xml:space="preserve">La ingeniería de sistemas es una carrera universitaria que se encarga del diseño, la programación, la implantación y el mantenimiento de sistemas. A diferencia de otras ramas de la ingeniería, esta disciplina no se ocupa de productos tangibles (los ingenieros civiles, por ejemplo, construyen edificios), sino de productos lógicos</w:t>
          </w:r>
        </w:sdtContent>
      </w:sdt>
      <w:sdt>
        <w:sdtPr>
          <w:tag w:val="goog_rdk_16"/>
        </w:sdtPr>
        <w:sdtContent>
          <w:r w:rsidDel="00000000" w:rsidR="00000000" w:rsidRPr="00000000">
            <w:rPr>
              <w:i w:val="1"/>
              <w:vertAlign w:val="baseline"/>
              <w:rtl w:val="0"/>
              <w:rPrChange w:author="DANIEL TABORDA OBANDO" w:id="5" w:date="2021-12-07T19:36:52Z">
                <w:rPr>
                  <w:vertAlign w:val="baseline"/>
                </w:rPr>
              </w:rPrChange>
            </w:rPr>
            <w:t xml:space="preserve">.</w:t>
          </w:r>
        </w:sdtContent>
      </w:sdt>
      <w:r w:rsidDel="00000000" w:rsidR="00000000" w:rsidRPr="00000000">
        <w:rPr>
          <w:vertAlign w:val="baseline"/>
          <w:rtl w:val="0"/>
        </w:rPr>
        <w:t xml:space="preserve">” [1] esta primera aclaración ya nos  puede aclarar </w:t>
      </w:r>
      <w:sdt>
        <w:sdtPr>
          <w:tag w:val="goog_rdk_17"/>
        </w:sdtPr>
        <w:sdtContent>
          <w:ins w:author="DANIEL TABORDA OBANDO" w:id="6" w:date="2021-12-07T19:10:27Z">
            <w:r w:rsidDel="00000000" w:rsidR="00000000" w:rsidRPr="00000000">
              <w:rPr>
                <w:vertAlign w:val="baseline"/>
                <w:rtl w:val="0"/>
              </w:rPr>
              <w:t xml:space="preserve">más</w:t>
            </w:r>
          </w:ins>
        </w:sdtContent>
      </w:sdt>
      <w:sdt>
        <w:sdtPr>
          <w:tag w:val="goog_rdk_18"/>
        </w:sdtPr>
        <w:sdtContent>
          <w:del w:author="DANIEL TABORDA OBANDO" w:id="6" w:date="2021-12-07T19:10:27Z">
            <w:r w:rsidDel="00000000" w:rsidR="00000000" w:rsidRPr="00000000">
              <w:rPr>
                <w:vertAlign w:val="baseline"/>
                <w:rtl w:val="0"/>
              </w:rPr>
              <w:delText xml:space="preserve">mas</w:delText>
            </w:r>
          </w:del>
        </w:sdtContent>
      </w:sdt>
      <w:r w:rsidDel="00000000" w:rsidR="00000000" w:rsidRPr="00000000">
        <w:rPr>
          <w:vertAlign w:val="baseline"/>
          <w:rtl w:val="0"/>
        </w:rPr>
        <w:t xml:space="preserve"> cosas de las que pensamos </w:t>
      </w:r>
      <w:sdt>
        <w:sdtPr>
          <w:tag w:val="goog_rdk_19"/>
        </w:sdtPr>
        <w:sdtContent>
          <w:ins w:author="DANIEL TABORDA OBANDO" w:id="7" w:date="2021-12-07T19:10:22Z">
            <w:r w:rsidDel="00000000" w:rsidR="00000000" w:rsidRPr="00000000">
              <w:rPr>
                <w:vertAlign w:val="baseline"/>
                <w:rtl w:val="0"/>
              </w:rPr>
              <w:t xml:space="preserve">acerca</w:t>
            </w:r>
          </w:ins>
        </w:sdtContent>
      </w:sdt>
      <w:sdt>
        <w:sdtPr>
          <w:tag w:val="goog_rdk_20"/>
        </w:sdtPr>
        <w:sdtContent>
          <w:del w:author="DANIEL TABORDA OBANDO" w:id="7" w:date="2021-12-07T19:10:22Z">
            <w:r w:rsidDel="00000000" w:rsidR="00000000" w:rsidRPr="00000000">
              <w:rPr>
                <w:vertAlign w:val="baseline"/>
                <w:rtl w:val="0"/>
              </w:rPr>
              <w:delText xml:space="preserve">hacerca</w:delText>
            </w:r>
          </w:del>
        </w:sdtContent>
      </w:sdt>
      <w:r w:rsidDel="00000000" w:rsidR="00000000" w:rsidRPr="00000000">
        <w:rPr>
          <w:vertAlign w:val="baseline"/>
          <w:rtl w:val="0"/>
        </w:rPr>
        <w:t xml:space="preserve"> de la </w:t>
      </w:r>
      <w:sdt>
        <w:sdtPr>
          <w:tag w:val="goog_rdk_21"/>
        </w:sdtPr>
        <w:sdtContent>
          <w:ins w:author="DANIEL TABORDA OBANDO" w:id="8" w:date="2021-12-07T19:10:25Z">
            <w:r w:rsidDel="00000000" w:rsidR="00000000" w:rsidRPr="00000000">
              <w:rPr>
                <w:vertAlign w:val="baseline"/>
                <w:rtl w:val="0"/>
              </w:rPr>
              <w:t xml:space="preserve">ingeniería</w:t>
            </w:r>
          </w:ins>
        </w:sdtContent>
      </w:sdt>
      <w:sdt>
        <w:sdtPr>
          <w:tag w:val="goog_rdk_22"/>
        </w:sdtPr>
        <w:sdtContent>
          <w:del w:author="DANIEL TABORDA OBANDO" w:id="8" w:date="2021-12-07T19:10:25Z">
            <w:r w:rsidDel="00000000" w:rsidR="00000000" w:rsidRPr="00000000">
              <w:rPr>
                <w:vertAlign w:val="baseline"/>
                <w:rtl w:val="0"/>
              </w:rPr>
              <w:delText xml:space="preserve">ingnieria</w:delText>
            </w:r>
          </w:del>
        </w:sdtContent>
      </w:sdt>
      <w:r w:rsidDel="00000000" w:rsidR="00000000" w:rsidRPr="00000000">
        <w:rPr>
          <w:vertAlign w:val="baseline"/>
          <w:rtl w:val="0"/>
        </w:rPr>
        <w:t xml:space="preserve"> de sistemas y nos da para sacar conclusiones </w:t>
      </w:r>
      <w:sdt>
        <w:sdtPr>
          <w:tag w:val="goog_rdk_23"/>
        </w:sdtPr>
        <w:sdtContent>
          <w:ins w:author="DANIEL TABORDA OBANDO" w:id="9" w:date="2021-12-07T19:10:47Z">
            <w:r w:rsidDel="00000000" w:rsidR="00000000" w:rsidRPr="00000000">
              <w:rPr>
                <w:vertAlign w:val="baseline"/>
                <w:rtl w:val="0"/>
              </w:rPr>
              <w:t xml:space="preserve">sobre </w:t>
            </w:r>
          </w:ins>
        </w:sdtContent>
      </w:sdt>
      <w:sdt>
        <w:sdtPr>
          <w:tag w:val="goog_rdk_24"/>
        </w:sdtPr>
        <w:sdtContent>
          <w:del w:author="DANIEL TABORDA OBANDO" w:id="9" w:date="2021-12-07T19:10:47Z">
            <w:r w:rsidDel="00000000" w:rsidR="00000000" w:rsidRPr="00000000">
              <w:rPr>
                <w:vertAlign w:val="baseline"/>
                <w:rtl w:val="0"/>
              </w:rPr>
              <w:delText xml:space="preserve">hacerca </w:delText>
            </w:r>
            <w:r w:rsidDel="00000000" w:rsidR="00000000" w:rsidRPr="00000000">
              <w:rPr>
                <w:vertAlign w:val="baseline"/>
                <w:rtl w:val="0"/>
              </w:rPr>
              <w:delText xml:space="preserve">d</w:delText>
            </w:r>
          </w:del>
        </w:sdtContent>
      </w:sdt>
      <w:r w:rsidDel="00000000" w:rsidR="00000000" w:rsidRPr="00000000">
        <w:rPr>
          <w:vertAlign w:val="baseline"/>
          <w:rtl w:val="0"/>
        </w:rPr>
        <w:t xml:space="preserve">el </w:t>
      </w:r>
      <w:sdt>
        <w:sdtPr>
          <w:tag w:val="goog_rdk_25"/>
        </w:sdtPr>
        <w:sdtContent>
          <w:ins w:author="DANIEL TABORDA OBANDO" w:id="10" w:date="2021-12-07T19:10:54Z">
            <w:r w:rsidDel="00000000" w:rsidR="00000000" w:rsidRPr="00000000">
              <w:rPr>
                <w:vertAlign w:val="baseline"/>
                <w:rtl w:val="0"/>
              </w:rPr>
              <w:t xml:space="preserve">énfasis</w:t>
            </w:r>
          </w:ins>
        </w:sdtContent>
      </w:sdt>
      <w:sdt>
        <w:sdtPr>
          <w:tag w:val="goog_rdk_26"/>
        </w:sdtPr>
        <w:sdtContent>
          <w:del w:author="DANIEL TABORDA OBANDO" w:id="10" w:date="2021-12-07T19:10:54Z">
            <w:r w:rsidDel="00000000" w:rsidR="00000000" w:rsidRPr="00000000">
              <w:rPr>
                <w:vertAlign w:val="baseline"/>
                <w:rtl w:val="0"/>
              </w:rPr>
              <w:delText xml:space="preserve">enfasis</w:delText>
            </w:r>
          </w:del>
        </w:sdtContent>
      </w:sdt>
      <w:r w:rsidDel="00000000" w:rsidR="00000000" w:rsidRPr="00000000">
        <w:rPr>
          <w:vertAlign w:val="baseline"/>
          <w:rtl w:val="0"/>
        </w:rPr>
        <w:t xml:space="preserve"> en que más se trabaja, que </w:t>
      </w:r>
      <w:sdt>
        <w:sdtPr>
          <w:tag w:val="goog_rdk_27"/>
        </w:sdtPr>
        <w:sdtContent>
          <w:ins w:author="DANIEL TABORDA OBANDO" w:id="11" w:date="2021-12-07T19:11:03Z">
            <w:r w:rsidDel="00000000" w:rsidR="00000000" w:rsidRPr="00000000">
              <w:rPr>
                <w:vertAlign w:val="baseline"/>
                <w:rtl w:val="0"/>
              </w:rPr>
              <w:t xml:space="preserve">serían</w:t>
            </w:r>
          </w:ins>
        </w:sdtContent>
      </w:sdt>
      <w:sdt>
        <w:sdtPr>
          <w:tag w:val="goog_rdk_28"/>
        </w:sdtPr>
        <w:sdtContent>
          <w:del w:author="DANIEL TABORDA OBANDO" w:id="11" w:date="2021-12-07T19:11:03Z">
            <w:r w:rsidDel="00000000" w:rsidR="00000000" w:rsidRPr="00000000">
              <w:rPr>
                <w:vertAlign w:val="baseline"/>
                <w:rtl w:val="0"/>
              </w:rPr>
              <w:delText xml:space="preserve">serian</w:delText>
            </w:r>
          </w:del>
        </w:sdtContent>
      </w:sdt>
      <w:r w:rsidDel="00000000" w:rsidR="00000000" w:rsidRPr="00000000">
        <w:rPr>
          <w:vertAlign w:val="baseline"/>
          <w:rtl w:val="0"/>
        </w:rPr>
        <w:t xml:space="preserve"> los medios lógicos, que se ven de alguna </w:t>
      </w:r>
      <w:sdt>
        <w:sdtPr>
          <w:tag w:val="goog_rdk_29"/>
        </w:sdtPr>
        <w:sdtContent>
          <w:ins w:author="DANIEL TABORDA OBANDO" w:id="12" w:date="2021-12-07T19:11:08Z">
            <w:r w:rsidDel="00000000" w:rsidR="00000000" w:rsidRPr="00000000">
              <w:rPr>
                <w:vertAlign w:val="baseline"/>
                <w:rtl w:val="0"/>
              </w:rPr>
              <w:t xml:space="preserve">manera</w:t>
            </w:r>
          </w:ins>
        </w:sdtContent>
      </w:sdt>
      <w:sdt>
        <w:sdtPr>
          <w:tag w:val="goog_rdk_30"/>
        </w:sdtPr>
        <w:sdtContent>
          <w:del w:author="DANIEL TABORDA OBANDO" w:id="12" w:date="2021-12-07T19:11:08Z">
            <w:r w:rsidDel="00000000" w:rsidR="00000000" w:rsidRPr="00000000">
              <w:rPr>
                <w:vertAlign w:val="baseline"/>
                <w:rtl w:val="0"/>
              </w:rPr>
              <w:delText xml:space="preserve">marera</w:delText>
            </w:r>
          </w:del>
        </w:sdtContent>
      </w:sdt>
      <w:r w:rsidDel="00000000" w:rsidR="00000000" w:rsidRPr="00000000">
        <w:rPr>
          <w:vertAlign w:val="baseline"/>
          <w:rtl w:val="0"/>
        </w:rPr>
        <w:t xml:space="preserve"> </w:t>
      </w:r>
      <w:sdt>
        <w:sdtPr>
          <w:tag w:val="goog_rdk_31"/>
        </w:sdtPr>
        <w:sdtContent>
          <w:ins w:author="DANIEL TABORDA OBANDO" w:id="13" w:date="2021-12-07T19:11:10Z">
            <w:r w:rsidDel="00000000" w:rsidR="00000000" w:rsidRPr="00000000">
              <w:rPr>
                <w:vertAlign w:val="baseline"/>
                <w:rtl w:val="0"/>
              </w:rPr>
              <w:t xml:space="preserve">materializados</w:t>
            </w:r>
          </w:ins>
        </w:sdtContent>
      </w:sdt>
      <w:sdt>
        <w:sdtPr>
          <w:tag w:val="goog_rdk_32"/>
        </w:sdtPr>
        <w:sdtContent>
          <w:del w:author="DANIEL TABORDA OBANDO" w:id="13" w:date="2021-12-07T19:11:10Z">
            <w:r w:rsidDel="00000000" w:rsidR="00000000" w:rsidRPr="00000000">
              <w:rPr>
                <w:vertAlign w:val="baseline"/>
                <w:rtl w:val="0"/>
              </w:rPr>
              <w:delText xml:space="preserve">materialazos</w:delText>
            </w:r>
          </w:del>
        </w:sdtContent>
      </w:sdt>
      <w:r w:rsidDel="00000000" w:rsidR="00000000" w:rsidRPr="00000000">
        <w:rPr>
          <w:vertAlign w:val="baseline"/>
          <w:rtl w:val="0"/>
        </w:rPr>
        <w:t xml:space="preserve"> a través de la programación, pero ¿por qué la programación es tan importante en un </w:t>
      </w:r>
      <w:sdt>
        <w:sdtPr>
          <w:tag w:val="goog_rdk_33"/>
        </w:sdtPr>
        <w:sdtContent>
          <w:ins w:author="DANIEL TABORDA OBANDO" w:id="14" w:date="2021-12-07T19:11:16Z">
            <w:r w:rsidDel="00000000" w:rsidR="00000000" w:rsidRPr="00000000">
              <w:rPr>
                <w:vertAlign w:val="baseline"/>
                <w:rtl w:val="0"/>
              </w:rPr>
              <w:t xml:space="preserve">ingeniero</w:t>
            </w:r>
          </w:ins>
        </w:sdtContent>
      </w:sdt>
      <w:sdt>
        <w:sdtPr>
          <w:tag w:val="goog_rdk_34"/>
        </w:sdtPr>
        <w:sdtContent>
          <w:del w:author="DANIEL TABORDA OBANDO" w:id="14" w:date="2021-12-07T19:11:16Z">
            <w:r w:rsidDel="00000000" w:rsidR="00000000" w:rsidRPr="00000000">
              <w:rPr>
                <w:vertAlign w:val="baseline"/>
                <w:rtl w:val="0"/>
              </w:rPr>
              <w:delText xml:space="preserve">ingeriero</w:delText>
            </w:r>
          </w:del>
        </w:sdtContent>
      </w:sdt>
      <w:r w:rsidDel="00000000" w:rsidR="00000000" w:rsidRPr="00000000">
        <w:rPr>
          <w:vertAlign w:val="baseline"/>
          <w:rtl w:val="0"/>
        </w:rPr>
        <w:t xml:space="preserve"> en sistemas?</w:t>
      </w:r>
      <w:sdt>
        <w:sdtPr>
          <w:tag w:val="goog_rdk_35"/>
        </w:sdtPr>
        <w:sdtContent>
          <w:del w:author="DANIEL TABORDA OBANDO" w:id="15" w:date="2021-12-07T19:11:22Z">
            <w:r w:rsidDel="00000000" w:rsidR="00000000" w:rsidRPr="00000000">
              <w:rPr>
                <w:vertAlign w:val="baseline"/>
                <w:rtl w:val="0"/>
              </w:rPr>
              <w:delText xml:space="preserve">,</w:delText>
            </w:r>
          </w:del>
        </w:sdtContent>
      </w:sdt>
      <w:r w:rsidDel="00000000" w:rsidR="00000000" w:rsidRPr="00000000">
        <w:rPr>
          <w:vertAlign w:val="baseline"/>
          <w:rtl w:val="0"/>
        </w:rPr>
        <w:t xml:space="preserve"> </w:t>
      </w:r>
      <w:sdt>
        <w:sdtPr>
          <w:tag w:val="goog_rdk_36"/>
        </w:sdtPr>
        <w:sdtContent>
          <w:del w:author="DANIEL TABORDA OBANDO" w:id="16" w:date="2021-12-07T19:11:26Z">
            <w:r w:rsidDel="00000000" w:rsidR="00000000" w:rsidRPr="00000000">
              <w:rPr>
                <w:vertAlign w:val="baseline"/>
                <w:rtl w:val="0"/>
              </w:rPr>
              <w:delText xml:space="preserve">s</w:delText>
            </w:r>
          </w:del>
        </w:sdtContent>
      </w:sdt>
      <w:sdt>
        <w:sdtPr>
          <w:tag w:val="goog_rdk_37"/>
        </w:sdtPr>
        <w:sdtContent>
          <w:ins w:author="DANIEL TABORDA OBANDO" w:id="16" w:date="2021-12-07T19:11:26Z">
            <w:r w:rsidDel="00000000" w:rsidR="00000000" w:rsidRPr="00000000">
              <w:rPr>
                <w:vertAlign w:val="baseline"/>
                <w:rtl w:val="0"/>
              </w:rPr>
              <w:t xml:space="preserve">S</w:t>
            </w:r>
          </w:ins>
        </w:sdtContent>
      </w:sdt>
      <w:r w:rsidDel="00000000" w:rsidR="00000000" w:rsidRPr="00000000">
        <w:rPr>
          <w:vertAlign w:val="baseline"/>
          <w:rtl w:val="0"/>
        </w:rPr>
        <w:t xml:space="preserve">e </w:t>
      </w:r>
      <w:sdt>
        <w:sdtPr>
          <w:tag w:val="goog_rdk_38"/>
        </w:sdtPr>
        <w:sdtContent>
          <w:ins w:author="DANIEL TABORDA OBANDO" w:id="17" w:date="2021-12-07T19:11:29Z">
            <w:r w:rsidDel="00000000" w:rsidR="00000000" w:rsidRPr="00000000">
              <w:rPr>
                <w:vertAlign w:val="baseline"/>
                <w:rtl w:val="0"/>
              </w:rPr>
              <w:t xml:space="preserve">podría</w:t>
            </w:r>
          </w:ins>
        </w:sdtContent>
      </w:sdt>
      <w:sdt>
        <w:sdtPr>
          <w:tag w:val="goog_rdk_39"/>
        </w:sdtPr>
        <w:sdtContent>
          <w:del w:author="DANIEL TABORDA OBANDO" w:id="17" w:date="2021-12-07T19:11:29Z">
            <w:r w:rsidDel="00000000" w:rsidR="00000000" w:rsidRPr="00000000">
              <w:rPr>
                <w:vertAlign w:val="baseline"/>
                <w:rtl w:val="0"/>
              </w:rPr>
              <w:delText xml:space="preserve">prodia</w:delText>
            </w:r>
          </w:del>
        </w:sdtContent>
      </w:sdt>
      <w:r w:rsidDel="00000000" w:rsidR="00000000" w:rsidRPr="00000000">
        <w:rPr>
          <w:vertAlign w:val="baseline"/>
          <w:rtl w:val="0"/>
        </w:rPr>
        <w:t xml:space="preserve"> decir que las circunstancias del medio son lo que lo llevaron a desenvolver su cargo laboral en este medio, es por </w:t>
      </w:r>
      <w:sdt>
        <w:sdtPr>
          <w:tag w:val="goog_rdk_40"/>
        </w:sdtPr>
        <w:sdtContent>
          <w:ins w:author="DANIEL TABORDA OBANDO" w:id="18" w:date="2021-12-07T19:11:38Z">
            <w:r w:rsidDel="00000000" w:rsidR="00000000" w:rsidRPr="00000000">
              <w:rPr>
                <w:vertAlign w:val="baseline"/>
                <w:rtl w:val="0"/>
              </w:rPr>
              <w:t xml:space="preserve">así</w:t>
            </w:r>
          </w:ins>
        </w:sdtContent>
      </w:sdt>
      <w:sdt>
        <w:sdtPr>
          <w:tag w:val="goog_rdk_41"/>
        </w:sdtPr>
        <w:sdtContent>
          <w:del w:author="DANIEL TABORDA OBANDO" w:id="18" w:date="2021-12-07T19:11:38Z">
            <w:r w:rsidDel="00000000" w:rsidR="00000000" w:rsidRPr="00000000">
              <w:rPr>
                <w:vertAlign w:val="baseline"/>
                <w:rtl w:val="0"/>
              </w:rPr>
              <w:delText xml:space="preserve">asi</w:delText>
            </w:r>
          </w:del>
        </w:sdtContent>
      </w:sdt>
      <w:r w:rsidDel="00000000" w:rsidR="00000000" w:rsidRPr="00000000">
        <w:rPr>
          <w:vertAlign w:val="baseline"/>
          <w:rtl w:val="0"/>
        </w:rPr>
        <w:t xml:space="preserve"> decirlo</w:t>
      </w:r>
      <w:sdt>
        <w:sdtPr>
          <w:tag w:val="goog_rdk_42"/>
        </w:sdtPr>
        <w:sdtContent>
          <w:ins w:author="DANIEL TABORDA OBANDO" w:id="19" w:date="2021-12-07T19:11:42Z">
            <w:r w:rsidDel="00000000" w:rsidR="00000000" w:rsidRPr="00000000">
              <w:rPr>
                <w:vertAlign w:val="baseline"/>
                <w:rtl w:val="0"/>
              </w:rPr>
              <w:t xml:space="preserve">,</w:t>
            </w:r>
          </w:ins>
        </w:sdtContent>
      </w:sdt>
      <w:r w:rsidDel="00000000" w:rsidR="00000000" w:rsidRPr="00000000">
        <w:rPr>
          <w:vertAlign w:val="baseline"/>
          <w:rtl w:val="0"/>
        </w:rPr>
        <w:t xml:space="preserve"> </w:t>
      </w:r>
      <w:sdt>
        <w:sdtPr>
          <w:tag w:val="goog_rdk_43"/>
        </w:sdtPr>
        <w:sdtContent>
          <w:del w:author="DANIEL TABORDA OBANDO" w:id="20" w:date="2021-12-07T19:11:44Z">
            <w:r w:rsidDel="00000000" w:rsidR="00000000" w:rsidRPr="00000000">
              <w:rPr>
                <w:vertAlign w:val="baseline"/>
                <w:rtl w:val="0"/>
              </w:rPr>
              <w:delText xml:space="preserve">como </w:delText>
            </w:r>
          </w:del>
        </w:sdtContent>
      </w:sdt>
      <w:r w:rsidDel="00000000" w:rsidR="00000000" w:rsidRPr="00000000">
        <w:rPr>
          <w:vertAlign w:val="baseline"/>
          <w:rtl w:val="0"/>
        </w:rPr>
        <w:t xml:space="preserve">la base de un </w:t>
      </w:r>
      <w:sdt>
        <w:sdtPr>
          <w:tag w:val="goog_rdk_44"/>
        </w:sdtPr>
        <w:sdtContent>
          <w:ins w:author="DANIEL TABORDA OBANDO" w:id="21" w:date="2021-12-07T19:11:46Z">
            <w:r w:rsidDel="00000000" w:rsidR="00000000" w:rsidRPr="00000000">
              <w:rPr>
                <w:vertAlign w:val="baseline"/>
                <w:rtl w:val="0"/>
              </w:rPr>
              <w:t xml:space="preserve">ingeniero</w:t>
            </w:r>
          </w:ins>
        </w:sdtContent>
      </w:sdt>
      <w:sdt>
        <w:sdtPr>
          <w:tag w:val="goog_rdk_45"/>
        </w:sdtPr>
        <w:sdtContent>
          <w:del w:author="DANIEL TABORDA OBANDO" w:id="21" w:date="2021-12-07T19:11:46Z">
            <w:r w:rsidDel="00000000" w:rsidR="00000000" w:rsidRPr="00000000">
              <w:rPr>
                <w:vertAlign w:val="baseline"/>
                <w:rtl w:val="0"/>
              </w:rPr>
              <w:delText xml:space="preserve">ingerieo</w:delText>
            </w:r>
          </w:del>
        </w:sdtContent>
      </w:sdt>
      <w:r w:rsidDel="00000000" w:rsidR="00000000" w:rsidRPr="00000000">
        <w:rPr>
          <w:vertAlign w:val="baseline"/>
          <w:rtl w:val="0"/>
        </w:rPr>
        <w:t xml:space="preserve"> de </w:t>
      </w:r>
      <w:sdt>
        <w:sdtPr>
          <w:tag w:val="goog_rdk_46"/>
        </w:sdtPr>
        <w:sdtContent>
          <w:ins w:author="DANIEL TABORDA OBANDO" w:id="22" w:date="2021-12-07T19:11:49Z">
            <w:r w:rsidDel="00000000" w:rsidR="00000000" w:rsidRPr="00000000">
              <w:rPr>
                <w:vertAlign w:val="baseline"/>
                <w:rtl w:val="0"/>
              </w:rPr>
              <w:t xml:space="preserve">sistemas</w:t>
            </w:r>
          </w:ins>
        </w:sdtContent>
      </w:sdt>
      <w:sdt>
        <w:sdtPr>
          <w:tag w:val="goog_rdk_47"/>
        </w:sdtPr>
        <w:sdtContent>
          <w:del w:author="DANIEL TABORDA OBANDO" w:id="22" w:date="2021-12-07T19:11:49Z">
            <w:r w:rsidDel="00000000" w:rsidR="00000000" w:rsidRPr="00000000">
              <w:rPr>
                <w:vertAlign w:val="baseline"/>
                <w:rtl w:val="0"/>
              </w:rPr>
              <w:delText xml:space="preserve">sitemas</w:delText>
            </w:r>
          </w:del>
        </w:sdtContent>
      </w:sdt>
      <w:r w:rsidDel="00000000" w:rsidR="00000000" w:rsidRPr="00000000">
        <w:rPr>
          <w:vertAlign w:val="baseline"/>
          <w:rtl w:val="0"/>
        </w:rPr>
        <w:t xml:space="preserve"> </w:t>
      </w:r>
      <w:r w:rsidDel="00000000" w:rsidR="00000000" w:rsidRPr="00000000">
        <w:rPr>
          <w:vertAlign w:val="baseline"/>
          <w:rtl w:val="0"/>
        </w:rPr>
        <w:t xml:space="preserve">ya que todo lo que </w:t>
      </w:r>
      <w:sdt>
        <w:sdtPr>
          <w:tag w:val="goog_rdk_48"/>
        </w:sdtPr>
        <w:sdtContent>
          <w:ins w:author="DANIEL TABORDA OBANDO" w:id="23" w:date="2021-12-07T19:11:52Z">
            <w:r w:rsidDel="00000000" w:rsidR="00000000" w:rsidRPr="00000000">
              <w:rPr>
                <w:vertAlign w:val="baseline"/>
                <w:rtl w:val="0"/>
              </w:rPr>
              <w:t xml:space="preserve">transcurre</w:t>
            </w:r>
          </w:ins>
        </w:sdtContent>
      </w:sdt>
      <w:sdt>
        <w:sdtPr>
          <w:tag w:val="goog_rdk_49"/>
        </w:sdtPr>
        <w:sdtContent>
          <w:del w:author="DANIEL TABORDA OBANDO" w:id="23" w:date="2021-12-07T19:11:52Z">
            <w:r w:rsidDel="00000000" w:rsidR="00000000" w:rsidRPr="00000000">
              <w:rPr>
                <w:vertAlign w:val="baseline"/>
                <w:rtl w:val="0"/>
              </w:rPr>
              <w:delText xml:space="preserve">trancurre</w:delText>
            </w:r>
          </w:del>
        </w:sdtContent>
      </w:sdt>
      <w:r w:rsidDel="00000000" w:rsidR="00000000" w:rsidRPr="00000000">
        <w:rPr>
          <w:vertAlign w:val="baseline"/>
          <w:rtl w:val="0"/>
        </w:rPr>
        <w:t xml:space="preserve"> en su trabajo y exigenc</w:t>
      </w:r>
      <w:sdt>
        <w:sdtPr>
          <w:tag w:val="goog_rdk_50"/>
        </w:sdtPr>
        <w:sdtContent>
          <w:commentRangeStart w:id="8"/>
        </w:sdtContent>
      </w:sdt>
      <w:r w:rsidDel="00000000" w:rsidR="00000000" w:rsidRPr="00000000">
        <w:rPr>
          <w:vertAlign w:val="baseline"/>
          <w:rtl w:val="0"/>
        </w:rPr>
        <w:t xml:space="preserve">ias de labor allín se efectuan, claro, en otras épocas y circunstancia el profesional se desemvolveria por asi decirlo a lapiz y papel, pero  estos nos lleva a otra pregunta, </w:t>
      </w:r>
      <w:r w:rsidDel="00000000" w:rsidR="00000000" w:rsidRPr="00000000">
        <w:rPr>
          <w:vertAlign w:val="baseline"/>
          <w:rtl w:val="0"/>
        </w:rPr>
        <w:t xml:space="preserve">¿</w:t>
      </w:r>
      <w:sdt>
        <w:sdtPr>
          <w:tag w:val="goog_rdk_51"/>
        </w:sdtPr>
        <w:sdtContent>
          <w:ins w:author="DANIEL TABORDA OBANDO" w:id="24" w:date="2021-12-07T19:13:49Z">
            <w:r w:rsidDel="00000000" w:rsidR="00000000" w:rsidRPr="00000000">
              <w:rPr>
                <w:vertAlign w:val="baseline"/>
                <w:rtl w:val="0"/>
              </w:rPr>
              <w:t xml:space="preserve">De</w:t>
            </w:r>
          </w:ins>
        </w:sdtContent>
      </w:sdt>
      <w:sdt>
        <w:sdtPr>
          <w:tag w:val="goog_rdk_52"/>
        </w:sdtPr>
        <w:sdtContent>
          <w:del w:author="DANIEL TABORDA OBANDO" w:id="24" w:date="2021-12-07T19:13:49Z">
            <w:r w:rsidDel="00000000" w:rsidR="00000000" w:rsidRPr="00000000">
              <w:rPr>
                <w:vertAlign w:val="baseline"/>
                <w:rtl w:val="0"/>
              </w:rPr>
              <w:delText xml:space="preserve">de</w:delText>
            </w:r>
          </w:del>
        </w:sdtContent>
      </w:sdt>
      <w:r w:rsidDel="00000000" w:rsidR="00000000" w:rsidRPr="00000000">
        <w:rPr>
          <w:vertAlign w:val="baseline"/>
          <w:rtl w:val="0"/>
        </w:rPr>
        <w:t xml:space="preserve"> qué se encarga el ingeniero de sistemas? Para dar respuesta a esta pregunta nos prodiamos partir desde lo más general que seria la organización de los sitemas de información, desde una posición estrategicas que busquen como fin la eficiencia, eficacia y seguridad, claro, el ingeniero de sitemas a una empresa le brinda sus servicios y conocimientos de organización y lógica de la información dando estrategias para la funcionamiento inforamtico y sistematico para la compentencia en mercado.</w:t>
      </w:r>
      <w:commentRangeEnd w:id="8"/>
      <w:r w:rsidDel="00000000" w:rsidR="00000000" w:rsidRPr="00000000">
        <w:commentReference w:id="8"/>
      </w:r>
      <w:r w:rsidDel="00000000" w:rsidR="00000000" w:rsidRPr="00000000">
        <w:rPr>
          <w:vertAlign w:val="baseline"/>
          <w:rtl w:val="0"/>
        </w:rPr>
        <w:t xml:space="preserve"> Según la autora María Medino  “</w:t>
      </w:r>
      <w:r w:rsidDel="00000000" w:rsidR="00000000" w:rsidRPr="00000000">
        <w:rPr>
          <w:i w:val="1"/>
          <w:vertAlign w:val="baseline"/>
          <w:rtl w:val="0"/>
        </w:rPr>
        <w:t xml:space="preserve">El ingeniero de sistemas se encarga de las diferentes etapas de un proyecto vinculado a los sistemas. De esta forma, analiza el rendimiento económico, la efectividad de los recursos humanos y el uso tecnológico vinculado a sus creaciones.</w:t>
      </w:r>
      <w:sdt>
        <w:sdtPr>
          <w:tag w:val="goog_rdk_53"/>
        </w:sdtPr>
        <w:sdtContent>
          <w:commentRangeStart w:id="9"/>
        </w:sdtContent>
      </w:sdt>
      <w:r w:rsidDel="00000000" w:rsidR="00000000" w:rsidRPr="00000000">
        <w:rPr>
          <w:rtl w:val="0"/>
        </w:rPr>
      </w:r>
    </w:p>
    <w:p w:rsidR="00000000" w:rsidDel="00000000" w:rsidP="00000000" w:rsidRDefault="00000000" w:rsidRPr="00000000" w14:paraId="00000011">
      <w:pPr>
        <w:rPr>
          <w:i w:val="0"/>
          <w:vertAlign w:val="baseline"/>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i w:val="1"/>
          <w:vertAlign w:val="baseline"/>
          <w:rtl w:val="0"/>
        </w:rPr>
        <w:t xml:space="preserve">En concreto, el ingeniero de sistemas puede dedicarse al desarrollo e implementación de redes complejas, a la programación de aplicaciones informáticas y al manejo de base de datos, por ejemplo</w:t>
      </w:r>
      <w:r w:rsidDel="00000000" w:rsidR="00000000" w:rsidRPr="00000000">
        <w:rPr>
          <w:vertAlign w:val="baseline"/>
          <w:rtl w:val="0"/>
        </w:rPr>
        <w:t xml:space="preserve">”  [1] .</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 xml:space="preserve">Ahora con más claridad </w:t>
      </w:r>
      <w:sdt>
        <w:sdtPr>
          <w:tag w:val="goog_rdk_54"/>
        </w:sdtPr>
        <w:sdtContent>
          <w:ins w:author="DANIEL TABORDA OBANDO" w:id="25" w:date="2021-12-07T19:16:12Z">
            <w:r w:rsidDel="00000000" w:rsidR="00000000" w:rsidRPr="00000000">
              <w:rPr>
                <w:vertAlign w:val="baseline"/>
                <w:rtl w:val="0"/>
              </w:rPr>
              <w:t xml:space="preserve">acerca</w:t>
            </w:r>
          </w:ins>
        </w:sdtContent>
      </w:sdt>
      <w:sdt>
        <w:sdtPr>
          <w:tag w:val="goog_rdk_55"/>
        </w:sdtPr>
        <w:sdtContent>
          <w:del w:author="DANIEL TABORDA OBANDO" w:id="25" w:date="2021-12-07T19:16:12Z">
            <w:r w:rsidDel="00000000" w:rsidR="00000000" w:rsidRPr="00000000">
              <w:rPr>
                <w:vertAlign w:val="baseline"/>
                <w:rtl w:val="0"/>
              </w:rPr>
              <w:delText xml:space="preserve">hacerca</w:delText>
            </w:r>
          </w:del>
        </w:sdtContent>
      </w:sdt>
      <w:r w:rsidDel="00000000" w:rsidR="00000000" w:rsidRPr="00000000">
        <w:rPr>
          <w:vertAlign w:val="baseline"/>
          <w:rtl w:val="0"/>
        </w:rPr>
        <w:t xml:space="preserve"> de la profesión y sus nivel</w:t>
      </w:r>
      <w:sdt>
        <w:sdtPr>
          <w:tag w:val="goog_rdk_56"/>
        </w:sdtPr>
        <w:sdtContent>
          <w:ins w:author="DANIEL TABORDA OBANDO" w:id="26" w:date="2021-12-07T19:16:21Z">
            <w:r w:rsidDel="00000000" w:rsidR="00000000" w:rsidRPr="00000000">
              <w:rPr>
                <w:vertAlign w:val="baseline"/>
                <w:rtl w:val="0"/>
              </w:rPr>
              <w:t xml:space="preserve">es</w:t>
            </w:r>
          </w:ins>
        </w:sdtContent>
      </w:sdt>
      <w:r w:rsidDel="00000000" w:rsidR="00000000" w:rsidRPr="00000000">
        <w:rPr>
          <w:vertAlign w:val="baseline"/>
          <w:rtl w:val="0"/>
        </w:rPr>
        <w:t xml:space="preserve"> de función me puedo hacer unas preguntas </w:t>
      </w:r>
      <w:sdt>
        <w:sdtPr>
          <w:tag w:val="goog_rdk_57"/>
        </w:sdtPr>
        <w:sdtContent>
          <w:commentRangeStart w:id="10"/>
        </w:sdtContent>
      </w:sdt>
      <w:r w:rsidDel="00000000" w:rsidR="00000000" w:rsidRPr="00000000">
        <w:rPr>
          <w:vertAlign w:val="baseline"/>
          <w:rtl w:val="0"/>
        </w:rPr>
        <w:t xml:space="preserve">hacerca </w:t>
      </w:r>
      <w:commentRangeEnd w:id="10"/>
      <w:r w:rsidDel="00000000" w:rsidR="00000000" w:rsidRPr="00000000">
        <w:commentReference w:id="10"/>
      </w:r>
      <w:r w:rsidDel="00000000" w:rsidR="00000000" w:rsidRPr="00000000">
        <w:rPr>
          <w:vertAlign w:val="baseline"/>
          <w:rtl w:val="0"/>
        </w:rPr>
        <w:t xml:space="preserve">de qu</w:t>
      </w:r>
      <w:sdt>
        <w:sdtPr>
          <w:tag w:val="goog_rdk_58"/>
        </w:sdtPr>
        <w:sdtContent>
          <w:ins w:author="DANIEL TABORDA OBANDO" w:id="27" w:date="2021-12-07T19:16:53Z">
            <w:r w:rsidDel="00000000" w:rsidR="00000000" w:rsidRPr="00000000">
              <w:rPr>
                <w:vertAlign w:val="baseline"/>
                <w:rtl w:val="0"/>
              </w:rPr>
              <w:t xml:space="preserve">é</w:t>
            </w:r>
          </w:ins>
        </w:sdtContent>
      </w:sdt>
      <w:sdt>
        <w:sdtPr>
          <w:tag w:val="goog_rdk_59"/>
        </w:sdtPr>
        <w:sdtContent>
          <w:del w:author="DANIEL TABORDA OBANDO" w:id="27" w:date="2021-12-07T19:16:53Z">
            <w:r w:rsidDel="00000000" w:rsidR="00000000" w:rsidRPr="00000000">
              <w:rPr>
                <w:vertAlign w:val="baseline"/>
                <w:rtl w:val="0"/>
              </w:rPr>
              <w:delText xml:space="preserve">e</w:delText>
            </w:r>
          </w:del>
        </w:sdtContent>
      </w:sdt>
      <w:r w:rsidDel="00000000" w:rsidR="00000000" w:rsidRPr="00000000">
        <w:rPr>
          <w:vertAlign w:val="baseline"/>
          <w:rtl w:val="0"/>
        </w:rPr>
        <w:t xml:space="preserve"> </w:t>
      </w:r>
      <w:sdt>
        <w:sdtPr>
          <w:tag w:val="goog_rdk_60"/>
        </w:sdtPr>
        <w:sdtContent>
          <w:ins w:author="DANIEL TABORDA OBANDO" w:id="28" w:date="2021-12-07T19:16:55Z">
            <w:r w:rsidDel="00000000" w:rsidR="00000000" w:rsidRPr="00000000">
              <w:rPr>
                <w:vertAlign w:val="baseline"/>
                <w:rtl w:val="0"/>
              </w:rPr>
              <w:t xml:space="preserve">habilidades</w:t>
            </w:r>
          </w:ins>
        </w:sdtContent>
      </w:sdt>
      <w:sdt>
        <w:sdtPr>
          <w:tag w:val="goog_rdk_61"/>
        </w:sdtPr>
        <w:sdtContent>
          <w:del w:author="DANIEL TABORDA OBANDO" w:id="28" w:date="2021-12-07T19:16:55Z">
            <w:r w:rsidDel="00000000" w:rsidR="00000000" w:rsidRPr="00000000">
              <w:rPr>
                <w:vertAlign w:val="baseline"/>
                <w:rtl w:val="0"/>
              </w:rPr>
              <w:delText xml:space="preserve">habillidades</w:delText>
            </w:r>
          </w:del>
        </w:sdtContent>
      </w:sdt>
      <w:r w:rsidDel="00000000" w:rsidR="00000000" w:rsidRPr="00000000">
        <w:rPr>
          <w:vertAlign w:val="baseline"/>
          <w:rtl w:val="0"/>
        </w:rPr>
        <w:t xml:space="preserve"> y competencias tengo o </w:t>
      </w:r>
      <w:sdt>
        <w:sdtPr>
          <w:tag w:val="goog_rdk_62"/>
        </w:sdtPr>
        <w:sdtContent>
          <w:ins w:author="DANIEL TABORDA OBANDO" w:id="29" w:date="2021-12-07T19:16:58Z">
            <w:r w:rsidDel="00000000" w:rsidR="00000000" w:rsidRPr="00000000">
              <w:rPr>
                <w:vertAlign w:val="baseline"/>
                <w:rtl w:val="0"/>
              </w:rPr>
              <w:t xml:space="preserve">debería</w:t>
            </w:r>
          </w:ins>
        </w:sdtContent>
      </w:sdt>
      <w:sdt>
        <w:sdtPr>
          <w:tag w:val="goog_rdk_63"/>
        </w:sdtPr>
        <w:sdtContent>
          <w:del w:author="DANIEL TABORDA OBANDO" w:id="29" w:date="2021-12-07T19:16:58Z">
            <w:r w:rsidDel="00000000" w:rsidR="00000000" w:rsidRPr="00000000">
              <w:rPr>
                <w:vertAlign w:val="baseline"/>
                <w:rtl w:val="0"/>
              </w:rPr>
              <w:delText xml:space="preserve">deberia</w:delText>
            </w:r>
          </w:del>
        </w:sdtContent>
      </w:sdt>
      <w:r w:rsidDel="00000000" w:rsidR="00000000" w:rsidRPr="00000000">
        <w:rPr>
          <w:vertAlign w:val="baseline"/>
          <w:rtl w:val="0"/>
        </w:rPr>
        <w:t xml:space="preserve"> </w:t>
      </w:r>
      <w:sdt>
        <w:sdtPr>
          <w:tag w:val="goog_rdk_64"/>
        </w:sdtPr>
        <w:sdtContent>
          <w:del w:author="DANIEL TABORDA OBANDO" w:id="30" w:date="2021-12-07T19:17:01Z">
            <w:r w:rsidDel="00000000" w:rsidR="00000000" w:rsidRPr="00000000">
              <w:rPr>
                <w:vertAlign w:val="baseline"/>
                <w:rtl w:val="0"/>
              </w:rPr>
              <w:delText xml:space="preserve">de </w:delText>
            </w:r>
          </w:del>
        </w:sdtContent>
      </w:sdt>
      <w:r w:rsidDel="00000000" w:rsidR="00000000" w:rsidRPr="00000000">
        <w:rPr>
          <w:vertAlign w:val="baseline"/>
          <w:rtl w:val="0"/>
        </w:rPr>
        <w:t xml:space="preserve">tener como ingeniero en proceso de formación.</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i w:val="0"/>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Qué habilidades debe tener un ingeniero de sistemas?</w:t>
      </w:r>
      <w:r w:rsidDel="00000000" w:rsidR="00000000" w:rsidRPr="00000000">
        <w:rPr>
          <w:rtl w:val="0"/>
        </w:rPr>
      </w:r>
    </w:p>
    <w:p w:rsidR="00000000" w:rsidDel="00000000" w:rsidP="00000000" w:rsidRDefault="00000000" w:rsidRPr="00000000" w14:paraId="00000017">
      <w:pPr>
        <w:rPr>
          <w:i w:val="0"/>
          <w:vertAlign w:val="baseline"/>
        </w:rPr>
      </w:pPr>
      <w:r w:rsidDel="00000000" w:rsidR="00000000" w:rsidRPr="00000000">
        <w:rPr>
          <w:i w:val="1"/>
          <w:vertAlign w:val="baseline"/>
          <w:rtl w:val="0"/>
        </w:rPr>
        <w:t xml:space="preserve">Es una carrera que tiene mucha proyección a futuro y en consecuencia requiere que el aspirante desarrolle ciertas habilidades para ejercer, entre las cuales se cuentan:</w:t>
      </w:r>
      <w:r w:rsidDel="00000000" w:rsidR="00000000" w:rsidRPr="00000000">
        <w:rPr>
          <w:rtl w:val="0"/>
        </w:rPr>
      </w:r>
    </w:p>
    <w:p w:rsidR="00000000" w:rsidDel="00000000" w:rsidP="00000000" w:rsidRDefault="00000000" w:rsidRPr="00000000" w14:paraId="00000018">
      <w:pPr>
        <w:rPr>
          <w:i w:val="0"/>
          <w:vertAlign w:val="baseline"/>
        </w:rPr>
      </w:pPr>
      <w:r w:rsidDel="00000000" w:rsidR="00000000" w:rsidRPr="00000000">
        <w:rPr>
          <w:rtl w:val="0"/>
        </w:rPr>
      </w:r>
    </w:p>
    <w:p w:rsidR="00000000" w:rsidDel="00000000" w:rsidP="00000000" w:rsidRDefault="00000000" w:rsidRPr="00000000" w14:paraId="00000019">
      <w:pPr>
        <w:numPr>
          <w:ilvl w:val="0"/>
          <w:numId w:val="3"/>
        </w:numPr>
        <w:ind w:left="720" w:hanging="360"/>
        <w:rPr>
          <w:i w:val="0"/>
          <w:vertAlign w:val="baseline"/>
        </w:rPr>
      </w:pPr>
      <w:r w:rsidDel="00000000" w:rsidR="00000000" w:rsidRPr="00000000">
        <w:rPr>
          <w:i w:val="1"/>
          <w:vertAlign w:val="baseline"/>
          <w:rtl w:val="0"/>
        </w:rPr>
        <w:t xml:space="preserve">Creatividad y capacidad de innovar.</w:t>
      </w:r>
      <w:r w:rsidDel="00000000" w:rsidR="00000000" w:rsidRPr="00000000">
        <w:rPr>
          <w:rtl w:val="0"/>
        </w:rPr>
      </w:r>
    </w:p>
    <w:p w:rsidR="00000000" w:rsidDel="00000000" w:rsidP="00000000" w:rsidRDefault="00000000" w:rsidRPr="00000000" w14:paraId="0000001A">
      <w:pPr>
        <w:numPr>
          <w:ilvl w:val="0"/>
          <w:numId w:val="3"/>
        </w:numPr>
        <w:ind w:left="720" w:hanging="360"/>
        <w:rPr>
          <w:i w:val="0"/>
          <w:vertAlign w:val="baseline"/>
        </w:rPr>
      </w:pPr>
      <w:r w:rsidDel="00000000" w:rsidR="00000000" w:rsidRPr="00000000">
        <w:rPr>
          <w:i w:val="1"/>
          <w:vertAlign w:val="baseline"/>
          <w:rtl w:val="0"/>
        </w:rPr>
        <w:t xml:space="preserve">Facilidad para comunicarse y establecer relaciones.</w:t>
      </w:r>
      <w:r w:rsidDel="00000000" w:rsidR="00000000" w:rsidRPr="00000000">
        <w:rPr>
          <w:rtl w:val="0"/>
        </w:rPr>
      </w:r>
    </w:p>
    <w:p w:rsidR="00000000" w:rsidDel="00000000" w:rsidP="00000000" w:rsidRDefault="00000000" w:rsidRPr="00000000" w14:paraId="0000001B">
      <w:pPr>
        <w:numPr>
          <w:ilvl w:val="0"/>
          <w:numId w:val="3"/>
        </w:numPr>
        <w:ind w:left="720" w:hanging="360"/>
        <w:rPr>
          <w:i w:val="0"/>
          <w:vertAlign w:val="baseline"/>
        </w:rPr>
      </w:pPr>
      <w:r w:rsidDel="00000000" w:rsidR="00000000" w:rsidRPr="00000000">
        <w:rPr>
          <w:i w:val="1"/>
          <w:vertAlign w:val="baseline"/>
          <w:rtl w:val="0"/>
        </w:rPr>
        <w:t xml:space="preserve">Capacidad interpretativa.</w:t>
      </w:r>
      <w:r w:rsidDel="00000000" w:rsidR="00000000" w:rsidRPr="00000000">
        <w:rPr>
          <w:rtl w:val="0"/>
        </w:rPr>
      </w:r>
    </w:p>
    <w:p w:rsidR="00000000" w:rsidDel="00000000" w:rsidP="00000000" w:rsidRDefault="00000000" w:rsidRPr="00000000" w14:paraId="0000001C">
      <w:pPr>
        <w:numPr>
          <w:ilvl w:val="0"/>
          <w:numId w:val="3"/>
        </w:numPr>
        <w:ind w:left="720" w:hanging="360"/>
        <w:rPr>
          <w:i w:val="0"/>
          <w:vertAlign w:val="baseline"/>
        </w:rPr>
      </w:pPr>
      <w:r w:rsidDel="00000000" w:rsidR="00000000" w:rsidRPr="00000000">
        <w:rPr>
          <w:i w:val="1"/>
          <w:vertAlign w:val="baseline"/>
          <w:rtl w:val="0"/>
        </w:rPr>
        <w:t xml:space="preserve">Interés por planear, ejecutar o dirigir proyectos de investigación.</w:t>
      </w:r>
      <w:r w:rsidDel="00000000" w:rsidR="00000000" w:rsidRPr="00000000">
        <w:rPr>
          <w:rtl w:val="0"/>
        </w:rPr>
      </w:r>
    </w:p>
    <w:p w:rsidR="00000000" w:rsidDel="00000000" w:rsidP="00000000" w:rsidRDefault="00000000" w:rsidRPr="00000000" w14:paraId="0000001D">
      <w:pPr>
        <w:numPr>
          <w:ilvl w:val="0"/>
          <w:numId w:val="3"/>
        </w:numPr>
        <w:ind w:left="720" w:hanging="360"/>
        <w:rPr>
          <w:vertAlign w:val="baseline"/>
        </w:rPr>
      </w:pPr>
      <w:r w:rsidDel="00000000" w:rsidR="00000000" w:rsidRPr="00000000">
        <w:rPr>
          <w:i w:val="1"/>
          <w:vertAlign w:val="baseline"/>
          <w:rtl w:val="0"/>
        </w:rPr>
        <w:t xml:space="preserve">Agilidad para realizar cálculos matemáticos</w:t>
      </w:r>
      <w:r w:rsidDel="00000000" w:rsidR="00000000" w:rsidRPr="00000000">
        <w:rPr>
          <w:vertAlign w:val="baseline"/>
          <w:rtl w:val="0"/>
        </w:rPr>
        <w:t xml:space="preserve">.” </w:t>
      </w:r>
      <w:sdt>
        <w:sdtPr>
          <w:tag w:val="goog_rdk_65"/>
        </w:sdtPr>
        <w:sdtContent>
          <w:del w:author="DANIEL TABORDA OBANDO" w:id="31" w:date="2021-12-07T19:17:18Z">
            <w:r w:rsidDel="00000000" w:rsidR="00000000" w:rsidRPr="00000000">
              <w:rPr>
                <w:vertAlign w:val="baseline"/>
                <w:rtl w:val="0"/>
              </w:rPr>
              <w:delText xml:space="preserve">Según  Gonzales, Patricia </w:delText>
            </w:r>
          </w:del>
        </w:sdtContent>
      </w:sdt>
      <w:r w:rsidDel="00000000" w:rsidR="00000000" w:rsidRPr="00000000">
        <w:rPr>
          <w:vertAlign w:val="baseline"/>
          <w:rtl w:val="0"/>
        </w:rPr>
        <w:t xml:space="preserve"> [2]</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Tomando como base lo propuesto por</w:t>
      </w:r>
      <w:sdt>
        <w:sdtPr>
          <w:tag w:val="goog_rdk_66"/>
        </w:sdtPr>
        <w:sdtContent>
          <w:del w:author="DANIEL TABORDA OBANDO" w:id="32" w:date="2021-12-07T19:18:25Z">
            <w:r w:rsidDel="00000000" w:rsidR="00000000" w:rsidRPr="00000000">
              <w:rPr>
                <w:vertAlign w:val="baseline"/>
                <w:rtl w:val="0"/>
              </w:rPr>
              <w:delText xml:space="preserve"> Patricia</w:delText>
            </w:r>
          </w:del>
        </w:sdtContent>
      </w:sdt>
      <w:sdt>
        <w:sdtPr>
          <w:tag w:val="goog_rdk_67"/>
        </w:sdtPr>
        <w:sdtContent>
          <w:ins w:author="DANIEL TABORDA OBANDO" w:id="32" w:date="2021-12-07T19:18:25Z">
            <w:r w:rsidDel="00000000" w:rsidR="00000000" w:rsidRPr="00000000">
              <w:rPr>
                <w:vertAlign w:val="baseline"/>
                <w:rtl w:val="0"/>
              </w:rPr>
              <w:t xml:space="preserve">[2]</w:t>
            </w:r>
            <w:r w:rsidDel="00000000" w:rsidR="00000000" w:rsidRPr="00000000">
              <w:rPr>
                <w:vertAlign w:val="baseline"/>
                <w:rtl w:val="0"/>
              </w:rPr>
              <w:t xml:space="preserve"> </w:t>
            </w:r>
          </w:ins>
        </w:sdtContent>
      </w:sdt>
      <w:r w:rsidDel="00000000" w:rsidR="00000000" w:rsidRPr="00000000">
        <w:rPr>
          <w:vertAlign w:val="baseline"/>
          <w:rtl w:val="0"/>
        </w:rPr>
        <w:t xml:space="preserve"> me </w:t>
      </w:r>
      <w:sdt>
        <w:sdtPr>
          <w:tag w:val="goog_rdk_68"/>
        </w:sdtPr>
        <w:sdtContent>
          <w:ins w:author="DANIEL TABORDA OBANDO" w:id="33" w:date="2021-12-07T19:18:32Z">
            <w:r w:rsidDel="00000000" w:rsidR="00000000" w:rsidRPr="00000000">
              <w:rPr>
                <w:vertAlign w:val="baseline"/>
                <w:rtl w:val="0"/>
              </w:rPr>
              <w:t xml:space="preserve">gustaría</w:t>
            </w:r>
          </w:ins>
        </w:sdtContent>
      </w:sdt>
      <w:sdt>
        <w:sdtPr>
          <w:tag w:val="goog_rdk_69"/>
        </w:sdtPr>
        <w:sdtContent>
          <w:del w:author="DANIEL TABORDA OBANDO" w:id="33" w:date="2021-12-07T19:18:32Z">
            <w:r w:rsidDel="00000000" w:rsidR="00000000" w:rsidRPr="00000000">
              <w:rPr>
                <w:vertAlign w:val="baseline"/>
                <w:rtl w:val="0"/>
              </w:rPr>
              <w:delText xml:space="preserve">gustaria</w:delText>
            </w:r>
          </w:del>
        </w:sdtContent>
      </w:sdt>
      <w:r w:rsidDel="00000000" w:rsidR="00000000" w:rsidRPr="00000000">
        <w:rPr>
          <w:vertAlign w:val="baseline"/>
          <w:rtl w:val="0"/>
        </w:rPr>
        <w:t xml:space="preserve"> </w:t>
      </w:r>
      <w:sdt>
        <w:sdtPr>
          <w:tag w:val="goog_rdk_70"/>
        </w:sdtPr>
        <w:sdtContent>
          <w:commentRangeStart w:id="11"/>
        </w:sdtContent>
      </w:sdt>
      <w:r w:rsidDel="00000000" w:rsidR="00000000" w:rsidRPr="00000000">
        <w:rPr>
          <w:vertAlign w:val="baseline"/>
          <w:rtl w:val="0"/>
        </w:rPr>
        <w:t xml:space="preserve">abundar </w:t>
      </w:r>
      <w:commentRangeEnd w:id="11"/>
      <w:r w:rsidDel="00000000" w:rsidR="00000000" w:rsidRPr="00000000">
        <w:commentReference w:id="11"/>
      </w:r>
      <w:r w:rsidDel="00000000" w:rsidR="00000000" w:rsidRPr="00000000">
        <w:rPr>
          <w:vertAlign w:val="baseline"/>
          <w:rtl w:val="0"/>
        </w:rPr>
        <w:t xml:space="preserve">un poco en qu</w:t>
      </w:r>
      <w:sdt>
        <w:sdtPr>
          <w:tag w:val="goog_rdk_71"/>
        </w:sdtPr>
        <w:sdtContent>
          <w:ins w:author="DANIEL TABORDA OBANDO" w:id="34" w:date="2021-12-07T19:19:08Z">
            <w:r w:rsidDel="00000000" w:rsidR="00000000" w:rsidRPr="00000000">
              <w:rPr>
                <w:vertAlign w:val="baseline"/>
                <w:rtl w:val="0"/>
              </w:rPr>
              <w:t xml:space="preserve">é</w:t>
            </w:r>
          </w:ins>
        </w:sdtContent>
      </w:sdt>
      <w:sdt>
        <w:sdtPr>
          <w:tag w:val="goog_rdk_72"/>
        </w:sdtPr>
        <w:sdtContent>
          <w:del w:author="DANIEL TABORDA OBANDO" w:id="34" w:date="2021-12-07T19:19:08Z">
            <w:r w:rsidDel="00000000" w:rsidR="00000000" w:rsidRPr="00000000">
              <w:rPr>
                <w:vertAlign w:val="baseline"/>
                <w:rtl w:val="0"/>
              </w:rPr>
              <w:delText xml:space="preserve">e</w:delText>
            </w:r>
          </w:del>
        </w:sdtContent>
      </w:sdt>
      <w:r w:rsidDel="00000000" w:rsidR="00000000" w:rsidRPr="00000000">
        <w:rPr>
          <w:vertAlign w:val="baseline"/>
          <w:rtl w:val="0"/>
        </w:rPr>
        <w:t xml:space="preserve"> habilidades en este momento tengo </w:t>
      </w:r>
      <w:sdt>
        <w:sdtPr>
          <w:tag w:val="goog_rdk_73"/>
        </w:sdtPr>
        <w:sdtContent>
          <w:del w:author="DANIEL TABORDA OBANDO" w:id="35" w:date="2021-12-07T19:19:13Z">
            <w:r w:rsidDel="00000000" w:rsidR="00000000" w:rsidRPr="00000000">
              <w:rPr>
                <w:vertAlign w:val="baseline"/>
                <w:rtl w:val="0"/>
              </w:rPr>
              <w:delText xml:space="preserve">yo </w:delText>
            </w:r>
          </w:del>
        </w:sdtContent>
      </w:sdt>
      <w:r w:rsidDel="00000000" w:rsidR="00000000" w:rsidRPr="00000000">
        <w:rPr>
          <w:vertAlign w:val="baseline"/>
          <w:rtl w:val="0"/>
        </w:rPr>
        <w:t xml:space="preserve">en bruto y</w:t>
      </w:r>
      <w:sdt>
        <w:sdtPr>
          <w:tag w:val="goog_rdk_74"/>
        </w:sdtPr>
        <w:sdtContent>
          <w:ins w:author="DANIEL TABORDA OBANDO" w:id="36" w:date="2021-12-07T19:19:39Z">
            <w:r w:rsidDel="00000000" w:rsidR="00000000" w:rsidRPr="00000000">
              <w:rPr>
                <w:vertAlign w:val="baseline"/>
                <w:rtl w:val="0"/>
              </w:rPr>
              <w:t xml:space="preserve"> por mejorar</w:t>
            </w:r>
          </w:ins>
        </w:sdtContent>
      </w:sdt>
      <w:sdt>
        <w:sdtPr>
          <w:tag w:val="goog_rdk_75"/>
        </w:sdtPr>
        <w:sdtContent>
          <w:del w:author="DANIEL TABORDA OBANDO" w:id="36" w:date="2021-12-07T19:19:39Z">
            <w:r w:rsidDel="00000000" w:rsidR="00000000" w:rsidRPr="00000000">
              <w:rPr>
                <w:vertAlign w:val="baseline"/>
                <w:rtl w:val="0"/>
              </w:rPr>
              <w:delText xml:space="preserve"> con potencialidad que puedo seguir mejorandolas</w:delText>
            </w:r>
          </w:del>
        </w:sdtContent>
      </w:sdt>
      <w:sdt>
        <w:sdtPr>
          <w:tag w:val="goog_rdk_76"/>
        </w:sdtPr>
        <w:sdtContent>
          <w:ins w:author="DANIEL TABORDA OBANDO" w:id="36" w:date="2021-12-07T19:19:39Z">
            <w:r w:rsidDel="00000000" w:rsidR="00000000" w:rsidRPr="00000000">
              <w:rPr>
                <w:vertAlign w:val="baseline"/>
                <w:rtl w:val="0"/>
              </w:rPr>
              <w:t xml:space="preserve">:</w:t>
            </w:r>
          </w:ins>
        </w:sdtContent>
      </w:sdt>
      <w:sdt>
        <w:sdtPr>
          <w:tag w:val="goog_rdk_77"/>
        </w:sdtPr>
        <w:sdtContent>
          <w:del w:author="DANIEL TABORDA OBANDO" w:id="36" w:date="2021-12-07T19:19:39Z">
            <w:r w:rsidDel="00000000" w:rsidR="00000000" w:rsidRPr="00000000">
              <w:rPr>
                <w:vertAlign w:val="baseline"/>
                <w:rtl w:val="0"/>
              </w:rPr>
              <w:delText xml:space="preserve">;</w:delText>
            </w:r>
          </w:del>
        </w:sdtContent>
      </w:sdt>
      <w:r w:rsidDel="00000000" w:rsidR="00000000" w:rsidRPr="00000000">
        <w:rPr>
          <w:vertAlign w:val="baseline"/>
          <w:rtl w:val="0"/>
        </w:rPr>
        <w:t xml:space="preserve"> me </w:t>
      </w:r>
      <w:sdt>
        <w:sdtPr>
          <w:tag w:val="goog_rdk_78"/>
        </w:sdtPr>
        <w:sdtContent>
          <w:ins w:author="DANIEL TABORDA OBANDO" w:id="37" w:date="2021-12-07T19:19:24Z">
            <w:r w:rsidDel="00000000" w:rsidR="00000000" w:rsidRPr="00000000">
              <w:rPr>
                <w:vertAlign w:val="baseline"/>
                <w:rtl w:val="0"/>
              </w:rPr>
              <w:t xml:space="preserve">considero</w:t>
            </w:r>
          </w:ins>
        </w:sdtContent>
      </w:sdt>
      <w:sdt>
        <w:sdtPr>
          <w:tag w:val="goog_rdk_79"/>
        </w:sdtPr>
        <w:sdtContent>
          <w:del w:author="DANIEL TABORDA OBANDO" w:id="37" w:date="2021-12-07T19:19:24Z">
            <w:r w:rsidDel="00000000" w:rsidR="00000000" w:rsidRPr="00000000">
              <w:rPr>
                <w:vertAlign w:val="baseline"/>
                <w:rtl w:val="0"/>
              </w:rPr>
              <w:delText xml:space="preserve">concidero</w:delText>
            </w:r>
          </w:del>
        </w:sdtContent>
      </w:sdt>
      <w:r w:rsidDel="00000000" w:rsidR="00000000" w:rsidRPr="00000000">
        <w:rPr>
          <w:vertAlign w:val="baseline"/>
          <w:rtl w:val="0"/>
        </w:rPr>
        <w:t xml:space="preserve"> una persona con habilidades y virtudes en el liderazgo y trabajo en equipo haciendo uso</w:t>
      </w:r>
      <w:sdt>
        <w:sdtPr>
          <w:tag w:val="goog_rdk_80"/>
        </w:sdtPr>
        <w:sdtContent>
          <w:del w:author="DANIEL TABORDA OBANDO" w:id="38" w:date="2021-12-07T19:20:20Z">
            <w:r w:rsidDel="00000000" w:rsidR="00000000" w:rsidRPr="00000000">
              <w:rPr>
                <w:vertAlign w:val="baseline"/>
                <w:rtl w:val="0"/>
              </w:rPr>
              <w:delText xml:space="preserve">s</w:delText>
            </w:r>
          </w:del>
        </w:sdtContent>
      </w:sdt>
      <w:r w:rsidDel="00000000" w:rsidR="00000000" w:rsidRPr="00000000">
        <w:rPr>
          <w:vertAlign w:val="baseline"/>
          <w:rtl w:val="0"/>
        </w:rPr>
        <w:t xml:space="preserve"> de la comunicación y la confrontación de ideas y dudas para que el trabajo </w:t>
      </w:r>
      <w:sdt>
        <w:sdtPr>
          <w:tag w:val="goog_rdk_81"/>
        </w:sdtPr>
        <w:sdtContent>
          <w:ins w:author="DANIEL TABORDA OBANDO" w:id="39" w:date="2021-12-07T19:20:28Z">
            <w:r w:rsidDel="00000000" w:rsidR="00000000" w:rsidRPr="00000000">
              <w:rPr>
                <w:vertAlign w:val="baseline"/>
                <w:rtl w:val="0"/>
              </w:rPr>
              <w:t xml:space="preserve">final</w:t>
            </w:r>
          </w:ins>
        </w:sdtContent>
      </w:sdt>
      <w:sdt>
        <w:sdtPr>
          <w:tag w:val="goog_rdk_82"/>
        </w:sdtPr>
        <w:sdtContent>
          <w:del w:author="DANIEL TABORDA OBANDO" w:id="39" w:date="2021-12-07T19:20:28Z">
            <w:r w:rsidDel="00000000" w:rsidR="00000000" w:rsidRPr="00000000">
              <w:rPr>
                <w:vertAlign w:val="baseline"/>
                <w:rtl w:val="0"/>
              </w:rPr>
              <w:delText xml:space="preserve">fianl</w:delText>
            </w:r>
          </w:del>
        </w:sdtContent>
      </w:sdt>
      <w:r w:rsidDel="00000000" w:rsidR="00000000" w:rsidRPr="00000000">
        <w:rPr>
          <w:vertAlign w:val="baseline"/>
          <w:rtl w:val="0"/>
        </w:rPr>
        <w:t xml:space="preserve"> </w:t>
      </w:r>
      <w:sdt>
        <w:sdtPr>
          <w:tag w:val="goog_rdk_83"/>
        </w:sdtPr>
        <w:sdtContent>
          <w:ins w:author="DANIEL TABORDA OBANDO" w:id="40" w:date="2021-12-07T19:20:31Z">
            <w:r w:rsidDel="00000000" w:rsidR="00000000" w:rsidRPr="00000000">
              <w:rPr>
                <w:vertAlign w:val="baseline"/>
                <w:rtl w:val="0"/>
              </w:rPr>
              <w:t xml:space="preserve">esté</w:t>
            </w:r>
          </w:ins>
        </w:sdtContent>
      </w:sdt>
      <w:sdt>
        <w:sdtPr>
          <w:tag w:val="goog_rdk_84"/>
        </w:sdtPr>
        <w:sdtContent>
          <w:del w:author="DANIEL TABORDA OBANDO" w:id="40" w:date="2021-12-07T19:20:31Z">
            <w:r w:rsidDel="00000000" w:rsidR="00000000" w:rsidRPr="00000000">
              <w:rPr>
                <w:vertAlign w:val="baseline"/>
                <w:rtl w:val="0"/>
              </w:rPr>
              <w:delText xml:space="preserve">este</w:delText>
            </w:r>
          </w:del>
        </w:sdtContent>
      </w:sdt>
      <w:r w:rsidDel="00000000" w:rsidR="00000000" w:rsidRPr="00000000">
        <w:rPr>
          <w:vertAlign w:val="baseline"/>
          <w:rtl w:val="0"/>
        </w:rPr>
        <w:t xml:space="preserve"> lo más completo y  perfecto que se </w:t>
      </w:r>
      <w:sdt>
        <w:sdtPr>
          <w:tag w:val="goog_rdk_85"/>
        </w:sdtPr>
        <w:sdtContent>
          <w:ins w:author="DANIEL TABORDA OBANDO" w:id="41" w:date="2021-12-07T19:20:35Z">
            <w:r w:rsidDel="00000000" w:rsidR="00000000" w:rsidRPr="00000000">
              <w:rPr>
                <w:vertAlign w:val="baseline"/>
                <w:rtl w:val="0"/>
              </w:rPr>
              <w:t xml:space="preserve">pueda</w:t>
            </w:r>
          </w:ins>
        </w:sdtContent>
      </w:sdt>
      <w:sdt>
        <w:sdtPr>
          <w:tag w:val="goog_rdk_86"/>
        </w:sdtPr>
        <w:sdtContent>
          <w:del w:author="DANIEL TABORDA OBANDO" w:id="41" w:date="2021-12-07T19:20:35Z">
            <w:r w:rsidDel="00000000" w:rsidR="00000000" w:rsidRPr="00000000">
              <w:rPr>
                <w:vertAlign w:val="baseline"/>
                <w:rtl w:val="0"/>
              </w:rPr>
              <w:delText xml:space="preserve">peda</w:delText>
            </w:r>
          </w:del>
        </w:sdtContent>
      </w:sdt>
      <w:r w:rsidDel="00000000" w:rsidR="00000000" w:rsidRPr="00000000">
        <w:rPr>
          <w:vertAlign w:val="baseline"/>
          <w:rtl w:val="0"/>
        </w:rPr>
        <w:t xml:space="preserve"> haciendo uso de la organización, la iniciativa  y el </w:t>
      </w:r>
      <w:sdt>
        <w:sdtPr>
          <w:tag w:val="goog_rdk_87"/>
        </w:sdtPr>
        <w:sdtContent>
          <w:ins w:author="DANIEL TABORDA OBANDO" w:id="42" w:date="2021-12-07T19:20:51Z">
            <w:r w:rsidDel="00000000" w:rsidR="00000000" w:rsidRPr="00000000">
              <w:rPr>
                <w:vertAlign w:val="baseline"/>
                <w:rtl w:val="0"/>
              </w:rPr>
              <w:t xml:space="preserve">trabajo en</w:t>
            </w:r>
          </w:ins>
        </w:sdtContent>
      </w:sdt>
      <w:sdt>
        <w:sdtPr>
          <w:tag w:val="goog_rdk_88"/>
        </w:sdtPr>
        <w:sdtContent>
          <w:del w:author="DANIEL TABORDA OBANDO" w:id="42" w:date="2021-12-07T19:20:51Z">
            <w:r w:rsidDel="00000000" w:rsidR="00000000" w:rsidRPr="00000000">
              <w:rPr>
                <w:vertAlign w:val="baseline"/>
                <w:rtl w:val="0"/>
              </w:rPr>
              <w:delText xml:space="preserve">trabajo</w:delText>
            </w:r>
          </w:del>
        </w:sdtContent>
      </w:sdt>
      <w:sdt>
        <w:sdtPr>
          <w:tag w:val="goog_rdk_89"/>
        </w:sdtPr>
        <w:sdtContent>
          <w:ins w:author="DANIEL TABORDA OBANDO" w:id="42" w:date="2021-12-07T19:20:51Z">
            <w:sdt>
              <w:sdtPr>
                <w:tag w:val="goog_rdk_90"/>
              </w:sdtPr>
              <w:sdtContent>
                <w:del w:author="DANIEL TABORDA OBANDO" w:id="42" w:date="2021-12-07T19:20:51Z">
                  <w:r w:rsidDel="00000000" w:rsidR="00000000" w:rsidRPr="00000000">
                    <w:rPr>
                      <w:vertAlign w:val="baseline"/>
                      <w:rtl w:val="0"/>
                    </w:rPr>
                    <w:delText xml:space="preserve">en</w:delText>
                  </w:r>
                </w:del>
              </w:sdtContent>
            </w:sdt>
            <w:r w:rsidDel="00000000" w:rsidR="00000000" w:rsidRPr="00000000">
              <w:rPr>
                <w:vertAlign w:val="baseline"/>
                <w:rtl w:val="0"/>
              </w:rPr>
              <w:t xml:space="preserve"> equipo.</w:t>
            </w:r>
          </w:ins>
        </w:sdtContent>
      </w:sdt>
      <w:sdt>
        <w:sdtPr>
          <w:tag w:val="goog_rdk_91"/>
        </w:sdtPr>
        <w:sdtContent>
          <w:del w:author="DANIEL TABORDA OBANDO" w:id="42" w:date="2021-12-07T19:20:51Z">
            <w:r w:rsidDel="00000000" w:rsidR="00000000" w:rsidRPr="00000000">
              <w:rPr>
                <w:vertAlign w:val="baseline"/>
                <w:rtl w:val="0"/>
              </w:rPr>
              <w:delText xml:space="preserve">  mutuo y reciproco</w:delText>
            </w:r>
          </w:del>
        </w:sdtContent>
      </w:sdt>
      <w:sdt>
        <w:sdtPr>
          <w:tag w:val="goog_rdk_92"/>
        </w:sdtPr>
        <w:sdtContent>
          <w:commentRangeStart w:id="12"/>
        </w:sdtContent>
      </w:sdt>
      <w:r w:rsidDel="00000000" w:rsidR="00000000" w:rsidRPr="00000000">
        <w:rPr>
          <w:vertAlign w:val="baseline"/>
          <w:rtl w:val="0"/>
        </w:rPr>
        <w:t xml:space="preserve">. Otra habilidad que me </w:t>
      </w:r>
      <w:sdt>
        <w:sdtPr>
          <w:tag w:val="goog_rdk_93"/>
        </w:sdtPr>
        <w:sdtContent>
          <w:ins w:author="DANIEL TABORDA OBANDO" w:id="43" w:date="2021-12-07T19:21:21Z">
            <w:r w:rsidDel="00000000" w:rsidR="00000000" w:rsidRPr="00000000">
              <w:rPr>
                <w:vertAlign w:val="baseline"/>
                <w:rtl w:val="0"/>
              </w:rPr>
              <w:t xml:space="preserve">gustaría</w:t>
            </w:r>
          </w:ins>
        </w:sdtContent>
      </w:sdt>
      <w:sdt>
        <w:sdtPr>
          <w:tag w:val="goog_rdk_94"/>
        </w:sdtPr>
        <w:sdtContent>
          <w:del w:author="DANIEL TABORDA OBANDO" w:id="43" w:date="2021-12-07T19:21:21Z">
            <w:r w:rsidDel="00000000" w:rsidR="00000000" w:rsidRPr="00000000">
              <w:rPr>
                <w:vertAlign w:val="baseline"/>
                <w:rtl w:val="0"/>
              </w:rPr>
              <w:delText xml:space="preserve">gustaria</w:delText>
            </w:r>
          </w:del>
        </w:sdtContent>
      </w:sdt>
      <w:r w:rsidDel="00000000" w:rsidR="00000000" w:rsidRPr="00000000">
        <w:rPr>
          <w:vertAlign w:val="baseline"/>
          <w:rtl w:val="0"/>
        </w:rPr>
        <w:t xml:space="preserve"> destacar seria el </w:t>
      </w:r>
      <w:sdt>
        <w:sdtPr>
          <w:tag w:val="goog_rdk_95"/>
        </w:sdtPr>
        <w:sdtContent>
          <w:del w:author="DANIEL TABORDA OBANDO" w:id="44" w:date="2021-12-07T19:21:35Z">
            <w:r w:rsidDel="00000000" w:rsidR="00000000" w:rsidRPr="00000000">
              <w:rPr>
                <w:vertAlign w:val="baseline"/>
                <w:rtl w:val="0"/>
              </w:rPr>
              <w:delText xml:space="preserve">R</w:delText>
            </w:r>
          </w:del>
        </w:sdtContent>
      </w:sdt>
      <w:sdt>
        <w:sdtPr>
          <w:tag w:val="goog_rdk_96"/>
        </w:sdtPr>
        <w:sdtContent>
          <w:ins w:author="DANIEL TABORDA OBANDO" w:id="44" w:date="2021-12-07T19:21:35Z"/>
          <w:sdt>
            <w:sdtPr>
              <w:tag w:val="goog_rdk_97"/>
            </w:sdtPr>
            <w:sdtContent>
              <w:commentRangeStart w:id="13"/>
            </w:sdtContent>
          </w:sdt>
          <w:ins w:author="DANIEL TABORDA OBANDO" w:id="44" w:date="2021-12-07T19:21:35Z">
            <w:r w:rsidDel="00000000" w:rsidR="00000000" w:rsidRPr="00000000">
              <w:rPr>
                <w:vertAlign w:val="baseline"/>
                <w:rtl w:val="0"/>
              </w:rPr>
              <w:t xml:space="preserve">r</w:t>
            </w:r>
          </w:ins>
        </w:sdtContent>
      </w:sdt>
      <w:r w:rsidDel="00000000" w:rsidR="00000000" w:rsidRPr="00000000">
        <w:rPr>
          <w:vertAlign w:val="baseline"/>
          <w:rtl w:val="0"/>
        </w:rPr>
        <w:t xml:space="preserve">azonamiento critico</w:t>
      </w:r>
      <w:commentRangeEnd w:id="13"/>
      <w:r w:rsidDel="00000000" w:rsidR="00000000" w:rsidRPr="00000000">
        <w:commentReference w:id="13"/>
      </w:r>
      <w:r w:rsidDel="00000000" w:rsidR="00000000" w:rsidRPr="00000000">
        <w:rPr>
          <w:vertAlign w:val="baseline"/>
          <w:rtl w:val="0"/>
        </w:rPr>
        <w:t xml:space="preserve"> que </w:t>
      </w:r>
      <w:sdt>
        <w:sdtPr>
          <w:tag w:val="goog_rdk_98"/>
        </w:sdtPr>
        <w:sdtContent>
          <w:ins w:author="DANIEL TABORDA OBANDO" w:id="45" w:date="2021-12-07T19:23:07Z">
            <w:r w:rsidDel="00000000" w:rsidR="00000000" w:rsidRPr="00000000">
              <w:rPr>
                <w:vertAlign w:val="baseline"/>
                <w:rtl w:val="0"/>
              </w:rPr>
              <w:t xml:space="preserve">entraría</w:t>
            </w:r>
          </w:ins>
        </w:sdtContent>
      </w:sdt>
      <w:sdt>
        <w:sdtPr>
          <w:tag w:val="goog_rdk_99"/>
        </w:sdtPr>
        <w:sdtContent>
          <w:del w:author="DANIEL TABORDA OBANDO" w:id="45" w:date="2021-12-07T19:23:07Z">
            <w:r w:rsidDel="00000000" w:rsidR="00000000" w:rsidRPr="00000000">
              <w:rPr>
                <w:vertAlign w:val="baseline"/>
                <w:rtl w:val="0"/>
              </w:rPr>
              <w:delText xml:space="preserve">entraria</w:delText>
            </w:r>
          </w:del>
        </w:sdtContent>
      </w:sdt>
      <w:r w:rsidDel="00000000" w:rsidR="00000000" w:rsidRPr="00000000">
        <w:rPr>
          <w:vertAlign w:val="baseline"/>
          <w:rtl w:val="0"/>
        </w:rPr>
        <w:t xml:space="preserve"> en la capacidad interpretativa y que estaria mediado en criticar mi trabajo respecto a los objetivos alcanzar y tambein en base a los triunfos de la competencia. </w:t>
      </w:r>
      <w:commentRangeEnd w:id="12"/>
      <w:r w:rsidDel="00000000" w:rsidR="00000000" w:rsidRPr="00000000">
        <w:commentReference w:id="12"/>
      </w:r>
      <w:r w:rsidDel="00000000" w:rsidR="00000000" w:rsidRPr="00000000">
        <w:rPr>
          <w:vertAlign w:val="baseline"/>
          <w:rtl w:val="0"/>
        </w:rPr>
        <w:t xml:space="preserve">Y por </w:t>
      </w:r>
      <w:sdt>
        <w:sdtPr>
          <w:tag w:val="goog_rdk_100"/>
        </w:sdtPr>
        <w:sdtContent>
          <w:ins w:author="DANIEL TABORDA OBANDO" w:id="46" w:date="2021-12-07T19:25:52Z">
            <w:r w:rsidDel="00000000" w:rsidR="00000000" w:rsidRPr="00000000">
              <w:rPr>
                <w:vertAlign w:val="baseline"/>
                <w:rtl w:val="0"/>
              </w:rPr>
              <w:t xml:space="preserve">último</w:t>
            </w:r>
          </w:ins>
        </w:sdtContent>
      </w:sdt>
      <w:sdt>
        <w:sdtPr>
          <w:tag w:val="goog_rdk_101"/>
        </w:sdtPr>
        <w:sdtContent>
          <w:del w:author="DANIEL TABORDA OBANDO" w:id="46" w:date="2021-12-07T19:25:52Z">
            <w:r w:rsidDel="00000000" w:rsidR="00000000" w:rsidRPr="00000000">
              <w:rPr>
                <w:vertAlign w:val="baseline"/>
                <w:rtl w:val="0"/>
              </w:rPr>
              <w:delText xml:space="preserve">ultimo</w:delText>
            </w:r>
          </w:del>
        </w:sdtContent>
      </w:sdt>
      <w:r w:rsidDel="00000000" w:rsidR="00000000" w:rsidRPr="00000000">
        <w:rPr>
          <w:vertAlign w:val="baseline"/>
          <w:rtl w:val="0"/>
        </w:rPr>
        <w:t xml:space="preserve"> en mis </w:t>
      </w:r>
      <w:sdt>
        <w:sdtPr>
          <w:tag w:val="goog_rdk_102"/>
        </w:sdtPr>
        <w:sdtContent>
          <w:ins w:author="DANIEL TABORDA OBANDO" w:id="47" w:date="2021-12-07T19:25:56Z">
            <w:r w:rsidDel="00000000" w:rsidR="00000000" w:rsidRPr="00000000">
              <w:rPr>
                <w:vertAlign w:val="baseline"/>
                <w:rtl w:val="0"/>
              </w:rPr>
              <w:t xml:space="preserve">habilidades</w:t>
            </w:r>
          </w:ins>
        </w:sdtContent>
      </w:sdt>
      <w:sdt>
        <w:sdtPr>
          <w:tag w:val="goog_rdk_103"/>
        </w:sdtPr>
        <w:sdtContent>
          <w:del w:author="DANIEL TABORDA OBANDO" w:id="47" w:date="2021-12-07T19:25:56Z">
            <w:r w:rsidDel="00000000" w:rsidR="00000000" w:rsidRPr="00000000">
              <w:rPr>
                <w:vertAlign w:val="baseline"/>
                <w:rtl w:val="0"/>
              </w:rPr>
              <w:delText xml:space="preserve">hablidades</w:delText>
            </w:r>
          </w:del>
        </w:sdtContent>
      </w:sdt>
      <w:r w:rsidDel="00000000" w:rsidR="00000000" w:rsidRPr="00000000">
        <w:rPr>
          <w:vertAlign w:val="baseline"/>
          <w:rtl w:val="0"/>
        </w:rPr>
        <w:t xml:space="preserve"> destaco la comunicación, que es dada por el </w:t>
      </w:r>
      <w:sdt>
        <w:sdtPr>
          <w:tag w:val="goog_rdk_104"/>
        </w:sdtPr>
        <w:sdtContent>
          <w:ins w:author="DANIEL TABORDA OBANDO" w:id="48" w:date="2021-12-07T19:25:59Z">
            <w:r w:rsidDel="00000000" w:rsidR="00000000" w:rsidRPr="00000000">
              <w:rPr>
                <w:vertAlign w:val="baseline"/>
                <w:rtl w:val="0"/>
              </w:rPr>
              <w:t xml:space="preserve">interés</w:t>
            </w:r>
          </w:ins>
        </w:sdtContent>
      </w:sdt>
      <w:sdt>
        <w:sdtPr>
          <w:tag w:val="goog_rdk_105"/>
        </w:sdtPr>
        <w:sdtContent>
          <w:del w:author="DANIEL TABORDA OBANDO" w:id="48" w:date="2021-12-07T19:25:59Z">
            <w:r w:rsidDel="00000000" w:rsidR="00000000" w:rsidRPr="00000000">
              <w:rPr>
                <w:vertAlign w:val="baseline"/>
                <w:rtl w:val="0"/>
              </w:rPr>
              <w:delText xml:space="preserve">intereses</w:delText>
            </w:r>
          </w:del>
        </w:sdtContent>
      </w:sdt>
      <w:r w:rsidDel="00000000" w:rsidR="00000000" w:rsidRPr="00000000">
        <w:rPr>
          <w:vertAlign w:val="baseline"/>
          <w:rtl w:val="0"/>
        </w:rPr>
        <w:t xml:space="preserve"> de participar en trabajo en grupo y destacar ideas y proponer innovación y puntos de vista.</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shd w:fill="ffffff" w:val="clear"/>
        <w:spacing w:after="280" w:before="280" w:lineRule="auto"/>
        <w:rPr>
          <w:vertAlign w:val="baseline"/>
        </w:rPr>
      </w:pPr>
      <w:r w:rsidDel="00000000" w:rsidR="00000000" w:rsidRPr="00000000">
        <w:rPr>
          <w:vertAlign w:val="baseline"/>
          <w:rtl w:val="0"/>
        </w:rPr>
        <w:t xml:space="preserve">En las competencias yo prodria destacar, “</w:t>
      </w:r>
      <w:r w:rsidDel="00000000" w:rsidR="00000000" w:rsidRPr="00000000">
        <w:rPr>
          <w:i w:val="1"/>
          <w:vertAlign w:val="baseline"/>
          <w:rtl w:val="0"/>
        </w:rPr>
        <w:t xml:space="preserve">Capacidad para comprender y aplicar la responsabilidad ética, la legislación y la deontología profesional de la actividad de la profesión de Ingeniero en Informática</w:t>
      </w:r>
      <w:r w:rsidDel="00000000" w:rsidR="00000000" w:rsidRPr="00000000">
        <w:rPr>
          <w:vertAlign w:val="baseline"/>
          <w:rtl w:val="0"/>
        </w:rPr>
        <w:t xml:space="preserve">.”  [3] esta compentencia estaria muy inclinada a la parte socio-humanistica que yo respaldo a travéz de principios morales y de integridad que enfoco en el bienestar y cumplimiento de la legislación y tambien en procurar el bien ajeno y altruismo. Otra competencia </w:t>
      </w:r>
      <w:sdt>
        <w:sdtPr>
          <w:tag w:val="goog_rdk_106"/>
        </w:sdtPr>
        <w:sdtContent>
          <w:commentRangeStart w:id="14"/>
        </w:sdtContent>
      </w:sdt>
      <w:r w:rsidDel="00000000" w:rsidR="00000000" w:rsidRPr="00000000">
        <w:rPr>
          <w:vertAlign w:val="baseline"/>
          <w:rtl w:val="0"/>
        </w:rPr>
        <w:t xml:space="preserve">seria la motivación de la calidad</w:t>
      </w:r>
      <w:commentRangeEnd w:id="14"/>
      <w:r w:rsidDel="00000000" w:rsidR="00000000" w:rsidRPr="00000000">
        <w:commentReference w:id="14"/>
      </w:r>
      <w:r w:rsidDel="00000000" w:rsidR="00000000" w:rsidRPr="00000000">
        <w:rPr>
          <w:vertAlign w:val="baseline"/>
          <w:rtl w:val="0"/>
        </w:rPr>
        <w:t xml:space="preserve">,</w:t>
      </w:r>
      <w:sdt>
        <w:sdtPr>
          <w:tag w:val="goog_rdk_107"/>
        </w:sdtPr>
        <w:sdtContent>
          <w:commentRangeStart w:id="15"/>
        </w:sdtContent>
      </w:sdt>
      <w:r w:rsidDel="00000000" w:rsidR="00000000" w:rsidRPr="00000000">
        <w:rPr>
          <w:vertAlign w:val="baseline"/>
          <w:rtl w:val="0"/>
        </w:rPr>
        <w:t xml:space="preserve"> que se desarollaria en cuanto a la realización de proyectos y cumplimiento de metas y que estaria mediado en cuanto cumplir con el ejercicio de entregar un producto en exelentes condiciones con la mayor certeza. </w:t>
      </w:r>
      <w:commentRangeEnd w:id="15"/>
      <w:r w:rsidDel="00000000" w:rsidR="00000000" w:rsidRPr="00000000">
        <w:commentReference w:id="15"/>
      </w:r>
      <w:sdt>
        <w:sdtPr>
          <w:tag w:val="goog_rdk_108"/>
        </w:sdtPr>
        <w:sdtContent>
          <w:commentRangeStart w:id="16"/>
        </w:sdtContent>
      </w:sdt>
      <w:r w:rsidDel="00000000" w:rsidR="00000000" w:rsidRPr="00000000">
        <w:rPr>
          <w:vertAlign w:val="baseline"/>
          <w:rtl w:val="0"/>
        </w:rPr>
        <w:t xml:space="preserve">Por último una competencía mía a destacar sería la habilidades interpersoonales las cuales me ayudan a mejorar la interacción con mi entorno haciendo mejorar las relaciones creando una convivencia sana de comunicacíon sabiendo dar y recibir un mensaje.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22">
      <w:pPr>
        <w:shd w:fill="ffffff" w:val="clear"/>
        <w:spacing w:after="280" w:before="280" w:lineRule="auto"/>
        <w:rPr>
          <w:vertAlign w:val="baseline"/>
        </w:rPr>
      </w:pPr>
      <w:r w:rsidDel="00000000" w:rsidR="00000000" w:rsidRPr="00000000">
        <w:rPr>
          <w:vertAlign w:val="baseline"/>
          <w:rtl w:val="0"/>
        </w:rPr>
        <w:t xml:space="preserve">Por otra parte hay habilidades y competencias que debo </w:t>
      </w:r>
      <w:sdt>
        <w:sdtPr>
          <w:tag w:val="goog_rdk_109"/>
        </w:sdtPr>
        <w:sdtContent>
          <w:del w:author="DANIEL TABORDA OBANDO" w:id="49" w:date="2021-12-07T19:33:32Z">
            <w:r w:rsidDel="00000000" w:rsidR="00000000" w:rsidRPr="00000000">
              <w:rPr>
                <w:vertAlign w:val="baseline"/>
                <w:rtl w:val="0"/>
              </w:rPr>
              <w:delText xml:space="preserve">de </w:delText>
            </w:r>
          </w:del>
        </w:sdtContent>
      </w:sdt>
      <w:r w:rsidDel="00000000" w:rsidR="00000000" w:rsidRPr="00000000">
        <w:rPr>
          <w:vertAlign w:val="baseline"/>
          <w:rtl w:val="0"/>
        </w:rPr>
        <w:t xml:space="preserve">reforzar entre las cuales destaco el </w:t>
      </w:r>
      <w:sdt>
        <w:sdtPr>
          <w:tag w:val="goog_rdk_110"/>
        </w:sdtPr>
        <w:sdtContent>
          <w:del w:author="DANIEL TABORDA OBANDO" w:id="50" w:date="2021-12-07T19:33:44Z">
            <w:r w:rsidDel="00000000" w:rsidR="00000000" w:rsidRPr="00000000">
              <w:rPr>
                <w:vertAlign w:val="baseline"/>
                <w:rtl w:val="0"/>
              </w:rPr>
              <w:delText xml:space="preserve">C</w:delText>
            </w:r>
          </w:del>
        </w:sdtContent>
      </w:sdt>
      <w:sdt>
        <w:sdtPr>
          <w:tag w:val="goog_rdk_111"/>
        </w:sdtPr>
        <w:sdtContent>
          <w:ins w:author="DANIEL TABORDA OBANDO" w:id="50" w:date="2021-12-07T19:33:44Z">
            <w:r w:rsidDel="00000000" w:rsidR="00000000" w:rsidRPr="00000000">
              <w:rPr>
                <w:vertAlign w:val="baseline"/>
                <w:rtl w:val="0"/>
              </w:rPr>
              <w:t xml:space="preserve">c</w:t>
            </w:r>
          </w:ins>
        </w:sdtContent>
      </w:sdt>
      <w:r w:rsidDel="00000000" w:rsidR="00000000" w:rsidRPr="00000000">
        <w:rPr>
          <w:vertAlign w:val="baseline"/>
          <w:rtl w:val="0"/>
        </w:rPr>
        <w:t xml:space="preserve">onocimiento de una lengua extranjera, habilidad </w:t>
      </w:r>
      <w:sdt>
        <w:sdtPr>
          <w:tag w:val="goog_rdk_112"/>
        </w:sdtPr>
        <w:sdtContent>
          <w:ins w:author="DANIEL TABORDA OBANDO" w:id="51" w:date="2021-12-07T19:34:04Z">
            <w:r w:rsidDel="00000000" w:rsidR="00000000" w:rsidRPr="00000000">
              <w:rPr>
                <w:vertAlign w:val="baseline"/>
                <w:rtl w:val="0"/>
              </w:rPr>
              <w:t xml:space="preserve">en la que </w:t>
            </w:r>
          </w:ins>
        </w:sdtContent>
      </w:sdt>
      <w:sdt>
        <w:sdtPr>
          <w:tag w:val="goog_rdk_113"/>
        </w:sdtPr>
        <w:sdtContent>
          <w:del w:author="DANIEL TABORDA OBANDO" w:id="51" w:date="2021-12-07T19:34:04Z">
            <w:r w:rsidDel="00000000" w:rsidR="00000000" w:rsidRPr="00000000">
              <w:rPr>
                <w:vertAlign w:val="baseline"/>
                <w:rtl w:val="0"/>
              </w:rPr>
              <w:delText xml:space="preserve">en al cua</w:delText>
            </w:r>
          </w:del>
        </w:sdtContent>
      </w:sdt>
      <w:r w:rsidDel="00000000" w:rsidR="00000000" w:rsidRPr="00000000">
        <w:rPr>
          <w:vertAlign w:val="baseline"/>
          <w:rtl w:val="0"/>
        </w:rPr>
        <w:t xml:space="preserve">l tengo varias dificultades y </w:t>
      </w:r>
      <w:sdt>
        <w:sdtPr>
          <w:tag w:val="goog_rdk_114"/>
        </w:sdtPr>
        <w:sdtContent>
          <w:ins w:author="DANIEL TABORDA OBANDO" w:id="52" w:date="2021-12-07T19:34:10Z">
            <w:r w:rsidDel="00000000" w:rsidR="00000000" w:rsidRPr="00000000">
              <w:rPr>
                <w:vertAlign w:val="baseline"/>
                <w:rtl w:val="0"/>
              </w:rPr>
              <w:t xml:space="preserve">vacíos</w:t>
            </w:r>
          </w:ins>
        </w:sdtContent>
      </w:sdt>
      <w:sdt>
        <w:sdtPr>
          <w:tag w:val="goog_rdk_115"/>
        </w:sdtPr>
        <w:sdtContent>
          <w:del w:author="DANIEL TABORDA OBANDO" w:id="52" w:date="2021-12-07T19:34:10Z">
            <w:r w:rsidDel="00000000" w:rsidR="00000000" w:rsidRPr="00000000">
              <w:rPr>
                <w:vertAlign w:val="baseline"/>
                <w:rtl w:val="0"/>
              </w:rPr>
              <w:delText xml:space="preserve">vacios</w:delText>
            </w:r>
          </w:del>
        </w:sdtContent>
      </w:sdt>
      <w:r w:rsidDel="00000000" w:rsidR="00000000" w:rsidRPr="00000000">
        <w:rPr>
          <w:vertAlign w:val="baseline"/>
          <w:rtl w:val="0"/>
        </w:rPr>
        <w:t xml:space="preserve"> dentro de lo </w:t>
      </w:r>
      <w:sdt>
        <w:sdtPr>
          <w:tag w:val="goog_rdk_116"/>
        </w:sdtPr>
        <w:sdtContent>
          <w:ins w:author="DANIEL TABORDA OBANDO" w:id="53" w:date="2021-12-07T19:34:15Z">
            <w:r w:rsidDel="00000000" w:rsidR="00000000" w:rsidRPr="00000000">
              <w:rPr>
                <w:vertAlign w:val="baseline"/>
                <w:rtl w:val="0"/>
              </w:rPr>
              <w:t xml:space="preserve">académico</w:t>
            </w:r>
          </w:ins>
        </w:sdtContent>
      </w:sdt>
      <w:sdt>
        <w:sdtPr>
          <w:tag w:val="goog_rdk_117"/>
        </w:sdtPr>
        <w:sdtContent>
          <w:del w:author="DANIEL TABORDA OBANDO" w:id="53" w:date="2021-12-07T19:34:15Z">
            <w:r w:rsidDel="00000000" w:rsidR="00000000" w:rsidRPr="00000000">
              <w:rPr>
                <w:vertAlign w:val="baseline"/>
                <w:rtl w:val="0"/>
              </w:rPr>
              <w:delText xml:space="preserve">academico</w:delText>
            </w:r>
          </w:del>
        </w:sdtContent>
      </w:sdt>
      <w:r w:rsidDel="00000000" w:rsidR="00000000" w:rsidRPr="00000000">
        <w:rPr>
          <w:vertAlign w:val="baseline"/>
          <w:rtl w:val="0"/>
        </w:rPr>
        <w:t xml:space="preserve"> como lo motivacional. Otra</w:t>
      </w:r>
      <w:sdt>
        <w:sdtPr>
          <w:tag w:val="goog_rdk_118"/>
        </w:sdtPr>
        <w:sdtContent>
          <w:del w:author="DANIEL TABORDA OBANDO" w:id="54" w:date="2021-12-07T19:34:32Z">
            <w:r w:rsidDel="00000000" w:rsidR="00000000" w:rsidRPr="00000000">
              <w:rPr>
                <w:vertAlign w:val="baseline"/>
                <w:rtl w:val="0"/>
              </w:rPr>
              <w:delText xml:space="preserve">s</w:delText>
            </w:r>
          </w:del>
        </w:sdtContent>
      </w:sdt>
      <w:r w:rsidDel="00000000" w:rsidR="00000000" w:rsidRPr="00000000">
        <w:rPr>
          <w:vertAlign w:val="baseline"/>
          <w:rtl w:val="0"/>
        </w:rPr>
        <w:t xml:space="preserve"> </w:t>
      </w:r>
      <w:sdt>
        <w:sdtPr>
          <w:tag w:val="goog_rdk_119"/>
        </w:sdtPr>
        <w:sdtContent>
          <w:ins w:author="DANIEL TABORDA OBANDO" w:id="55" w:date="2021-12-07T19:34:34Z">
            <w:r w:rsidDel="00000000" w:rsidR="00000000" w:rsidRPr="00000000">
              <w:rPr>
                <w:vertAlign w:val="baseline"/>
                <w:rtl w:val="0"/>
              </w:rPr>
              <w:t xml:space="preserve">dificultad</w:t>
            </w:r>
          </w:ins>
        </w:sdtContent>
      </w:sdt>
      <w:sdt>
        <w:sdtPr>
          <w:tag w:val="goog_rdk_120"/>
        </w:sdtPr>
        <w:sdtContent>
          <w:del w:author="DANIEL TABORDA OBANDO" w:id="55" w:date="2021-12-07T19:34:34Z">
            <w:r w:rsidDel="00000000" w:rsidR="00000000" w:rsidRPr="00000000">
              <w:rPr>
                <w:vertAlign w:val="baseline"/>
                <w:rtl w:val="0"/>
              </w:rPr>
              <w:delText xml:space="preserve">dificultade</w:delText>
            </w:r>
            <w:r w:rsidDel="00000000" w:rsidR="00000000" w:rsidRPr="00000000">
              <w:rPr>
                <w:vertAlign w:val="baseline"/>
                <w:rtl w:val="0"/>
              </w:rPr>
              <w:delText xml:space="preserve">s</w:delText>
            </w:r>
          </w:del>
        </w:sdtContent>
      </w:sdt>
      <w:r w:rsidDel="00000000" w:rsidR="00000000" w:rsidRPr="00000000">
        <w:rPr>
          <w:vertAlign w:val="baseline"/>
          <w:rtl w:val="0"/>
        </w:rPr>
        <w:t xml:space="preserve"> </w:t>
      </w:r>
      <w:sdt>
        <w:sdtPr>
          <w:tag w:val="goog_rdk_121"/>
        </w:sdtPr>
        <w:sdtContent>
          <w:del w:author="DANIEL TABORDA OBANDO" w:id="56" w:date="2021-12-07T19:34:42Z">
            <w:r w:rsidDel="00000000" w:rsidR="00000000" w:rsidRPr="00000000">
              <w:rPr>
                <w:vertAlign w:val="baseline"/>
                <w:rtl w:val="0"/>
              </w:rPr>
              <w:delText xml:space="preserve">q</w:delText>
            </w:r>
          </w:del>
        </w:sdtContent>
      </w:sdt>
      <w:sdt>
        <w:sdtPr>
          <w:tag w:val="goog_rdk_122"/>
        </w:sdtPr>
        <w:sdtContent>
          <w:ins w:author="DANIEL TABORDA OBANDO" w:id="56" w:date="2021-12-07T19:34:42Z">
            <w:r w:rsidDel="00000000" w:rsidR="00000000" w:rsidRPr="00000000">
              <w:rPr>
                <w:vertAlign w:val="baseline"/>
                <w:rtl w:val="0"/>
              </w:rPr>
              <w:t xml:space="preserve">es </w:t>
            </w:r>
          </w:ins>
        </w:sdtContent>
      </w:sdt>
      <w:sdt>
        <w:sdtPr>
          <w:tag w:val="goog_rdk_123"/>
        </w:sdtPr>
        <w:sdtContent>
          <w:del w:author="DANIEL TABORDA OBANDO" w:id="56" w:date="2021-12-07T19:34:42Z">
            <w:r w:rsidDel="00000000" w:rsidR="00000000" w:rsidRPr="00000000">
              <w:rPr>
                <w:vertAlign w:val="baseline"/>
                <w:rtl w:val="0"/>
              </w:rPr>
              <w:delText xml:space="preserve">ue se me ha presentado seria</w:delText>
            </w:r>
          </w:del>
        </w:sdtContent>
      </w:sdt>
      <w:r w:rsidDel="00000000" w:rsidR="00000000" w:rsidRPr="00000000">
        <w:rPr>
          <w:vertAlign w:val="baseline"/>
          <w:rtl w:val="0"/>
        </w:rPr>
        <w:t xml:space="preserve"> la </w:t>
      </w:r>
      <w:sdt>
        <w:sdtPr>
          <w:tag w:val="goog_rdk_124"/>
        </w:sdtPr>
        <w:sdtContent>
          <w:ins w:author="DANIEL TABORDA OBANDO" w:id="57" w:date="2021-12-07T19:34:53Z">
            <w:r w:rsidDel="00000000" w:rsidR="00000000" w:rsidRPr="00000000">
              <w:rPr>
                <w:vertAlign w:val="baseline"/>
                <w:rtl w:val="0"/>
              </w:rPr>
              <w:t xml:space="preserve">agilidad</w:t>
            </w:r>
          </w:ins>
        </w:sdtContent>
      </w:sdt>
      <w:sdt>
        <w:sdtPr>
          <w:tag w:val="goog_rdk_125"/>
        </w:sdtPr>
        <w:sdtContent>
          <w:del w:author="DANIEL TABORDA OBANDO" w:id="57" w:date="2021-12-07T19:34:53Z">
            <w:r w:rsidDel="00000000" w:rsidR="00000000" w:rsidRPr="00000000">
              <w:rPr>
                <w:vertAlign w:val="baseline"/>
                <w:rtl w:val="0"/>
              </w:rPr>
              <w:delText xml:space="preserve">Agilidad</w:delText>
            </w:r>
          </w:del>
        </w:sdtContent>
      </w:sdt>
      <w:r w:rsidDel="00000000" w:rsidR="00000000" w:rsidRPr="00000000">
        <w:rPr>
          <w:vertAlign w:val="baseline"/>
          <w:rtl w:val="0"/>
        </w:rPr>
        <w:t xml:space="preserve"> para realizar cálculos matemáticos,</w:t>
      </w:r>
      <w:sdt>
        <w:sdtPr>
          <w:tag w:val="goog_rdk_126"/>
        </w:sdtPr>
        <w:sdtContent>
          <w:commentRangeStart w:id="17"/>
        </w:sdtContent>
      </w:sdt>
      <w:r w:rsidDel="00000000" w:rsidR="00000000" w:rsidRPr="00000000">
        <w:rPr>
          <w:vertAlign w:val="baseline"/>
          <w:rtl w:val="0"/>
        </w:rPr>
        <w:t xml:space="preserve"> problema que solucionado a lo largo de tiempo pero que aún estoy lejos de tener un buen nivel en la compresión </w:t>
      </w:r>
      <w:commentRangeEnd w:id="17"/>
      <w:r w:rsidDel="00000000" w:rsidR="00000000" w:rsidRPr="00000000">
        <w:commentReference w:id="17"/>
      </w:r>
      <w:r w:rsidDel="00000000" w:rsidR="00000000" w:rsidRPr="00000000">
        <w:rPr>
          <w:vertAlign w:val="baseline"/>
          <w:rtl w:val="0"/>
        </w:rPr>
        <w:t xml:space="preserve">de las ciencias exactas y las habilidades que se requieren para el dominio de estas. Por último una competencia que se me dificulta mucho es la creatividad, poder imaginar y dar soluciones </w:t>
      </w:r>
      <w:sdt>
        <w:sdtPr>
          <w:tag w:val="goog_rdk_127"/>
        </w:sdtPr>
        <w:sdtContent>
          <w:ins w:author="DANIEL TABORDA OBANDO" w:id="58" w:date="2021-12-07T19:35:45Z">
            <w:r w:rsidDel="00000000" w:rsidR="00000000" w:rsidRPr="00000000">
              <w:rPr>
                <w:vertAlign w:val="baseline"/>
                <w:rtl w:val="0"/>
              </w:rPr>
              <w:t xml:space="preserve">a </w:t>
            </w:r>
          </w:ins>
        </w:sdtContent>
      </w:sdt>
      <w:sdt>
        <w:sdtPr>
          <w:tag w:val="goog_rdk_128"/>
        </w:sdtPr>
        <w:sdtContent>
          <w:del w:author="DANIEL TABORDA OBANDO" w:id="58" w:date="2021-12-07T19:35:45Z">
            <w:r w:rsidDel="00000000" w:rsidR="00000000" w:rsidRPr="00000000">
              <w:rPr>
                <w:vertAlign w:val="baseline"/>
                <w:rtl w:val="0"/>
              </w:rPr>
              <w:delText xml:space="preserve">o </w:delText>
            </w:r>
          </w:del>
        </w:sdtContent>
      </w:sdt>
      <w:r w:rsidDel="00000000" w:rsidR="00000000" w:rsidRPr="00000000">
        <w:rPr>
          <w:vertAlign w:val="baseline"/>
          <w:rtl w:val="0"/>
        </w:rPr>
        <w:t xml:space="preserve">problemas complejos de forma creativa </w:t>
      </w:r>
      <w:sdt>
        <w:sdtPr>
          <w:tag w:val="goog_rdk_129"/>
        </w:sdtPr>
        <w:sdtContent>
          <w:ins w:author="DANIEL TABORDA OBANDO" w:id="59" w:date="2021-12-07T19:35:52Z">
            <w:r w:rsidDel="00000000" w:rsidR="00000000" w:rsidRPr="00000000">
              <w:rPr>
                <w:vertAlign w:val="baseline"/>
                <w:rtl w:val="0"/>
              </w:rPr>
              <w:t xml:space="preserve">es </w:t>
            </w:r>
          </w:ins>
        </w:sdtContent>
      </w:sdt>
      <w:sdt>
        <w:sdtPr>
          <w:tag w:val="goog_rdk_130"/>
        </w:sdtPr>
        <w:sdtContent>
          <w:del w:author="DANIEL TABORDA OBANDO" w:id="59" w:date="2021-12-07T19:35:52Z">
            <w:r w:rsidDel="00000000" w:rsidR="00000000" w:rsidRPr="00000000">
              <w:rPr>
                <w:vertAlign w:val="baseline"/>
                <w:rtl w:val="0"/>
              </w:rPr>
              <w:delText xml:space="preserve">en </w:delText>
            </w:r>
          </w:del>
        </w:sdtContent>
      </w:sdt>
      <w:r w:rsidDel="00000000" w:rsidR="00000000" w:rsidRPr="00000000">
        <w:rPr>
          <w:vertAlign w:val="baseline"/>
          <w:rtl w:val="0"/>
        </w:rPr>
        <w:t xml:space="preserve">una habilidad que casi nunca he puesto a servicio, desarrollo y mejora, por lo cual en la parte de innovación hay aspectos a mejorar.</w:t>
      </w:r>
    </w:p>
    <w:p w:rsidR="00000000" w:rsidDel="00000000" w:rsidP="00000000" w:rsidRDefault="00000000" w:rsidRPr="00000000" w14:paraId="00000023">
      <w:pPr>
        <w:shd w:fill="ffffff" w:val="clear"/>
        <w:spacing w:after="280" w:before="280" w:lineRule="auto"/>
        <w:rPr>
          <w:vertAlign w:val="baseline"/>
        </w:rPr>
      </w:pPr>
      <w:r w:rsidDel="00000000" w:rsidR="00000000" w:rsidRPr="00000000">
        <w:rPr>
          <w:vertAlign w:val="baseline"/>
          <w:rtl w:val="0"/>
        </w:rPr>
        <w:t xml:space="preserve">Ahora teniendo más claro y definido quien soy como aspirante de un futuro empleo en el marco laboral de la ingeniería de sistemas, los aspectos y aptitudes que debo de mejorar, debo de saber que oportunidades hay y en cuál de ellas me quiero focalizar. Para esto se proponen unas líneas o áreas de estudio.</w:t>
      </w:r>
    </w:p>
    <w:p w:rsidR="00000000" w:rsidDel="00000000" w:rsidP="00000000" w:rsidRDefault="00000000" w:rsidRPr="00000000" w14:paraId="00000024">
      <w:pPr>
        <w:shd w:fill="ffffff" w:val="clear"/>
        <w:spacing w:after="280" w:before="280" w:lineRule="auto"/>
        <w:rPr>
          <w:i w:val="0"/>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Línea de énfasis Ingeniería de software y sistemas de información</w:t>
      </w:r>
      <w:r w:rsidDel="00000000" w:rsidR="00000000" w:rsidRPr="00000000">
        <w:rPr>
          <w:rtl w:val="0"/>
        </w:rPr>
      </w:r>
    </w:p>
    <w:p w:rsidR="00000000" w:rsidDel="00000000" w:rsidP="00000000" w:rsidRDefault="00000000" w:rsidRPr="00000000" w14:paraId="00000025">
      <w:pPr>
        <w:numPr>
          <w:ilvl w:val="0"/>
          <w:numId w:val="1"/>
        </w:numPr>
        <w:shd w:fill="ffffff" w:val="clear"/>
        <w:spacing w:after="0" w:before="280" w:lineRule="auto"/>
        <w:ind w:left="720" w:hanging="360"/>
        <w:rPr>
          <w:i w:val="0"/>
          <w:vertAlign w:val="baseline"/>
        </w:rPr>
      </w:pPr>
      <w:r w:rsidDel="00000000" w:rsidR="00000000" w:rsidRPr="00000000">
        <w:rPr>
          <w:i w:val="1"/>
          <w:vertAlign w:val="baseline"/>
          <w:rtl w:val="0"/>
        </w:rPr>
        <w:t xml:space="preserve">Ingeniería Web</w:t>
      </w:r>
      <w:r w:rsidDel="00000000" w:rsidR="00000000" w:rsidRPr="00000000">
        <w:rPr>
          <w:rtl w:val="0"/>
        </w:rPr>
      </w:r>
    </w:p>
    <w:p w:rsidR="00000000" w:rsidDel="00000000" w:rsidP="00000000" w:rsidRDefault="00000000" w:rsidRPr="00000000" w14:paraId="00000026">
      <w:pPr>
        <w:numPr>
          <w:ilvl w:val="0"/>
          <w:numId w:val="1"/>
        </w:numPr>
        <w:shd w:fill="ffffff" w:val="clear"/>
        <w:spacing w:after="0" w:before="0" w:lineRule="auto"/>
        <w:ind w:left="720" w:hanging="360"/>
        <w:rPr>
          <w:i w:val="0"/>
          <w:vertAlign w:val="baseline"/>
        </w:rPr>
      </w:pPr>
      <w:r w:rsidDel="00000000" w:rsidR="00000000" w:rsidRPr="00000000">
        <w:rPr>
          <w:i w:val="1"/>
          <w:vertAlign w:val="baseline"/>
          <w:rtl w:val="0"/>
        </w:rPr>
        <w:t xml:space="preserve">Seminario de Bases de Datos </w:t>
      </w:r>
      <w:r w:rsidDel="00000000" w:rsidR="00000000" w:rsidRPr="00000000">
        <w:rPr>
          <w:rtl w:val="0"/>
        </w:rPr>
      </w:r>
    </w:p>
    <w:p w:rsidR="00000000" w:rsidDel="00000000" w:rsidP="00000000" w:rsidRDefault="00000000" w:rsidRPr="00000000" w14:paraId="00000027">
      <w:pPr>
        <w:numPr>
          <w:ilvl w:val="0"/>
          <w:numId w:val="1"/>
        </w:numPr>
        <w:shd w:fill="ffffff" w:val="clear"/>
        <w:spacing w:after="0" w:before="0" w:lineRule="auto"/>
        <w:ind w:left="720" w:hanging="360"/>
        <w:rPr>
          <w:i w:val="0"/>
          <w:vertAlign w:val="baseline"/>
        </w:rPr>
      </w:pPr>
      <w:r w:rsidDel="00000000" w:rsidR="00000000" w:rsidRPr="00000000">
        <w:rPr>
          <w:i w:val="1"/>
          <w:vertAlign w:val="baseline"/>
          <w:rtl w:val="0"/>
        </w:rPr>
        <w:t xml:space="preserve">Ingeniería de Procesos de Software</w:t>
      </w:r>
      <w:r w:rsidDel="00000000" w:rsidR="00000000" w:rsidRPr="00000000">
        <w:rPr>
          <w:rtl w:val="0"/>
        </w:rPr>
      </w:r>
    </w:p>
    <w:p w:rsidR="00000000" w:rsidDel="00000000" w:rsidP="00000000" w:rsidRDefault="00000000" w:rsidRPr="00000000" w14:paraId="00000028">
      <w:pPr>
        <w:numPr>
          <w:ilvl w:val="0"/>
          <w:numId w:val="1"/>
        </w:numPr>
        <w:shd w:fill="ffffff" w:val="clear"/>
        <w:spacing w:after="0" w:before="0" w:lineRule="auto"/>
        <w:ind w:left="720" w:hanging="360"/>
        <w:rPr>
          <w:i w:val="0"/>
          <w:vertAlign w:val="baseline"/>
        </w:rPr>
      </w:pPr>
      <w:r w:rsidDel="00000000" w:rsidR="00000000" w:rsidRPr="00000000">
        <w:rPr>
          <w:i w:val="1"/>
          <w:vertAlign w:val="baseline"/>
          <w:rtl w:val="0"/>
        </w:rPr>
        <w:t xml:space="preserve">Pruebas de Software</w:t>
      </w:r>
      <w:r w:rsidDel="00000000" w:rsidR="00000000" w:rsidRPr="00000000">
        <w:rPr>
          <w:rtl w:val="0"/>
        </w:rPr>
      </w:r>
    </w:p>
    <w:p w:rsidR="00000000" w:rsidDel="00000000" w:rsidP="00000000" w:rsidRDefault="00000000" w:rsidRPr="00000000" w14:paraId="00000029">
      <w:pPr>
        <w:numPr>
          <w:ilvl w:val="0"/>
          <w:numId w:val="1"/>
        </w:numPr>
        <w:shd w:fill="ffffff" w:val="clear"/>
        <w:spacing w:after="0" w:before="0" w:lineRule="auto"/>
        <w:ind w:left="720" w:hanging="360"/>
        <w:rPr>
          <w:i w:val="0"/>
          <w:vertAlign w:val="baseline"/>
        </w:rPr>
      </w:pPr>
      <w:r w:rsidDel="00000000" w:rsidR="00000000" w:rsidRPr="00000000">
        <w:rPr>
          <w:i w:val="1"/>
          <w:vertAlign w:val="baseline"/>
          <w:rtl w:val="0"/>
        </w:rPr>
        <w:t xml:space="preserve">Desarrollo de Aplicaciones Empresariales</w:t>
      </w:r>
      <w:r w:rsidDel="00000000" w:rsidR="00000000" w:rsidRPr="00000000">
        <w:rPr>
          <w:rtl w:val="0"/>
        </w:rPr>
      </w:r>
    </w:p>
    <w:p w:rsidR="00000000" w:rsidDel="00000000" w:rsidP="00000000" w:rsidRDefault="00000000" w:rsidRPr="00000000" w14:paraId="0000002A">
      <w:pPr>
        <w:numPr>
          <w:ilvl w:val="0"/>
          <w:numId w:val="1"/>
        </w:numPr>
        <w:shd w:fill="ffffff" w:val="clear"/>
        <w:spacing w:after="0" w:before="0" w:lineRule="auto"/>
        <w:ind w:left="720" w:hanging="360"/>
        <w:rPr>
          <w:i w:val="0"/>
          <w:vertAlign w:val="baseline"/>
        </w:rPr>
      </w:pPr>
      <w:r w:rsidDel="00000000" w:rsidR="00000000" w:rsidRPr="00000000">
        <w:rPr>
          <w:i w:val="1"/>
          <w:vertAlign w:val="baseline"/>
          <w:rtl w:val="0"/>
        </w:rPr>
        <w:t xml:space="preserve">Ingeniería de Procesos de Negocio</w:t>
      </w:r>
      <w:r w:rsidDel="00000000" w:rsidR="00000000" w:rsidRPr="00000000">
        <w:rPr>
          <w:rtl w:val="0"/>
        </w:rPr>
      </w:r>
    </w:p>
    <w:p w:rsidR="00000000" w:rsidDel="00000000" w:rsidP="00000000" w:rsidRDefault="00000000" w:rsidRPr="00000000" w14:paraId="0000002B">
      <w:pPr>
        <w:numPr>
          <w:ilvl w:val="0"/>
          <w:numId w:val="1"/>
        </w:numPr>
        <w:shd w:fill="ffffff" w:val="clear"/>
        <w:spacing w:after="0" w:before="0" w:lineRule="auto"/>
        <w:ind w:left="720" w:hanging="360"/>
        <w:rPr>
          <w:i w:val="0"/>
          <w:vertAlign w:val="baseline"/>
        </w:rPr>
      </w:pPr>
      <w:r w:rsidDel="00000000" w:rsidR="00000000" w:rsidRPr="00000000">
        <w:rPr>
          <w:i w:val="1"/>
          <w:vertAlign w:val="baseline"/>
          <w:rtl w:val="0"/>
        </w:rPr>
        <w:t xml:space="preserve">Construcción de Software Seguro</w:t>
      </w:r>
      <w:r w:rsidDel="00000000" w:rsidR="00000000" w:rsidRPr="00000000">
        <w:rPr>
          <w:rtl w:val="0"/>
        </w:rPr>
      </w:r>
    </w:p>
    <w:p w:rsidR="00000000" w:rsidDel="00000000" w:rsidP="00000000" w:rsidRDefault="00000000" w:rsidRPr="00000000" w14:paraId="0000002C">
      <w:pPr>
        <w:numPr>
          <w:ilvl w:val="0"/>
          <w:numId w:val="1"/>
        </w:numPr>
        <w:shd w:fill="ffffff" w:val="clear"/>
        <w:spacing w:after="280" w:before="0" w:lineRule="auto"/>
        <w:ind w:left="720" w:hanging="360"/>
        <w:rPr>
          <w:i w:val="0"/>
          <w:vertAlign w:val="baseline"/>
        </w:rPr>
      </w:pPr>
      <w:r w:rsidDel="00000000" w:rsidR="00000000" w:rsidRPr="00000000">
        <w:rPr>
          <w:i w:val="1"/>
          <w:vertAlign w:val="baseline"/>
          <w:rtl w:val="0"/>
        </w:rPr>
        <w:t xml:space="preserve">Profundización en Arquitectura de Software</w:t>
      </w:r>
      <w:r w:rsidDel="00000000" w:rsidR="00000000" w:rsidRPr="00000000">
        <w:rPr>
          <w:rtl w:val="0"/>
        </w:rPr>
      </w:r>
    </w:p>
    <w:p w:rsidR="00000000" w:rsidDel="00000000" w:rsidP="00000000" w:rsidRDefault="00000000" w:rsidRPr="00000000" w14:paraId="0000002D">
      <w:pPr>
        <w:shd w:fill="ffffff" w:val="clear"/>
        <w:spacing w:after="280" w:before="280" w:lineRule="auto"/>
        <w:rPr>
          <w:i w:val="0"/>
          <w:vertAlign w:val="baseline"/>
        </w:rPr>
      </w:pPr>
      <w:r w:rsidDel="00000000" w:rsidR="00000000" w:rsidRPr="00000000">
        <w:rPr>
          <w:i w:val="1"/>
          <w:vertAlign w:val="baseline"/>
          <w:rtl w:val="0"/>
        </w:rPr>
        <w:t xml:space="preserve">Línea de énfasis Ingeniería informática y ciencia computacional</w:t>
      </w:r>
      <w:r w:rsidDel="00000000" w:rsidR="00000000" w:rsidRPr="00000000">
        <w:rPr>
          <w:rtl w:val="0"/>
        </w:rPr>
      </w:r>
    </w:p>
    <w:p w:rsidR="00000000" w:rsidDel="00000000" w:rsidP="00000000" w:rsidRDefault="00000000" w:rsidRPr="00000000" w14:paraId="0000002E">
      <w:pPr>
        <w:numPr>
          <w:ilvl w:val="0"/>
          <w:numId w:val="1"/>
        </w:numPr>
        <w:ind w:left="720" w:hanging="360"/>
        <w:rPr>
          <w:i w:val="0"/>
          <w:vertAlign w:val="baseline"/>
        </w:rPr>
      </w:pPr>
      <w:r w:rsidDel="00000000" w:rsidR="00000000" w:rsidRPr="00000000">
        <w:rPr>
          <w:i w:val="1"/>
          <w:vertAlign w:val="baseline"/>
          <w:rtl w:val="0"/>
        </w:rPr>
        <w:t xml:space="preserve">Análisis Numérico</w:t>
      </w:r>
      <w:r w:rsidDel="00000000" w:rsidR="00000000" w:rsidRPr="00000000">
        <w:rPr>
          <w:rtl w:val="0"/>
        </w:rPr>
      </w:r>
    </w:p>
    <w:p w:rsidR="00000000" w:rsidDel="00000000" w:rsidP="00000000" w:rsidRDefault="00000000" w:rsidRPr="00000000" w14:paraId="0000002F">
      <w:pPr>
        <w:numPr>
          <w:ilvl w:val="0"/>
          <w:numId w:val="1"/>
        </w:numPr>
        <w:ind w:left="720" w:hanging="360"/>
        <w:rPr>
          <w:i w:val="0"/>
          <w:vertAlign w:val="baseline"/>
        </w:rPr>
      </w:pPr>
      <w:r w:rsidDel="00000000" w:rsidR="00000000" w:rsidRPr="00000000">
        <w:rPr>
          <w:i w:val="1"/>
          <w:vertAlign w:val="baseline"/>
          <w:rtl w:val="0"/>
        </w:rPr>
        <w:t xml:space="preserve">Optimización</w:t>
      </w:r>
      <w:r w:rsidDel="00000000" w:rsidR="00000000" w:rsidRPr="00000000">
        <w:rPr>
          <w:rtl w:val="0"/>
        </w:rPr>
      </w:r>
    </w:p>
    <w:p w:rsidR="00000000" w:rsidDel="00000000" w:rsidP="00000000" w:rsidRDefault="00000000" w:rsidRPr="00000000" w14:paraId="00000030">
      <w:pPr>
        <w:numPr>
          <w:ilvl w:val="0"/>
          <w:numId w:val="1"/>
        </w:numPr>
        <w:ind w:left="720" w:hanging="360"/>
        <w:rPr>
          <w:i w:val="0"/>
          <w:vertAlign w:val="baseline"/>
        </w:rPr>
      </w:pPr>
      <w:r w:rsidDel="00000000" w:rsidR="00000000" w:rsidRPr="00000000">
        <w:rPr>
          <w:i w:val="1"/>
          <w:vertAlign w:val="baseline"/>
          <w:rtl w:val="0"/>
        </w:rPr>
        <w:t xml:space="preserve">Programación de Gráficos</w:t>
      </w:r>
      <w:r w:rsidDel="00000000" w:rsidR="00000000" w:rsidRPr="00000000">
        <w:rPr>
          <w:rtl w:val="0"/>
        </w:rPr>
      </w:r>
    </w:p>
    <w:p w:rsidR="00000000" w:rsidDel="00000000" w:rsidP="00000000" w:rsidRDefault="00000000" w:rsidRPr="00000000" w14:paraId="00000031">
      <w:pPr>
        <w:numPr>
          <w:ilvl w:val="0"/>
          <w:numId w:val="1"/>
        </w:numPr>
        <w:ind w:left="720" w:hanging="360"/>
        <w:rPr>
          <w:i w:val="0"/>
          <w:vertAlign w:val="baseline"/>
        </w:rPr>
      </w:pPr>
      <w:r w:rsidDel="00000000" w:rsidR="00000000" w:rsidRPr="00000000">
        <w:rPr>
          <w:i w:val="1"/>
          <w:vertAlign w:val="baseline"/>
          <w:rtl w:val="0"/>
        </w:rPr>
        <w:t xml:space="preserve">Programación Lineal</w:t>
      </w:r>
      <w:r w:rsidDel="00000000" w:rsidR="00000000" w:rsidRPr="00000000">
        <w:rPr>
          <w:rtl w:val="0"/>
        </w:rPr>
      </w:r>
    </w:p>
    <w:p w:rsidR="00000000" w:rsidDel="00000000" w:rsidP="00000000" w:rsidRDefault="00000000" w:rsidRPr="00000000" w14:paraId="00000032">
      <w:pPr>
        <w:numPr>
          <w:ilvl w:val="0"/>
          <w:numId w:val="1"/>
        </w:numPr>
        <w:ind w:left="720" w:hanging="360"/>
        <w:rPr>
          <w:i w:val="0"/>
          <w:vertAlign w:val="baseline"/>
        </w:rPr>
      </w:pPr>
      <w:r w:rsidDel="00000000" w:rsidR="00000000" w:rsidRPr="00000000">
        <w:rPr>
          <w:i w:val="1"/>
          <w:vertAlign w:val="baseline"/>
          <w:rtl w:val="0"/>
        </w:rPr>
        <w:t xml:space="preserve">Simulación de Sistemas II</w:t>
      </w:r>
      <w:r w:rsidDel="00000000" w:rsidR="00000000" w:rsidRPr="00000000">
        <w:rPr>
          <w:rtl w:val="0"/>
        </w:rPr>
      </w:r>
    </w:p>
    <w:p w:rsidR="00000000" w:rsidDel="00000000" w:rsidP="00000000" w:rsidRDefault="00000000" w:rsidRPr="00000000" w14:paraId="00000033">
      <w:pPr>
        <w:numPr>
          <w:ilvl w:val="0"/>
          <w:numId w:val="1"/>
        </w:numPr>
        <w:ind w:left="720" w:hanging="360"/>
        <w:rPr>
          <w:i w:val="0"/>
          <w:vertAlign w:val="baseline"/>
        </w:rPr>
      </w:pPr>
      <w:r w:rsidDel="00000000" w:rsidR="00000000" w:rsidRPr="00000000">
        <w:rPr>
          <w:i w:val="1"/>
          <w:vertAlign w:val="baseline"/>
          <w:rtl w:val="0"/>
        </w:rPr>
        <w:t xml:space="preserve">Sistemas Complejos</w:t>
      </w:r>
      <w:r w:rsidDel="00000000" w:rsidR="00000000" w:rsidRPr="00000000">
        <w:rPr>
          <w:rtl w:val="0"/>
        </w:rPr>
      </w:r>
    </w:p>
    <w:p w:rsidR="00000000" w:rsidDel="00000000" w:rsidP="00000000" w:rsidRDefault="00000000" w:rsidRPr="00000000" w14:paraId="00000034">
      <w:pPr>
        <w:numPr>
          <w:ilvl w:val="0"/>
          <w:numId w:val="1"/>
        </w:numPr>
        <w:ind w:left="720" w:hanging="360"/>
        <w:rPr>
          <w:i w:val="0"/>
          <w:vertAlign w:val="baseline"/>
        </w:rPr>
      </w:pPr>
      <w:r w:rsidDel="00000000" w:rsidR="00000000" w:rsidRPr="00000000">
        <w:rPr>
          <w:i w:val="1"/>
          <w:vertAlign w:val="baseline"/>
          <w:rtl w:val="0"/>
        </w:rPr>
        <w:t xml:space="preserve">Modelos de Sistemas II</w:t>
      </w:r>
      <w:r w:rsidDel="00000000" w:rsidR="00000000" w:rsidRPr="00000000">
        <w:rPr>
          <w:rtl w:val="0"/>
        </w:rPr>
      </w:r>
    </w:p>
    <w:p w:rsidR="00000000" w:rsidDel="00000000" w:rsidP="00000000" w:rsidRDefault="00000000" w:rsidRPr="00000000" w14:paraId="00000035">
      <w:pPr>
        <w:numPr>
          <w:ilvl w:val="0"/>
          <w:numId w:val="1"/>
        </w:numPr>
        <w:ind w:left="720" w:hanging="360"/>
        <w:rPr>
          <w:i w:val="0"/>
          <w:vertAlign w:val="baseline"/>
        </w:rPr>
      </w:pPr>
      <w:r w:rsidDel="00000000" w:rsidR="00000000" w:rsidRPr="00000000">
        <w:rPr>
          <w:i w:val="1"/>
          <w:vertAlign w:val="baseline"/>
          <w:rtl w:val="0"/>
        </w:rPr>
        <w:t xml:space="preserve">Técnicas de Inteligencia Artificial I</w:t>
      </w:r>
      <w:r w:rsidDel="00000000" w:rsidR="00000000" w:rsidRPr="00000000">
        <w:rPr>
          <w:rtl w:val="0"/>
        </w:rPr>
      </w:r>
    </w:p>
    <w:p w:rsidR="00000000" w:rsidDel="00000000" w:rsidP="00000000" w:rsidRDefault="00000000" w:rsidRPr="00000000" w14:paraId="00000036">
      <w:pPr>
        <w:numPr>
          <w:ilvl w:val="0"/>
          <w:numId w:val="1"/>
        </w:numPr>
        <w:ind w:left="720" w:hanging="360"/>
        <w:rPr>
          <w:i w:val="0"/>
          <w:vertAlign w:val="baseline"/>
        </w:rPr>
      </w:pPr>
      <w:r w:rsidDel="00000000" w:rsidR="00000000" w:rsidRPr="00000000">
        <w:rPr>
          <w:i w:val="1"/>
          <w:vertAlign w:val="baseline"/>
          <w:rtl w:val="0"/>
        </w:rPr>
        <w:t xml:space="preserve">Técnicas de Inteligencia Artificial II</w:t>
      </w:r>
      <w:r w:rsidDel="00000000" w:rsidR="00000000" w:rsidRPr="00000000">
        <w:rPr>
          <w:rtl w:val="0"/>
        </w:rPr>
      </w:r>
    </w:p>
    <w:p w:rsidR="00000000" w:rsidDel="00000000" w:rsidP="00000000" w:rsidRDefault="00000000" w:rsidRPr="00000000" w14:paraId="00000037">
      <w:pPr>
        <w:numPr>
          <w:ilvl w:val="0"/>
          <w:numId w:val="1"/>
        </w:numPr>
        <w:ind w:left="720" w:hanging="360"/>
        <w:rPr>
          <w:i w:val="0"/>
          <w:vertAlign w:val="baseline"/>
        </w:rPr>
      </w:pPr>
      <w:r w:rsidDel="00000000" w:rsidR="00000000" w:rsidRPr="00000000">
        <w:rPr>
          <w:i w:val="1"/>
          <w:vertAlign w:val="baseline"/>
          <w:rtl w:val="0"/>
        </w:rPr>
        <w:t xml:space="preserve">Compiladores</w:t>
      </w:r>
      <w:r w:rsidDel="00000000" w:rsidR="00000000" w:rsidRPr="00000000">
        <w:rPr>
          <w:rtl w:val="0"/>
        </w:rPr>
      </w:r>
    </w:p>
    <w:p w:rsidR="00000000" w:rsidDel="00000000" w:rsidP="00000000" w:rsidRDefault="00000000" w:rsidRPr="00000000" w14:paraId="00000038">
      <w:pPr>
        <w:numPr>
          <w:ilvl w:val="0"/>
          <w:numId w:val="1"/>
        </w:numPr>
        <w:ind w:left="720" w:hanging="360"/>
        <w:rPr>
          <w:i w:val="0"/>
          <w:vertAlign w:val="baseline"/>
        </w:rPr>
      </w:pPr>
      <w:r w:rsidDel="00000000" w:rsidR="00000000" w:rsidRPr="00000000">
        <w:rPr>
          <w:i w:val="1"/>
          <w:vertAlign w:val="baseline"/>
          <w:rtl w:val="0"/>
        </w:rPr>
        <w:t xml:space="preserve">Matemáticas Discretas III</w:t>
      </w:r>
      <w:r w:rsidDel="00000000" w:rsidR="00000000" w:rsidRPr="00000000">
        <w:rPr>
          <w:rtl w:val="0"/>
        </w:rPr>
      </w:r>
    </w:p>
    <w:p w:rsidR="00000000" w:rsidDel="00000000" w:rsidP="00000000" w:rsidRDefault="00000000" w:rsidRPr="00000000" w14:paraId="00000039">
      <w:pPr>
        <w:numPr>
          <w:ilvl w:val="0"/>
          <w:numId w:val="1"/>
        </w:numPr>
        <w:ind w:left="720" w:hanging="360"/>
        <w:rPr>
          <w:i w:val="0"/>
          <w:vertAlign w:val="baseline"/>
        </w:rPr>
      </w:pPr>
      <w:r w:rsidDel="00000000" w:rsidR="00000000" w:rsidRPr="00000000">
        <w:rPr>
          <w:i w:val="1"/>
          <w:vertAlign w:val="baseline"/>
          <w:rtl w:val="0"/>
        </w:rPr>
        <w:t xml:space="preserve">Matemáticas Discretas IV</w:t>
      </w:r>
      <w:r w:rsidDel="00000000" w:rsidR="00000000" w:rsidRPr="00000000">
        <w:rPr>
          <w:rtl w:val="0"/>
        </w:rPr>
      </w:r>
    </w:p>
    <w:p w:rsidR="00000000" w:rsidDel="00000000" w:rsidP="00000000" w:rsidRDefault="00000000" w:rsidRPr="00000000" w14:paraId="0000003A">
      <w:pPr>
        <w:numPr>
          <w:ilvl w:val="0"/>
          <w:numId w:val="1"/>
        </w:numPr>
        <w:ind w:left="720" w:hanging="360"/>
        <w:rPr>
          <w:i w:val="0"/>
          <w:vertAlign w:val="baseline"/>
        </w:rPr>
      </w:pPr>
      <w:r w:rsidDel="00000000" w:rsidR="00000000" w:rsidRPr="00000000">
        <w:rPr>
          <w:i w:val="1"/>
          <w:vertAlign w:val="baseline"/>
          <w:rtl w:val="0"/>
        </w:rPr>
        <w:t xml:space="preserve">Modelos de Sistemas III</w:t>
      </w:r>
      <w:r w:rsidDel="00000000" w:rsidR="00000000" w:rsidRPr="00000000">
        <w:rPr>
          <w:rtl w:val="0"/>
        </w:rPr>
      </w:r>
    </w:p>
    <w:p w:rsidR="00000000" w:rsidDel="00000000" w:rsidP="00000000" w:rsidRDefault="00000000" w:rsidRPr="00000000" w14:paraId="0000003B">
      <w:pPr>
        <w:numPr>
          <w:ilvl w:val="0"/>
          <w:numId w:val="1"/>
        </w:numPr>
        <w:ind w:left="720" w:hanging="360"/>
        <w:rPr>
          <w:i w:val="0"/>
          <w:vertAlign w:val="baseline"/>
        </w:rPr>
      </w:pPr>
      <w:r w:rsidDel="00000000" w:rsidR="00000000" w:rsidRPr="00000000">
        <w:rPr>
          <w:i w:val="1"/>
          <w:vertAlign w:val="baseline"/>
          <w:rtl w:val="0"/>
        </w:rPr>
        <w:t xml:space="preserve">Técnicas y Paradigmas de Programación</w:t>
      </w:r>
      <w:r w:rsidDel="00000000" w:rsidR="00000000" w:rsidRPr="00000000">
        <w:rPr>
          <w:rtl w:val="0"/>
        </w:rPr>
      </w:r>
    </w:p>
    <w:p w:rsidR="00000000" w:rsidDel="00000000" w:rsidP="00000000" w:rsidRDefault="00000000" w:rsidRPr="00000000" w14:paraId="0000003C">
      <w:pPr>
        <w:rPr>
          <w:i w:val="0"/>
          <w:vertAlign w:val="baseline"/>
        </w:rPr>
      </w:pPr>
      <w:r w:rsidDel="00000000" w:rsidR="00000000" w:rsidRPr="00000000">
        <w:rPr>
          <w:rtl w:val="0"/>
        </w:rPr>
      </w:r>
    </w:p>
    <w:p w:rsidR="00000000" w:rsidDel="00000000" w:rsidP="00000000" w:rsidRDefault="00000000" w:rsidRPr="00000000" w14:paraId="0000003D">
      <w:pPr>
        <w:rPr>
          <w:i w:val="0"/>
          <w:vertAlign w:val="baseline"/>
        </w:rPr>
      </w:pPr>
      <w:r w:rsidDel="00000000" w:rsidR="00000000" w:rsidRPr="00000000">
        <w:rPr>
          <w:i w:val="1"/>
          <w:vertAlign w:val="baseline"/>
          <w:rtl w:val="0"/>
        </w:rPr>
        <w:t xml:space="preserve">Línea de énfasis Ingeniería de computadores y redes</w:t>
      </w:r>
      <w:r w:rsidDel="00000000" w:rsidR="00000000" w:rsidRPr="00000000">
        <w:rPr>
          <w:rtl w:val="0"/>
        </w:rPr>
      </w:r>
    </w:p>
    <w:p w:rsidR="00000000" w:rsidDel="00000000" w:rsidP="00000000" w:rsidRDefault="00000000" w:rsidRPr="00000000" w14:paraId="0000003E">
      <w:pPr>
        <w:rPr>
          <w:i w:val="0"/>
          <w:vertAlign w:val="baseline"/>
        </w:rPr>
      </w:pPr>
      <w:r w:rsidDel="00000000" w:rsidR="00000000" w:rsidRPr="00000000">
        <w:rPr>
          <w:rtl w:val="0"/>
        </w:rPr>
      </w:r>
    </w:p>
    <w:p w:rsidR="00000000" w:rsidDel="00000000" w:rsidP="00000000" w:rsidRDefault="00000000" w:rsidRPr="00000000" w14:paraId="0000003F">
      <w:pPr>
        <w:numPr>
          <w:ilvl w:val="0"/>
          <w:numId w:val="2"/>
        </w:numPr>
        <w:ind w:left="720" w:hanging="360"/>
        <w:rPr>
          <w:i w:val="0"/>
          <w:vertAlign w:val="baseline"/>
        </w:rPr>
      </w:pPr>
      <w:r w:rsidDel="00000000" w:rsidR="00000000" w:rsidRPr="00000000">
        <w:rPr>
          <w:i w:val="1"/>
          <w:vertAlign w:val="baseline"/>
          <w:rtl w:val="0"/>
        </w:rPr>
        <w:t xml:space="preserve">Sistemas Paralelos</w:t>
      </w:r>
      <w:r w:rsidDel="00000000" w:rsidR="00000000" w:rsidRPr="00000000">
        <w:rPr>
          <w:rtl w:val="0"/>
        </w:rPr>
      </w:r>
    </w:p>
    <w:p w:rsidR="00000000" w:rsidDel="00000000" w:rsidP="00000000" w:rsidRDefault="00000000" w:rsidRPr="00000000" w14:paraId="00000040">
      <w:pPr>
        <w:numPr>
          <w:ilvl w:val="0"/>
          <w:numId w:val="2"/>
        </w:numPr>
        <w:ind w:left="720" w:hanging="360"/>
        <w:rPr>
          <w:i w:val="0"/>
          <w:vertAlign w:val="baseline"/>
        </w:rPr>
      </w:pPr>
      <w:r w:rsidDel="00000000" w:rsidR="00000000" w:rsidRPr="00000000">
        <w:rPr>
          <w:i w:val="1"/>
          <w:vertAlign w:val="baseline"/>
          <w:rtl w:val="0"/>
        </w:rPr>
        <w:t xml:space="preserve">Sistemas Embebidos</w:t>
      </w:r>
      <w:r w:rsidDel="00000000" w:rsidR="00000000" w:rsidRPr="00000000">
        <w:rPr>
          <w:rtl w:val="0"/>
        </w:rPr>
      </w:r>
    </w:p>
    <w:p w:rsidR="00000000" w:rsidDel="00000000" w:rsidP="00000000" w:rsidRDefault="00000000" w:rsidRPr="00000000" w14:paraId="00000041">
      <w:pPr>
        <w:numPr>
          <w:ilvl w:val="0"/>
          <w:numId w:val="2"/>
        </w:numPr>
        <w:ind w:left="720" w:hanging="360"/>
        <w:rPr>
          <w:i w:val="0"/>
          <w:vertAlign w:val="baseline"/>
        </w:rPr>
      </w:pPr>
      <w:r w:rsidDel="00000000" w:rsidR="00000000" w:rsidRPr="00000000">
        <w:rPr>
          <w:i w:val="1"/>
          <w:vertAlign w:val="baseline"/>
          <w:rtl w:val="0"/>
        </w:rPr>
        <w:t xml:space="preserve">Servicios en Internet</w:t>
      </w:r>
      <w:r w:rsidDel="00000000" w:rsidR="00000000" w:rsidRPr="00000000">
        <w:rPr>
          <w:rtl w:val="0"/>
        </w:rPr>
      </w:r>
    </w:p>
    <w:p w:rsidR="00000000" w:rsidDel="00000000" w:rsidP="00000000" w:rsidRDefault="00000000" w:rsidRPr="00000000" w14:paraId="00000042">
      <w:pPr>
        <w:numPr>
          <w:ilvl w:val="0"/>
          <w:numId w:val="2"/>
        </w:numPr>
        <w:ind w:left="720" w:hanging="360"/>
        <w:rPr>
          <w:i w:val="0"/>
          <w:vertAlign w:val="baseline"/>
        </w:rPr>
      </w:pPr>
      <w:r w:rsidDel="00000000" w:rsidR="00000000" w:rsidRPr="00000000">
        <w:rPr>
          <w:i w:val="1"/>
          <w:vertAlign w:val="baseline"/>
          <w:rtl w:val="0"/>
        </w:rPr>
        <w:t xml:space="preserve">Seminario de Voz IP</w:t>
      </w:r>
      <w:r w:rsidDel="00000000" w:rsidR="00000000" w:rsidRPr="00000000">
        <w:rPr>
          <w:rtl w:val="0"/>
        </w:rPr>
      </w:r>
    </w:p>
    <w:p w:rsidR="00000000" w:rsidDel="00000000" w:rsidP="00000000" w:rsidRDefault="00000000" w:rsidRPr="00000000" w14:paraId="00000043">
      <w:pPr>
        <w:numPr>
          <w:ilvl w:val="0"/>
          <w:numId w:val="2"/>
        </w:numPr>
        <w:ind w:left="720" w:hanging="360"/>
        <w:rPr>
          <w:i w:val="0"/>
          <w:vertAlign w:val="baseline"/>
        </w:rPr>
      </w:pPr>
      <w:r w:rsidDel="00000000" w:rsidR="00000000" w:rsidRPr="00000000">
        <w:rPr>
          <w:i w:val="1"/>
          <w:vertAlign w:val="baseline"/>
          <w:rtl w:val="0"/>
        </w:rPr>
        <w:t xml:space="preserve">Profundización en Redes I</w:t>
      </w:r>
      <w:r w:rsidDel="00000000" w:rsidR="00000000" w:rsidRPr="00000000">
        <w:rPr>
          <w:rtl w:val="0"/>
        </w:rPr>
      </w:r>
    </w:p>
    <w:p w:rsidR="00000000" w:rsidDel="00000000" w:rsidP="00000000" w:rsidRDefault="00000000" w:rsidRPr="00000000" w14:paraId="00000044">
      <w:pPr>
        <w:numPr>
          <w:ilvl w:val="0"/>
          <w:numId w:val="2"/>
        </w:numPr>
        <w:ind w:left="720" w:hanging="360"/>
        <w:rPr>
          <w:i w:val="0"/>
          <w:vertAlign w:val="baseline"/>
        </w:rPr>
      </w:pPr>
      <w:r w:rsidDel="00000000" w:rsidR="00000000" w:rsidRPr="00000000">
        <w:rPr>
          <w:i w:val="1"/>
          <w:vertAlign w:val="baseline"/>
          <w:rtl w:val="0"/>
        </w:rPr>
        <w:t xml:space="preserve">Profundización en Redes II</w:t>
      </w:r>
      <w:r w:rsidDel="00000000" w:rsidR="00000000" w:rsidRPr="00000000">
        <w:rPr>
          <w:rtl w:val="0"/>
        </w:rPr>
      </w:r>
    </w:p>
    <w:p w:rsidR="00000000" w:rsidDel="00000000" w:rsidP="00000000" w:rsidRDefault="00000000" w:rsidRPr="00000000" w14:paraId="00000045">
      <w:pPr>
        <w:numPr>
          <w:ilvl w:val="0"/>
          <w:numId w:val="2"/>
        </w:numPr>
        <w:ind w:left="720" w:hanging="360"/>
        <w:rPr>
          <w:i w:val="0"/>
          <w:vertAlign w:val="baseline"/>
        </w:rPr>
      </w:pPr>
      <w:r w:rsidDel="00000000" w:rsidR="00000000" w:rsidRPr="00000000">
        <w:rPr>
          <w:i w:val="1"/>
          <w:vertAlign w:val="baseline"/>
          <w:rtl w:val="0"/>
        </w:rPr>
        <w:t xml:space="preserve">Profundización en Redes III</w:t>
      </w:r>
      <w:r w:rsidDel="00000000" w:rsidR="00000000" w:rsidRPr="00000000">
        <w:rPr>
          <w:rtl w:val="0"/>
        </w:rPr>
      </w:r>
    </w:p>
    <w:p w:rsidR="00000000" w:rsidDel="00000000" w:rsidP="00000000" w:rsidRDefault="00000000" w:rsidRPr="00000000" w14:paraId="00000046">
      <w:pPr>
        <w:numPr>
          <w:ilvl w:val="0"/>
          <w:numId w:val="2"/>
        </w:numPr>
        <w:ind w:left="720" w:hanging="360"/>
        <w:rPr>
          <w:i w:val="0"/>
          <w:vertAlign w:val="baseline"/>
        </w:rPr>
      </w:pPr>
      <w:r w:rsidDel="00000000" w:rsidR="00000000" w:rsidRPr="00000000">
        <w:rPr>
          <w:i w:val="1"/>
          <w:vertAlign w:val="baseline"/>
          <w:rtl w:val="0"/>
        </w:rPr>
        <w:t xml:space="preserve">Profundización en Redes IV</w:t>
      </w:r>
      <w:r w:rsidDel="00000000" w:rsidR="00000000" w:rsidRPr="00000000">
        <w:rPr>
          <w:rtl w:val="0"/>
        </w:rPr>
      </w:r>
    </w:p>
    <w:p w:rsidR="00000000" w:rsidDel="00000000" w:rsidP="00000000" w:rsidRDefault="00000000" w:rsidRPr="00000000" w14:paraId="00000047">
      <w:pPr>
        <w:numPr>
          <w:ilvl w:val="0"/>
          <w:numId w:val="2"/>
        </w:numPr>
        <w:ind w:left="720" w:hanging="360"/>
        <w:rPr>
          <w:i w:val="0"/>
          <w:vertAlign w:val="baseline"/>
        </w:rPr>
      </w:pPr>
      <w:r w:rsidDel="00000000" w:rsidR="00000000" w:rsidRPr="00000000">
        <w:rPr>
          <w:i w:val="1"/>
          <w:vertAlign w:val="baseline"/>
          <w:rtl w:val="0"/>
        </w:rPr>
        <w:t xml:space="preserve">Procesamiento Digital de Imágenes</w:t>
      </w:r>
      <w:r w:rsidDel="00000000" w:rsidR="00000000" w:rsidRPr="00000000">
        <w:rPr>
          <w:rtl w:val="0"/>
        </w:rPr>
      </w:r>
    </w:p>
    <w:p w:rsidR="00000000" w:rsidDel="00000000" w:rsidP="00000000" w:rsidRDefault="00000000" w:rsidRPr="00000000" w14:paraId="00000048">
      <w:pPr>
        <w:numPr>
          <w:ilvl w:val="0"/>
          <w:numId w:val="2"/>
        </w:numPr>
        <w:ind w:left="720" w:hanging="360"/>
        <w:rPr>
          <w:vertAlign w:val="baseline"/>
        </w:rPr>
      </w:pPr>
      <w:r w:rsidDel="00000000" w:rsidR="00000000" w:rsidRPr="00000000">
        <w:rPr>
          <w:i w:val="1"/>
          <w:vertAlign w:val="baseline"/>
          <w:rtl w:val="0"/>
        </w:rPr>
        <w:t xml:space="preserve">Computación Móvil</w:t>
      </w:r>
      <w:r w:rsidDel="00000000" w:rsidR="00000000" w:rsidRPr="00000000">
        <w:rPr>
          <w:vertAlign w:val="baseline"/>
          <w:rtl w:val="0"/>
        </w:rPr>
        <w:t xml:space="preserve">” </w:t>
      </w:r>
      <w:sdt>
        <w:sdtPr>
          <w:tag w:val="goog_rdk_131"/>
        </w:sdtPr>
        <w:sdtContent>
          <w:del w:author="DANIEL TABORDA OBANDO" w:id="60" w:date="2021-12-07T19:36:24Z">
            <w:r w:rsidDel="00000000" w:rsidR="00000000" w:rsidRPr="00000000">
              <w:rPr>
                <w:vertAlign w:val="baseline"/>
                <w:rtl w:val="0"/>
              </w:rPr>
              <w:delText xml:space="preserve">Según </w:delText>
            </w:r>
          </w:del>
        </w:sdtContent>
      </w:sdt>
      <w:r w:rsidDel="00000000" w:rsidR="00000000" w:rsidRPr="00000000">
        <w:rPr>
          <w:vertAlign w:val="baseline"/>
          <w:rtl w:val="0"/>
        </w:rPr>
        <w:t xml:space="preserve"> [4]</w:t>
      </w:r>
    </w:p>
    <w:p w:rsidR="00000000" w:rsidDel="00000000" w:rsidP="00000000" w:rsidRDefault="00000000" w:rsidRPr="00000000" w14:paraId="00000049">
      <w:pPr>
        <w:rPr>
          <w:vertAlign w:val="baseline"/>
        </w:rPr>
      </w:pPr>
      <w:r w:rsidDel="00000000" w:rsidR="00000000" w:rsidRPr="00000000">
        <w:rPr>
          <w:vertAlign w:val="baseline"/>
          <w:rtl w:val="0"/>
        </w:rPr>
        <w:t xml:space="preserve"> </w:t>
      </w:r>
    </w:p>
    <w:p w:rsidR="00000000" w:rsidDel="00000000" w:rsidP="00000000" w:rsidRDefault="00000000" w:rsidRPr="00000000" w14:paraId="0000004A">
      <w:pPr>
        <w:rPr>
          <w:vertAlign w:val="baseline"/>
        </w:rPr>
      </w:pPr>
      <w:r w:rsidDel="00000000" w:rsidR="00000000" w:rsidRPr="00000000">
        <w:rPr>
          <w:vertAlign w:val="baseline"/>
          <w:rtl w:val="0"/>
        </w:rPr>
        <w:t xml:space="preserve">De las líneas expuestas me gustaría resaltar el Desarrollo de </w:t>
      </w:r>
      <w:sdt>
        <w:sdtPr>
          <w:tag w:val="goog_rdk_132"/>
        </w:sdtPr>
        <w:sdtContent>
          <w:del w:author="DANIEL TABORDA OBANDO" w:id="61" w:date="2021-12-07T19:38:51Z">
            <w:r w:rsidDel="00000000" w:rsidR="00000000" w:rsidRPr="00000000">
              <w:rPr>
                <w:vertAlign w:val="baseline"/>
                <w:rtl w:val="0"/>
              </w:rPr>
              <w:delText xml:space="preserve">a</w:delText>
            </w:r>
          </w:del>
        </w:sdtContent>
      </w:sdt>
      <w:sdt>
        <w:sdtPr>
          <w:tag w:val="goog_rdk_133"/>
        </w:sdtPr>
        <w:sdtContent>
          <w:ins w:author="DANIEL TABORDA OBANDO" w:id="61" w:date="2021-12-07T19:38:51Z">
            <w:r w:rsidDel="00000000" w:rsidR="00000000" w:rsidRPr="00000000">
              <w:rPr>
                <w:vertAlign w:val="baseline"/>
                <w:rtl w:val="0"/>
              </w:rPr>
              <w:t xml:space="preserve">A</w:t>
            </w:r>
          </w:ins>
        </w:sdtContent>
      </w:sdt>
      <w:r w:rsidDel="00000000" w:rsidR="00000000" w:rsidRPr="00000000">
        <w:rPr>
          <w:vertAlign w:val="baseline"/>
          <w:rtl w:val="0"/>
        </w:rPr>
        <w:t xml:space="preserve">plicaciones Empresariales como una de las que me ha llamado la atención y que me atrae con énfasis en el desarrollo académico de mi carrera  porque es una de las cosas mejor implementadas por la industria en general hoy día</w:t>
      </w:r>
      <w:sdt>
        <w:sdtPr>
          <w:tag w:val="goog_rdk_134"/>
        </w:sdtPr>
        <w:sdtContent>
          <w:ins w:author="DANIEL TABORDA OBANDO" w:id="62" w:date="2021-12-07T19:39:11Z">
            <w:r w:rsidDel="00000000" w:rsidR="00000000" w:rsidRPr="00000000">
              <w:rPr>
                <w:vertAlign w:val="baseline"/>
                <w:rtl w:val="0"/>
              </w:rPr>
              <w:t xml:space="preserve">.</w:t>
            </w:r>
          </w:ins>
        </w:sdtContent>
      </w:sdt>
      <w:sdt>
        <w:sdtPr>
          <w:tag w:val="goog_rdk_135"/>
        </w:sdtPr>
        <w:sdtContent>
          <w:del w:author="DANIEL TABORDA OBANDO" w:id="62" w:date="2021-12-07T19:39:11Z">
            <w:r w:rsidDel="00000000" w:rsidR="00000000" w:rsidRPr="00000000">
              <w:rPr>
                <w:vertAlign w:val="baseline"/>
                <w:rtl w:val="0"/>
              </w:rPr>
              <w:delText xml:space="preserve">,</w:delText>
            </w:r>
          </w:del>
        </w:sdtContent>
      </w:sdt>
      <w:r w:rsidDel="00000000" w:rsidR="00000000" w:rsidRPr="00000000">
        <w:rPr>
          <w:vertAlign w:val="baseline"/>
          <w:rtl w:val="0"/>
        </w:rPr>
        <w:t xml:space="preserve"> </w:t>
      </w:r>
      <w:sdt>
        <w:sdtPr>
          <w:tag w:val="goog_rdk_136"/>
        </w:sdtPr>
        <w:sdtContent>
          <w:del w:author="DANIEL TABORDA OBANDO" w:id="63" w:date="2021-12-07T19:39:14Z">
            <w:r w:rsidDel="00000000" w:rsidR="00000000" w:rsidRPr="00000000">
              <w:rPr>
                <w:vertAlign w:val="baseline"/>
                <w:rtl w:val="0"/>
              </w:rPr>
              <w:delText xml:space="preserve">porque a</w:delText>
            </w:r>
          </w:del>
        </w:sdtContent>
      </w:sdt>
      <w:r w:rsidDel="00000000" w:rsidR="00000000" w:rsidRPr="00000000">
        <w:rPr>
          <w:vertAlign w:val="baseline"/>
          <w:rtl w:val="0"/>
        </w:rPr>
        <w:t xml:space="preserve"> </w:t>
      </w:r>
      <w:sdt>
        <w:sdtPr>
          <w:tag w:val="goog_rdk_137"/>
        </w:sdtPr>
        <w:sdtContent>
          <w:ins w:author="DANIEL TABORDA OBANDO" w:id="64" w:date="2021-12-07T19:39:26Z">
            <w:r w:rsidDel="00000000" w:rsidR="00000000" w:rsidRPr="00000000">
              <w:rPr>
                <w:vertAlign w:val="baseline"/>
                <w:rtl w:val="0"/>
              </w:rPr>
              <w:t xml:space="preserve">A </w:t>
            </w:r>
          </w:ins>
        </w:sdtContent>
      </w:sdt>
      <w:r w:rsidDel="00000000" w:rsidR="00000000" w:rsidRPr="00000000">
        <w:rPr>
          <w:vertAlign w:val="baseline"/>
          <w:rtl w:val="0"/>
        </w:rPr>
        <w:t xml:space="preserve">través de una app el usuario y la empresa se ven beneficiados por el tratamiento de la información, el usuario puede revisar y aclarar cualquier duda y las empresas </w:t>
      </w:r>
      <w:sdt>
        <w:sdtPr>
          <w:tag w:val="goog_rdk_138"/>
        </w:sdtPr>
        <w:sdtContent>
          <w:ins w:author="DANIEL TABORDA OBANDO" w:id="65" w:date="2021-12-07T19:39:38Z">
            <w:r w:rsidDel="00000000" w:rsidR="00000000" w:rsidRPr="00000000">
              <w:rPr>
                <w:vertAlign w:val="baseline"/>
                <w:rtl w:val="0"/>
              </w:rPr>
              <w:t xml:space="preserve">pueden</w:t>
            </w:r>
          </w:ins>
        </w:sdtContent>
      </w:sdt>
      <w:sdt>
        <w:sdtPr>
          <w:tag w:val="goog_rdk_139"/>
        </w:sdtPr>
        <w:sdtContent>
          <w:del w:author="DANIEL TABORDA OBANDO" w:id="65" w:date="2021-12-07T19:39:38Z">
            <w:r w:rsidDel="00000000" w:rsidR="00000000" w:rsidRPr="00000000">
              <w:rPr>
                <w:vertAlign w:val="baseline"/>
                <w:rtl w:val="0"/>
              </w:rPr>
              <w:delText xml:space="preserve">puede</w:delText>
            </w:r>
          </w:del>
        </w:sdtContent>
      </w:sdt>
      <w:r w:rsidDel="00000000" w:rsidR="00000000" w:rsidRPr="00000000">
        <w:rPr>
          <w:vertAlign w:val="baseline"/>
          <w:rtl w:val="0"/>
        </w:rPr>
        <w:t xml:space="preserve"> tener toda su organización mejor copilada y ayudar al avance de la misma utilizando recursos para mejorar otros aspectos. También pienso que esa línea en el futuro se seguirá mejorando y desarrollando mejores servicios a los clientes y desarrollo en tecnologías como “</w:t>
      </w:r>
      <w:r w:rsidDel="00000000" w:rsidR="00000000" w:rsidRPr="00000000">
        <w:rPr>
          <w:i w:val="1"/>
          <w:vertAlign w:val="baseline"/>
          <w:rtl w:val="0"/>
        </w:rPr>
        <w:t xml:space="preserve">On-Demand o bajo demanda, que básicamente es tener un servicio a la carta donde el cliente requiere de un servicio o producto y el proveedor satisface esa necesidad, ahorrándole al usuario tiempo, dinero y evitándole complicaciones. Ejemplo de esto pueden ser los centros de belleza o estética</w:t>
      </w:r>
      <w:r w:rsidDel="00000000" w:rsidR="00000000" w:rsidRPr="00000000">
        <w:rPr>
          <w:vertAlign w:val="baseline"/>
          <w:rtl w:val="0"/>
        </w:rPr>
        <w:t xml:space="preserve">” [5]</w:t>
      </w:r>
      <w:sdt>
        <w:sdtPr>
          <w:tag w:val="goog_rdk_140"/>
        </w:sdtPr>
        <w:sdtContent>
          <w:commentRangeStart w:id="18"/>
        </w:sdtContent>
      </w:sdt>
      <w:r w:rsidDel="00000000" w:rsidR="00000000" w:rsidRPr="00000000">
        <w:rPr>
          <w:vertAlign w:val="baseline"/>
          <w:rtl w:val="0"/>
        </w:rPr>
        <w:t xml:space="preserve"> o </w:t>
      </w:r>
      <w:sdt>
        <w:sdtPr>
          <w:tag w:val="goog_rdk_141"/>
        </w:sdtPr>
        <w:sdtContent>
          <w:ins w:author="DANIEL TABORDA OBANDO" w:id="66" w:date="2021-12-07T19:40:15Z">
            <w:r w:rsidDel="00000000" w:rsidR="00000000" w:rsidRPr="00000000">
              <w:rPr>
                <w:vertAlign w:val="baseline"/>
                <w:rtl w:val="0"/>
              </w:rPr>
              <w:t xml:space="preserve">también</w:t>
            </w:r>
          </w:ins>
        </w:sdtContent>
      </w:sdt>
      <w:sdt>
        <w:sdtPr>
          <w:tag w:val="goog_rdk_142"/>
        </w:sdtPr>
        <w:sdtContent>
          <w:del w:author="DANIEL TABORDA OBANDO" w:id="66" w:date="2021-12-07T19:40:15Z">
            <w:r w:rsidDel="00000000" w:rsidR="00000000" w:rsidRPr="00000000">
              <w:rPr>
                <w:vertAlign w:val="baseline"/>
                <w:rtl w:val="0"/>
              </w:rPr>
              <w:delText xml:space="preserve">tambien</w:delText>
            </w:r>
          </w:del>
        </w:sdtContent>
      </w:sdt>
      <w:r w:rsidDel="00000000" w:rsidR="00000000" w:rsidRPr="00000000">
        <w:rPr>
          <w:vertAlign w:val="baseline"/>
          <w:rtl w:val="0"/>
        </w:rPr>
        <w:t xml:space="preserve"> la implementación de VR y AR en la industria y lA en en tareas cotidiasnas como nos explica en  [5]. Y en genera el impacto social que tiene esta inea seria el desarrollo de la empresas, la comodidad de sus las personas, cosa que se hizo mas importante que nunca en la pandemia, donde las empresas tuviero que buscar nuevos medios para seguir en contacto con sus clientes y llegar a nuevos.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vertAlign w:val="baseline"/>
          <w:rtl w:val="0"/>
        </w:rPr>
        <w:t xml:space="preserve">Ahora ya sentados en mis estudios, capacidades y aspiraciones, </w:t>
      </w:r>
      <w:sdt>
        <w:sdtPr>
          <w:tag w:val="goog_rdk_143"/>
        </w:sdtPr>
        <w:sdtContent>
          <w:commentRangeStart w:id="19"/>
        </w:sdtContent>
      </w:sdt>
      <w:r w:rsidDel="00000000" w:rsidR="00000000" w:rsidRPr="00000000">
        <w:rPr>
          <w:vertAlign w:val="baseline"/>
          <w:rtl w:val="0"/>
        </w:rPr>
        <w:t xml:space="preserve">se hace necesario aclarar mi ruta de formación, que </w:t>
      </w:r>
      <w:sdt>
        <w:sdtPr>
          <w:tag w:val="goog_rdk_144"/>
        </w:sdtPr>
        <w:sdtContent>
          <w:ins w:author="DANIEL TABORDA OBANDO" w:id="67" w:date="2021-12-07T19:41:21Z">
            <w:r w:rsidDel="00000000" w:rsidR="00000000" w:rsidRPr="00000000">
              <w:rPr>
                <w:vertAlign w:val="baseline"/>
                <w:rtl w:val="0"/>
              </w:rPr>
              <w:t xml:space="preserve">llevaré</w:t>
            </w:r>
          </w:ins>
        </w:sdtContent>
      </w:sdt>
      <w:sdt>
        <w:sdtPr>
          <w:tag w:val="goog_rdk_145"/>
        </w:sdtPr>
        <w:sdtContent>
          <w:del w:author="DANIEL TABORDA OBANDO" w:id="67" w:date="2021-12-07T19:41:21Z">
            <w:r w:rsidDel="00000000" w:rsidR="00000000" w:rsidRPr="00000000">
              <w:rPr>
                <w:vertAlign w:val="baseline"/>
                <w:rtl w:val="0"/>
              </w:rPr>
              <w:delText xml:space="preserve">llevare</w:delText>
            </w:r>
          </w:del>
        </w:sdtContent>
      </w:sdt>
      <w:r w:rsidDel="00000000" w:rsidR="00000000" w:rsidRPr="00000000">
        <w:rPr>
          <w:vertAlign w:val="baseline"/>
          <w:rtl w:val="0"/>
        </w:rPr>
        <w:t xml:space="preserve"> a cabo para cumplir con mis metas y aspiraciones. Para ello comensaria en reforzar mis compentencias y habilidades, desde </w:t>
      </w:r>
      <w:sdt>
        <w:sdtPr>
          <w:tag w:val="goog_rdk_146"/>
        </w:sdtPr>
        <w:sdtContent>
          <w:commentRangeStart w:id="20"/>
        </w:sdtContent>
      </w:sdt>
      <w:r w:rsidDel="00000000" w:rsidR="00000000" w:rsidRPr="00000000">
        <w:rPr>
          <w:vertAlign w:val="baseline"/>
          <w:rtl w:val="0"/>
        </w:rPr>
        <w:t xml:space="preserve">poner en practica</w:t>
      </w:r>
      <w:commentRangeEnd w:id="20"/>
      <w:r w:rsidDel="00000000" w:rsidR="00000000" w:rsidRPr="00000000">
        <w:commentReference w:id="20"/>
      </w:r>
      <w:r w:rsidDel="00000000" w:rsidR="00000000" w:rsidRPr="00000000">
        <w:rPr>
          <w:vertAlign w:val="baseline"/>
          <w:rtl w:val="0"/>
        </w:rPr>
        <w:t xml:space="preserve"> como repasar y afianzar las </w:t>
      </w:r>
      <w:sdt>
        <w:sdtPr>
          <w:tag w:val="goog_rdk_147"/>
        </w:sdtPr>
        <w:sdtContent>
          <w:ins w:author="DANIEL TABORDA OBANDO" w:id="68" w:date="2021-12-07T19:42:00Z">
            <w:r w:rsidDel="00000000" w:rsidR="00000000" w:rsidRPr="00000000">
              <w:rPr>
                <w:vertAlign w:val="baseline"/>
                <w:rtl w:val="0"/>
              </w:rPr>
              <w:t xml:space="preserve">características</w:t>
            </w:r>
          </w:ins>
        </w:sdtContent>
      </w:sdt>
      <w:sdt>
        <w:sdtPr>
          <w:tag w:val="goog_rdk_148"/>
        </w:sdtPr>
        <w:sdtContent>
          <w:del w:author="DANIEL TABORDA OBANDO" w:id="68" w:date="2021-12-07T19:42:00Z">
            <w:r w:rsidDel="00000000" w:rsidR="00000000" w:rsidRPr="00000000">
              <w:rPr>
                <w:vertAlign w:val="baseline"/>
                <w:rtl w:val="0"/>
              </w:rPr>
              <w:delText xml:space="preserve">caracteristicas</w:delText>
            </w:r>
          </w:del>
        </w:sdtContent>
      </w:sdt>
      <w:r w:rsidDel="00000000" w:rsidR="00000000" w:rsidRPr="00000000">
        <w:rPr>
          <w:vertAlign w:val="baseline"/>
          <w:rtl w:val="0"/>
        </w:rPr>
        <w:t xml:space="preserve"> que ya poseo, luego de esto se </w:t>
      </w:r>
      <w:sdt>
        <w:sdtPr>
          <w:tag w:val="goog_rdk_149"/>
        </w:sdtPr>
        <w:sdtContent>
          <w:ins w:author="DANIEL TABORDA OBANDO" w:id="69" w:date="2021-12-07T19:42:03Z">
            <w:r w:rsidDel="00000000" w:rsidR="00000000" w:rsidRPr="00000000">
              <w:rPr>
                <w:vertAlign w:val="baseline"/>
                <w:rtl w:val="0"/>
              </w:rPr>
              <w:t xml:space="preserve">podría</w:t>
            </w:r>
          </w:ins>
        </w:sdtContent>
      </w:sdt>
      <w:sdt>
        <w:sdtPr>
          <w:tag w:val="goog_rdk_150"/>
        </w:sdtPr>
        <w:sdtContent>
          <w:del w:author="DANIEL TABORDA OBANDO" w:id="69" w:date="2021-12-07T19:42:03Z">
            <w:r w:rsidDel="00000000" w:rsidR="00000000" w:rsidRPr="00000000">
              <w:rPr>
                <w:vertAlign w:val="baseline"/>
                <w:rtl w:val="0"/>
              </w:rPr>
              <w:delText xml:space="preserve">podria</w:delText>
            </w:r>
          </w:del>
        </w:sdtContent>
      </w:sdt>
      <w:r w:rsidDel="00000000" w:rsidR="00000000" w:rsidRPr="00000000">
        <w:rPr>
          <w:vertAlign w:val="baseline"/>
          <w:rtl w:val="0"/>
        </w:rPr>
        <w:t xml:space="preserve"> </w:t>
      </w:r>
      <w:sdt>
        <w:sdtPr>
          <w:tag w:val="goog_rdk_151"/>
        </w:sdtPr>
        <w:sdtContent>
          <w:commentRangeStart w:id="21"/>
        </w:sdtContent>
      </w:sdt>
      <w:r w:rsidDel="00000000" w:rsidR="00000000" w:rsidRPr="00000000">
        <w:rPr>
          <w:vertAlign w:val="baseline"/>
          <w:rtl w:val="0"/>
        </w:rPr>
        <w:t xml:space="preserve">decir </w:t>
      </w:r>
      <w:commentRangeEnd w:id="21"/>
      <w:r w:rsidDel="00000000" w:rsidR="00000000" w:rsidRPr="00000000">
        <w:commentReference w:id="21"/>
      </w:r>
      <w:r w:rsidDel="00000000" w:rsidR="00000000" w:rsidRPr="00000000">
        <w:rPr>
          <w:vertAlign w:val="baseline"/>
          <w:rtl w:val="0"/>
        </w:rPr>
        <w:t xml:space="preserve">en iniciar en proyectos y constancia en la exigencias academicas y por ultimo enfatizar en que quiero enfocar mis diciplina para poder llegar a un marco laboral en que me pueda desarollar de la mejor y satisfactoriamente forma posibe  posible.</w:t>
      </w:r>
      <w:commentRangeEnd w:id="19"/>
      <w:r w:rsidDel="00000000" w:rsidR="00000000" w:rsidRPr="00000000">
        <w:commentReference w:id="19"/>
      </w:r>
      <w:r w:rsidDel="00000000" w:rsidR="00000000" w:rsidRPr="00000000">
        <w:rPr>
          <w:rtl w:val="0"/>
        </w:rPr>
      </w:r>
    </w:p>
    <w:sdt>
      <w:sdtPr>
        <w:tag w:val="goog_rdk_154"/>
      </w:sdtPr>
      <w:sdtConten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rPr>
              <w:rFonts w:ascii="Times New Roman" w:cs="Times New Roman" w:eastAsia="Times New Roman" w:hAnsi="Times New Roman"/>
              <w:b w:val="0"/>
              <w:i w:val="0"/>
              <w:smallCaps w:val="0"/>
              <w:strike w:val="0"/>
              <w:color w:val="000000"/>
              <w:sz w:val="20"/>
              <w:szCs w:val="20"/>
              <w:u w:val="none"/>
              <w:shd w:fill="auto" w:val="clear"/>
              <w:vertAlign w:val="baseline"/>
            </w:rPr>
            <w:pPrChange w:author="DANIEL TABORDA OBANDO" w:id="0" w:date="2021-12-07T19:43:48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center"/>
              </w:pPr>
            </w:pPrChange>
          </w:pPr>
          <w:sdt>
            <w:sdtPr>
              <w:tag w:val="goog_rdk_153"/>
            </w:sdtPr>
            <w:sdtContent>
              <w:ins w:author="DANIEL TABORDA OBANDO" w:id="70" w:date="2021-12-07T19:43:44Z">
                <w:r w:rsidDel="00000000" w:rsidR="00000000" w:rsidRPr="00000000">
                  <w:rPr>
                    <w:vertAlign w:val="baseline"/>
                    <w:rtl w:val="0"/>
                  </w:rPr>
                  <w:t xml:space="preserve">III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CONCLUSIÓN</w:t>
          </w:r>
        </w:p>
      </w:sdtContent>
    </w:sdt>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concluir me queda sonando la pregunta ¿Qué es un ingeniero en sistemas?  Para ello </w:t>
      </w:r>
      <w:sdt>
        <w:sdtPr>
          <w:tag w:val="goog_rdk_155"/>
        </w:sdtPr>
        <w:sdtContent>
          <w:ins w:author="DANIEL TABORDA OBANDO" w:id="72" w:date="2021-12-07T19:44: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podemos</w:t>
            </w:r>
          </w:ins>
        </w:sdtContent>
      </w:sdt>
      <w:sdt>
        <w:sdtPr>
          <w:tag w:val="goog_rdk_156"/>
        </w:sdtPr>
        <w:sdtContent>
          <w:del w:author="DANIEL TABORDA OBANDO" w:id="72" w:date="2021-12-07T19:44: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podriamos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partir desde sus capacidades como competencias, o tambien podriamos calificar su desempeño y labor en la sociedad, sabiendo a todo lo que se puede dedicar y </w:t>
      </w:r>
      <w:sdt>
        <w:sdtPr>
          <w:tag w:val="goog_rdk_157"/>
        </w:sdtPr>
        <w:sdtContent>
          <w:ins w:author="DANIEL TABORDA OBANDO" w:id="73" w:date="2021-12-07T19:44:3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aportar</w:t>
            </w:r>
          </w:ins>
        </w:sdtContent>
      </w:sdt>
      <w:sdt>
        <w:sdtPr>
          <w:tag w:val="goog_rdk_158"/>
        </w:sdtPr>
        <w:sdtContent>
          <w:del w:author="DANIEL TABORDA OBANDO" w:id="73" w:date="2021-12-07T19:44:3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apoprtar</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pero la </w:t>
      </w:r>
      <w:sdt>
        <w:sdtPr>
          <w:tag w:val="goog_rdk_159"/>
        </w:sdtPr>
        <w:sdtContent>
          <w:ins w:author="DANIEL TABORDA OBANDO" w:id="74" w:date="2021-12-07T19:44: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síntesis</w:t>
            </w:r>
          </w:ins>
        </w:sdtContent>
      </w:sdt>
      <w:sdt>
        <w:sdtPr>
          <w:tag w:val="goog_rdk_160"/>
        </w:sdtPr>
        <w:sdtContent>
          <w:del w:author="DANIEL TABORDA OBANDO" w:id="74" w:date="2021-12-07T19:44: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sintesis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más clara </w:t>
      </w:r>
      <w:sdt>
        <w:sdtPr>
          <w:tag w:val="goog_rdk_161"/>
        </w:sdtPr>
        <w:sdtContent>
          <w:ins w:author="DANIEL TABORDA OBANDO" w:id="75" w:date="2021-12-07T19:44:3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sería</w:t>
            </w:r>
          </w:ins>
        </w:sdtContent>
      </w:sdt>
      <w:sdt>
        <w:sdtPr>
          <w:tag w:val="goog_rdk_162"/>
        </w:sdtPr>
        <w:sdtContent>
          <w:del w:author="DANIEL TABORDA OBANDO" w:id="75" w:date="2021-12-07T19:44:3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seria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soy una persona y </w:t>
      </w:r>
      <w:sdt>
        <w:sdtPr>
          <w:tag w:val="goog_rdk_163"/>
        </w:sdtPr>
        <w:sdtContent>
          <w:ins w:author="DANIEL TABORDA OBANDO" w:id="76" w:date="2021-12-07T19:44: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profesional</w:t>
            </w:r>
          </w:ins>
        </w:sdtContent>
      </w:sdt>
      <w:sdt>
        <w:sdtPr>
          <w:tag w:val="goog_rdk_164"/>
        </w:sdtPr>
        <w:sdtContent>
          <w:del w:author="DANIEL TABORDA OBANDO" w:id="76" w:date="2021-12-07T19:44: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profesinal</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formación, con muchas cosas por </w:t>
      </w:r>
      <w:sdt>
        <w:sdtPr>
          <w:tag w:val="goog_rdk_165"/>
        </w:sdtPr>
        <w:sdtContent>
          <w:ins w:author="DANIEL TABORDA OBANDO" w:id="77" w:date="2021-12-07T19:44: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aprender</w:t>
            </w:r>
          </w:ins>
        </w:sdtContent>
      </w:sdt>
      <w:sdt>
        <w:sdtPr>
          <w:tag w:val="goog_rdk_166"/>
        </w:sdtPr>
        <w:sdtContent>
          <w:del w:author="DANIEL TABORDA OBANDO" w:id="77" w:date="2021-12-07T19:44: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apreder</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que mi aporte a la sociedad enpezara en el momento en que cupla mis objetivos atravez de una ruta de formación,que solo </w:t>
      </w:r>
      <w:sdt>
        <w:sdtPr>
          <w:tag w:val="goog_rdk_167"/>
        </w:sdtPr>
        <w:sdtContent>
          <w:ins w:author="DANIEL TABORDA OBANDO" w:id="78" w:date="2021-12-07T19:44:4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t>
            </w:r>
          </w:ins>
        </w:sdtContent>
      </w:sdt>
      <w:sdt>
        <w:sdtPr>
          <w:tag w:val="goog_rdk_168"/>
        </w:sdtPr>
        <w:sdtContent>
          <w:del w:author="DANIEL TABORDA OBANDO" w:id="78" w:date="2021-12-07T19:44:4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sse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169"/>
        </w:sdtPr>
        <w:sdtContent>
          <w:ins w:author="DANIEL TABORDA OBANDO" w:id="79" w:date="2021-12-07T19:44: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conseguirá a través</w:t>
            </w:r>
          </w:ins>
        </w:sdtContent>
      </w:sdt>
      <w:sdt>
        <w:sdtPr>
          <w:tag w:val="goog_rdk_170"/>
        </w:sdtPr>
        <w:sdtContent>
          <w:del w:author="DANIEL TABORDA OBANDO" w:id="79" w:date="2021-12-07T19:44: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consseguira atravez</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un aprendizaje </w:t>
      </w:r>
      <w:sdt>
        <w:sdtPr>
          <w:tag w:val="goog_rdk_171"/>
        </w:sdtPr>
        <w:sdtContent>
          <w:ins w:author="DANIEL TABORDA OBANDO" w:id="80" w:date="2021-12-07T19:44: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consciente</w:t>
            </w:r>
          </w:ins>
        </w:sdtContent>
      </w:sdt>
      <w:sdt>
        <w:sdtPr>
          <w:tag w:val="goog_rdk_172"/>
        </w:sdtPr>
        <w:sdtContent>
          <w:del w:author="DANIEL TABORDA OBANDO" w:id="80" w:date="2021-12-07T19:44: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conciente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humano.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r>
    </w:p>
    <w:p w:rsidR="00000000" w:rsidDel="00000000" w:rsidP="00000000" w:rsidRDefault="00000000" w:rsidRPr="00000000" w14:paraId="00000051">
      <w:pPr>
        <w:rPr>
          <w:rFonts w:ascii="Calibri" w:cs="Calibri" w:eastAsia="Calibri" w:hAnsi="Calibri"/>
          <w:vertAlign w:val="baseline"/>
        </w:rPr>
      </w:pPr>
      <w:r w:rsidDel="00000000" w:rsidR="00000000" w:rsidRPr="00000000">
        <w:rPr>
          <w:rtl w:val="0"/>
        </w:rPr>
      </w:r>
    </w:p>
    <w:tbl>
      <w:tblPr>
        <w:tblStyle w:val="Table1"/>
        <w:tblW w:w="5130.0" w:type="dxa"/>
        <w:jc w:val="left"/>
        <w:tblInd w:w="0.0" w:type="dxa"/>
        <w:tblLayout w:type="fixed"/>
        <w:tblLook w:val="0000"/>
      </w:tblPr>
      <w:tblGrid>
        <w:gridCol w:w="309"/>
        <w:gridCol w:w="4821"/>
        <w:tblGridChange w:id="0">
          <w:tblGrid>
            <w:gridCol w:w="309"/>
            <w:gridCol w:w="4821"/>
          </w:tblGrid>
        </w:tblGridChange>
      </w:tblGrid>
      <w:tr>
        <w:trPr>
          <w:cantSplit w:val="0"/>
          <w:tblHeader w:val="0"/>
        </w:trPr>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Merino, «Definición.de,» Definición.de, 2009. [En línea]. Available: https://definicion.de/ingenieria-de-sistemas/. [Último acceso: 2 </w:t>
            </w:r>
            <w:sdt>
              <w:sdtPr>
                <w:tag w:val="goog_rdk_173"/>
              </w:sdtPr>
              <w:sdtContent>
                <w:ins w:author="DANIEL TABORDA OBANDO" w:id="81" w:date="2021-12-07T19:47:5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dic </w:t>
                  </w:r>
                </w:ins>
              </w:sdtContent>
            </w:sdt>
            <w:sdt>
              <w:sdtPr>
                <w:tag w:val="goog_rdk_174"/>
              </w:sdtPr>
              <w:sdtContent>
                <w:del w:author="DANIEL TABORDA OBANDO" w:id="81" w:date="2021-12-07T19:47:5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Diciembre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2021].</w:t>
            </w:r>
          </w:p>
        </w:tc>
      </w:tr>
      <w:tr>
        <w:trPr>
          <w:cantSplit w:val="0"/>
          <w:tblHeader w:val="0"/>
        </w:trPr>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Gonzales, «Emagister,» [En línea]. Available: https://www.emagister.com.co/blog/a-que-se-dedica-un-ingeniero-de-sistemas/. [Último acceso: 2 </w:t>
            </w:r>
            <w:sdt>
              <w:sdtPr>
                <w:tag w:val="goog_rdk_175"/>
              </w:sdtPr>
              <w:sdtContent>
                <w:ins w:author="DANIEL TABORDA OBANDO" w:id="82" w:date="2021-12-07T19:47: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dic </w:t>
                  </w:r>
                </w:ins>
              </w:sdtContent>
            </w:sdt>
            <w:sdt>
              <w:sdtPr>
                <w:tag w:val="goog_rdk_176"/>
              </w:sdtPr>
              <w:sdtContent>
                <w:del w:author="DANIEL TABORDA OBANDO" w:id="82" w:date="2021-12-07T19:47:5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Diciembre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2021].</w:t>
            </w:r>
          </w:p>
        </w:tc>
      </w:tr>
      <w:tr>
        <w:trPr>
          <w:cantSplit w:val="0"/>
          <w:tblHeader w:val="0"/>
        </w:trPr>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d. C. d. I. Informática, «Consejo de Colegios de Ingeniería Informática,» Consejo de Colegios de Ingeniería Informática, [En línea]. Available: https://www.ccii.es/ejercicio-profesional-informatica/competencias-ingenieria-informatica. [Último acceso: 2 </w:t>
            </w:r>
            <w:sdt>
              <w:sdtPr>
                <w:tag w:val="goog_rdk_177"/>
              </w:sdtPr>
              <w:sdtContent>
                <w:ins w:author="DANIEL TABORDA OBANDO" w:id="83" w:date="2021-12-07T19:47: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dic </w:t>
                  </w:r>
                </w:ins>
              </w:sdtContent>
            </w:sdt>
            <w:sdt>
              <w:sdtPr>
                <w:tag w:val="goog_rdk_178"/>
              </w:sdtPr>
              <w:sdtContent>
                <w:del w:author="DANIEL TABORDA OBANDO" w:id="83" w:date="2021-12-07T19:47: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Diciembre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2021].</w:t>
            </w:r>
          </w:p>
        </w:tc>
      </w:tr>
      <w:tr>
        <w:trPr>
          <w:cantSplit w:val="0"/>
          <w:tblHeader w:val="0"/>
        </w:trPr>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de Antioquia Faculta de Ingenieria, «Informe de Autoevaluación Programa de Ingeniería de Sistemas,»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INFORME DE AUTOEVALUACIÓN DEL PROGRAMA DE INGENIERÍA DE SISTEMAS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Medellín, 2018, p. 293.</w:t>
            </w:r>
          </w:p>
        </w:tc>
      </w:tr>
      <w:tr>
        <w:trPr>
          <w:cantSplit w:val="0"/>
          <w:tblHeader w:val="0"/>
        </w:trPr>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Itop Consulting , «Itop,» 16 </w:t>
            </w:r>
            <w:sdt>
              <w:sdtPr>
                <w:tag w:val="goog_rdk_179"/>
              </w:sdtPr>
              <w:sdtContent>
                <w:ins w:author="DANIEL TABORDA OBANDO" w:id="84" w:date="2021-12-07T19:47:2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sept </w:t>
                  </w:r>
                </w:ins>
              </w:sdtContent>
            </w:sdt>
            <w:sdt>
              <w:sdtPr>
                <w:tag w:val="goog_rdk_180"/>
              </w:sdtPr>
              <w:sdtContent>
                <w:del w:author="DANIEL TABORDA OBANDO" w:id="84" w:date="2021-12-07T19:47:2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Septiembre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2019. [En línea]. Available: https://www.itop.es/blog/item/como-sera-el-futuro-apps-empresas.html. [Último acceso: </w:t>
            </w:r>
            <w:sdt>
              <w:sdtPr>
                <w:tag w:val="goog_rdk_181"/>
              </w:sdtPr>
              <w:sdtContent>
                <w:ins w:author="DANIEL TABORDA OBANDO" w:id="85" w:date="2021-12-07T19:47:2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 abreviado y fecha</w:t>
                  </w:r>
                </w:ins>
              </w:sdtContent>
            </w:sdt>
            <w:sdt>
              <w:sdtPr>
                <w:tag w:val="goog_rdk_182"/>
              </w:sdtPr>
              <w:sdtContent>
                <w:del w:author="DANIEL TABORDA OBANDO" w:id="85" w:date="2021-12-07T19:47:2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01 12 2021</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sectPr>
      <w:headerReference r:id="rId10"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4" w:date="2021-12-07T19:28:33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se motiva la calidad ¿? Se motiva a los miembros del equipo a trabajar para obtener un producto de calidad, eso es diferente.</w:t>
      </w:r>
    </w:p>
  </w:comment>
  <w:comment w:author="DANIEL TABORDA OBANDO" w:id="13" w:date="2021-12-07T19:23:06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será pensamiento crítico?</w:t>
      </w:r>
    </w:p>
  </w:comment>
  <w:comment w:author="DANIEL TABORDA OBANDO" w:id="19" w:date="2021-12-07T19:43:17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pasa igual, hay demasiados errores de ortografía y redacción y eso hace que no se entienda lo que quieres decir.</w:t>
      </w:r>
    </w:p>
  </w:comment>
  <w:comment w:author="DANIEL TABORDA OBANDO" w:id="17" w:date="2021-12-07T19:35:23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Redacción, no se entiende la idea.</w:t>
      </w:r>
    </w:p>
  </w:comment>
  <w:comment w:author="DANIEL TABORDA OBANDO" w:id="16" w:date="2021-12-07T19:33:24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idea tampoco es clara. Requiere ser reescrita.</w:t>
      </w:r>
    </w:p>
  </w:comment>
  <w:comment w:author="DANIEL TABORDA OBANDO" w:id="15" w:date="2021-12-07T19:29:47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ininteligible. Es decir, tu redacción no permite entender qué quieres decir. Revisa esta redacción y dale una forma más lógica a las palabras.</w:t>
      </w:r>
    </w:p>
  </w:comment>
  <w:comment w:author="DANIEL TABORDA OBANDO" w:id="12" w:date="2021-12-07T19:25:49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Debes explicar con más claridad esos conceptos. Cuál es la relación entre crítico e interpretación ¿? Hay varias cosas que no se explican en tu descripción.</w:t>
      </w:r>
    </w:p>
  </w:comment>
  <w:comment w:author="DANIEL TABORDA OBANDO" w:id="1" w:date="2021-12-07T18:59:38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Letra 10</w:t>
      </w:r>
    </w:p>
  </w:comment>
  <w:comment w:author="DANIEL TABORDA OBANDO" w:id="2" w:date="2021-12-07T19:00:28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letra 9</w:t>
      </w:r>
    </w:p>
  </w:comment>
  <w:comment w:author="DANIEL TABORDA OBANDO" w:id="11" w:date="2021-12-07T19:18:52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será ahondar?</w:t>
      </w:r>
    </w:p>
  </w:comment>
  <w:comment w:author="DANIEL TABORDA OBANDO" w:id="10" w:date="2021-12-07T19:16:41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Acerca es sin "h"</w:t>
      </w:r>
    </w:p>
  </w:comment>
  <w:comment w:author="DANIEL TABORDA OBANDO" w:id="9" w:date="2021-12-07T19:16:07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Espacio</w:t>
      </w:r>
    </w:p>
  </w:comment>
  <w:comment w:author="DANIEL TABORDA OBANDO" w:id="22" w:date="2021-12-07T19:49:35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Cédula del autor</w:t>
      </w:r>
    </w:p>
  </w:comment>
  <w:comment w:author="DANIEL TABORDA OBANDO" w:id="21" w:date="2021-12-07T19:42:17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decidir, no?</w:t>
      </w:r>
    </w:p>
  </w:comment>
  <w:comment w:author="DANIEL TABORDA OBANDO" w:id="4" w:date="2021-12-07T19:05:49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otra vez esta parte. Hay una cuestión de redacción que no permite entender claramente la idea.</w:t>
      </w:r>
    </w:p>
  </w:comment>
  <w:comment w:author="DANIEL TABORDA OBANDO" w:id="8" w:date="2021-12-07T19:14:42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Recuerda, hablar y escribir son dos procesos distintos. Noto un exceso de coloquialismo. No puedes escribir igual que hablas, son habilidades distintas y deben manejarse en escalas distintas. Hay que corregir esta redacción.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la ortografía está  muy descuidada. Se nota fácilmente que este trabajo no fue revisado por ti nuevamente cuando lo escribiste.</w:t>
      </w:r>
    </w:p>
  </w:comment>
  <w:comment w:author="DANIEL TABORDA OBANDO" w:id="3" w:date="2021-12-07T19:02:37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explicar la ambigüedad? De hecho, creo que no es tan ambiguo, sino muy concreto. Puedes revisar esta redacción.</w:t>
      </w:r>
    </w:p>
  </w:comment>
  <w:comment w:author="DANIEL TABORDA OBANDO" w:id="7" w:date="2021-12-07T19:07:21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Acá estás diciendo que ciencia es diferente de ciencia exacta.</w:t>
      </w:r>
    </w:p>
  </w:comment>
  <w:comment w:author="DANIEL TABORDA OBANDO" w:id="5" w:date="2021-12-07T19:04:12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redundante. Puedes sólo decir, "con fundamentos teóricos"</w:t>
      </w:r>
    </w:p>
  </w:comment>
  <w:comment w:author="DANIEL TABORDA OBANDO" w:id="6" w:date="2021-12-07T19:06:31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así? No es claro esto.</w:t>
      </w:r>
    </w:p>
  </w:comment>
  <w:comment w:author="DANIEL TABORDA OBANDO" w:id="20" w:date="2021-12-07T19:41:56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poner en práctica qué¿?</w:t>
      </w:r>
    </w:p>
  </w:comment>
  <w:comment w:author="DANIEL TABORDA OBANDO" w:id="0" w:date="2021-12-07T19:49:13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alinear el texto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demasiados errores de ortografía y redacción. Eso dificulta mucho entender algunas ideas. Hay que revisar con detalle la redacción de varios apartados del texto.</w:t>
      </w:r>
    </w:p>
  </w:comment>
  <w:comment w:author="DANIEL TABORDA OBANDO" w:id="18" w:date="2021-12-07T19:41:12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muchos errores ortográficos en esta parte. Hay que corregirlo para sea legible.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B" w15:done="0"/>
  <w15:commentEx w15:paraId="0000006C" w15:done="0"/>
  <w15:commentEx w15:paraId="0000006D" w15:done="0"/>
  <w15:commentEx w15:paraId="0000006E" w15:done="0"/>
  <w15:commentEx w15:paraId="0000006F" w15:done="0"/>
  <w15:commentEx w15:paraId="00000070" w15:done="0"/>
  <w15:commentEx w15:paraId="00000071" w15:done="0"/>
  <w15:commentEx w15:paraId="00000072" w15:done="0"/>
  <w15:commentEx w15:paraId="00000074" w15:done="0"/>
  <w15:commentEx w15:paraId="00000075" w15:done="0"/>
  <w15:commentEx w15:paraId="00000076" w15:done="0"/>
  <w15:commentEx w15:paraId="00000077" w15:done="0"/>
  <w15:commentEx w15:paraId="00000078" w15:done="0"/>
  <w15:commentEx w15:paraId="00000079" w15:done="0"/>
  <w15:commentEx w15:paraId="0000007A" w15:done="0"/>
  <w15:commentEx w15:paraId="0000007D" w15:done="0"/>
  <w15:commentEx w15:paraId="0000007E" w15:done="0"/>
  <w15:commentEx w15:paraId="0000007F" w15:done="0"/>
  <w15:commentEx w15:paraId="00000080" w15:done="0"/>
  <w15:commentEx w15:paraId="00000081" w15:done="0"/>
  <w15:commentEx w15:paraId="00000082" w15:done="0"/>
  <w15:commentEx w15:paraId="00000084" w15:done="0"/>
  <w15:commentEx w15:paraId="000000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Symbol"/>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184"/>
        </w:sdtPr>
        <w:sdtContent>
          <w:ins w:author="DANIEL TABORDA OBANDO" w:id="86" w:date="2021-12-07T19:00:42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Fecha de envío del documento</w:t>
            </w:r>
          </w:ins>
        </w:sdtContent>
      </w:sdt>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center"/>
      <w:rPr>
        <w:vertAlign w:val="baseline"/>
      </w:rPr>
    </w:pPr>
    <w:sdt>
      <w:sdtPr>
        <w:tag w:val="goog_rdk_185"/>
      </w:sdtPr>
      <w:sdtContent>
        <w:commentRangeStart w:id="22"/>
      </w:sdtContent>
    </w:sdt>
    <w:r w:rsidDel="00000000" w:rsidR="00000000" w:rsidRPr="00000000">
      <w:rPr>
        <w:vertAlign w:val="baseline"/>
      </w:rPr>
      <w:fldChar w:fldCharType="begin"/>
      <w:instrText xml:space="preserve">PAGE</w:instrText>
      <w:fldChar w:fldCharType="separate"/>
      <w:fldChar w:fldCharType="end"/>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69">
    <w:pPr>
      <w:ind w:right="360"/>
      <w:jc w:val="center"/>
      <w:rPr>
        <w:vertAlign w:val="baseline"/>
      </w:rPr>
    </w:pPr>
    <w:r w:rsidDel="00000000" w:rsidR="00000000" w:rsidRPr="00000000">
      <w:rPr>
        <w:rtl w:val="0"/>
      </w:rPr>
    </w:r>
  </w:p>
  <w:p w:rsidR="00000000" w:rsidDel="00000000" w:rsidP="00000000" w:rsidRDefault="00000000" w:rsidRPr="00000000" w14:paraId="0000006A">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Puesto">
    <w:name w:val="Puest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PuestoCar">
    <w:name w:val="Puesto Car"/>
    <w:next w:val="Puest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character" w:styleId="Títulodellibro">
    <w:name w:val="Título del libro"/>
    <w:next w:val="Títulodellibro"/>
    <w:autoRedefine w:val="0"/>
    <w:hidden w:val="0"/>
    <w:qFormat w:val="0"/>
    <w:rPr>
      <w:b w:val="1"/>
      <w:bCs w:val="1"/>
      <w:i w:val="1"/>
      <w:iCs w:val="1"/>
      <w:spacing w:val="5"/>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autoSpaceDE w:val="1"/>
      <w:autoSpaceDN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CO" w:val="es-CO"/>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Ref.decomentario">
    <w:name w:val="Ref. de comentario"/>
    <w:next w:val="Ref.decomentario"/>
    <w:autoRedefine w:val="0"/>
    <w:hidden w:val="0"/>
    <w:qFormat w:val="1"/>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1"/>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eastAsia="Times New Roman" w:hAnsi="Times New Roman"/>
      <w:w w:val="100"/>
      <w:position w:val="-1"/>
      <w:effect w:val="none"/>
      <w:vertAlign w:val="baseline"/>
      <w:cs w:val="0"/>
      <w:em w:val="none"/>
      <w:lang w:eastAsia="en-US" w:val="en-US"/>
    </w:rPr>
  </w:style>
  <w:style w:type="paragraph" w:styleId="Asuntodelcomentario">
    <w:name w:val="Asunto del comentario"/>
    <w:basedOn w:val="Textocomentario"/>
    <w:next w:val="Textocomentario"/>
    <w:autoRedefine w:val="0"/>
    <w:hidden w:val="0"/>
    <w:qFormat w:val="1"/>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effect w:val="none"/>
      <w:vertAlign w:val="baseline"/>
      <w:cs w:val="0"/>
      <w:em w:val="none"/>
      <w:lang w:bidi="ar-SA" w:eastAsia="en-US" w:val="en-US"/>
    </w:rPr>
  </w:style>
  <w:style w:type="character" w:styleId="AsuntodelcomentarioCar">
    <w:name w:val="Asunto del comentario Car"/>
    <w:next w:val="AsuntodelcomentarioCar"/>
    <w:autoRedefine w:val="0"/>
    <w:hidden w:val="0"/>
    <w:qFormat w:val="0"/>
    <w:rPr>
      <w:rFonts w:ascii="Times New Roman" w:eastAsia="Times New Roman" w:hAnsi="Times New Roman"/>
      <w:b w:val="1"/>
      <w:bCs w:val="1"/>
      <w:w w:val="100"/>
      <w:position w:val="-1"/>
      <w:effect w:val="none"/>
      <w:vertAlign w:val="baseline"/>
      <w:cs w:val="0"/>
      <w:em w:val="none"/>
      <w:lang w:eastAsia="en-US" w:val="en-US"/>
    </w:rPr>
  </w:style>
  <w:style w:type="paragraph" w:styleId="Textodeglobo">
    <w:name w:val="Texto de globo"/>
    <w:basedOn w:val="Normal"/>
    <w:next w:val="Textodeglobo"/>
    <w:autoRedefine w:val="0"/>
    <w:hidden w:val="0"/>
    <w:qFormat w:val="1"/>
    <w:pPr>
      <w:suppressAutoHyphens w:val="1"/>
      <w:autoSpaceDE w:val="0"/>
      <w:autoSpaceDN w:val="0"/>
      <w:spacing w:line="1" w:lineRule="atLeast"/>
      <w:ind w:leftChars="-1" w:rightChars="0" w:firstLineChars="-1"/>
      <w:textDirection w:val="btLr"/>
      <w:textAlignment w:val="top"/>
      <w:outlineLvl w:val="0"/>
    </w:pPr>
    <w:rPr>
      <w:rFonts w:ascii="Segoe UI" w:cs="Segoe UI" w:eastAsia="Times New Roman" w:hAnsi="Segoe UI"/>
      <w:w w:val="100"/>
      <w:position w:val="-1"/>
      <w:sz w:val="18"/>
      <w:szCs w:val="18"/>
      <w:effect w:val="none"/>
      <w:vertAlign w:val="baseline"/>
      <w:cs w:val="0"/>
      <w:em w:val="none"/>
      <w:lang w:bidi="ar-SA" w:eastAsia="en-US" w:val="en-US"/>
    </w:rPr>
  </w:style>
  <w:style w:type="character" w:styleId="TextodegloboCar">
    <w:name w:val="Texto de globo Car"/>
    <w:next w:val="TextodegloboCar"/>
    <w:autoRedefine w:val="0"/>
    <w:hidden w:val="0"/>
    <w:qFormat w:val="0"/>
    <w:rPr>
      <w:rFonts w:ascii="Segoe UI" w:cs="Segoe UI" w:eastAsia="Times New Roman" w:hAnsi="Segoe UI"/>
      <w:w w:val="100"/>
      <w:position w:val="-1"/>
      <w:sz w:val="18"/>
      <w:szCs w:val="18"/>
      <w:effect w:val="none"/>
      <w:vertAlign w:val="baseline"/>
      <w:cs w:val="0"/>
      <w:em w:val="none"/>
      <w:lang w:eastAsia="en-US" w:val="en-US"/>
    </w:rPr>
  </w:style>
  <w:style w:type="paragraph" w:styleId="Bibliografía">
    <w:name w:val="Bibliografía"/>
    <w:basedOn w:val="Normal"/>
    <w:next w:val="Normal"/>
    <w:autoRedefine w:val="0"/>
    <w:hidden w:val="0"/>
    <w:qFormat w:val="1"/>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Ozw1e/TITa9e3/z8UK46H0LtQ==">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2009-05-25T04:53:00Z</dcterms:created>
  <dc:creator>PAPELES Y CORRUGADOS ANDINA</dc:creator>
</cp:coreProperties>
</file>