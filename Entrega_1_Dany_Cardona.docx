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Ingeniería de sistemas, identificación de un área de interés</w:t>
      </w:r>
    </w:p>
    <w:p w:rsidR="00000000" w:rsidDel="00000000" w:rsidP="00000000" w:rsidRDefault="00000000" w:rsidRPr="00000000" w14:paraId="00000003">
      <w:pPr>
        <w:jc w:val="both"/>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Cardona. Dany, Estudiante de primer semestre Ingeniería de sistemas U de A Seccional Oriente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 En el presente documento realizaré un análisis introspectivo acerca de mi proceso formativo, lo que espero obtener con él y hablaré de la ingeniería de sistemas, sus diferentes definiciones y las áreas que más me llaman la atención.</w:t>
      </w:r>
    </w:p>
    <w:bookmarkStart w:colFirst="0" w:colLast="0" w:name="bookmark=id.gjdgxs" w:id="0"/>
    <w:bookmarkEnd w:id="0"/>
    <w:p w:rsidR="00000000" w:rsidDel="00000000" w:rsidP="00000000" w:rsidRDefault="00000000" w:rsidRPr="00000000" w14:paraId="00000006">
      <w:pPr>
        <w:jc w:val="both"/>
        <w:rPr>
          <w:vertAlign w:val="baseline"/>
        </w:rPr>
      </w:pPr>
      <w:r w:rsidDel="00000000" w:rsidR="00000000" w:rsidRPr="00000000">
        <w:rPr>
          <w:rtl w:val="0"/>
        </w:rPr>
      </w:r>
    </w:p>
    <w:p w:rsidR="00000000" w:rsidDel="00000000" w:rsidP="00000000" w:rsidRDefault="00000000" w:rsidRPr="00000000" w14:paraId="00000007">
      <w:pPr>
        <w:jc w:val="both"/>
        <w:rPr>
          <w:b w:val="0"/>
          <w:color w:val="000000"/>
          <w:sz w:val="18"/>
          <w:szCs w:val="18"/>
          <w:vertAlign w:val="baseline"/>
        </w:rPr>
      </w:pP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b w:val="1"/>
          <w:color w:val="000000"/>
          <w:sz w:val="18"/>
          <w:szCs w:val="18"/>
          <w:vertAlign w:val="baseline"/>
          <w:rtl w:val="0"/>
        </w:rPr>
        <w:t xml:space="preserve">Índice de Términos – Ingeniería de sistemas, áreas</w:t>
      </w:r>
      <w:r w:rsidDel="00000000" w:rsidR="00000000" w:rsidRPr="00000000">
        <w:rPr>
          <w:rtl w:val="0"/>
        </w:rPr>
      </w:r>
    </w:p>
    <w:p w:rsidR="00000000" w:rsidDel="00000000" w:rsidP="00000000" w:rsidRDefault="00000000" w:rsidRPr="00000000" w14:paraId="0000000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0A">
      <w:pPr>
        <w:jc w:val="both"/>
        <w:rPr>
          <w:vertAlign w:val="baseline"/>
        </w:rPr>
      </w:pPr>
      <w:r w:rsidDel="00000000" w:rsidR="00000000" w:rsidRPr="00000000">
        <w:rPr>
          <w:sz w:val="72"/>
          <w:szCs w:val="72"/>
          <w:vertAlign w:val="baseline"/>
          <w:rtl w:val="0"/>
        </w:rPr>
        <w:t xml:space="preserve">A</w:t>
      </w:r>
      <w:r w:rsidDel="00000000" w:rsidR="00000000" w:rsidRPr="00000000">
        <w:rPr>
          <w:vertAlign w:val="baseline"/>
          <w:rtl w:val="0"/>
        </w:rPr>
        <w:t xml:space="preserve">l ser estudiante de primer semestre de ingeniería de sistemas en la Universidad de Antioquia las expectativas </w:t>
      </w:r>
      <w:r w:rsidDel="00000000" w:rsidR="00000000" w:rsidRPr="00000000">
        <w:rPr>
          <w:rtl w:val="0"/>
        </w:rPr>
        <w:t xml:space="preserve">en este</w:t>
      </w:r>
      <w:r w:rsidDel="00000000" w:rsidR="00000000" w:rsidRPr="00000000">
        <w:rPr>
          <w:vertAlign w:val="baseline"/>
          <w:rtl w:val="0"/>
        </w:rPr>
        <w:t xml:space="preserve"> nuevo ciclo se hacen muy grandes ya que el inicio de un nuevo programa de formación conlleva a un análisis de mi forma de trabajo y un proceso de autoevaluación que busca satisfacer </w:t>
      </w:r>
      <w:sdt>
        <w:sdtPr>
          <w:tag w:val="goog_rdk_0"/>
        </w:sdtPr>
        <w:sdtContent>
          <w:del w:author="DANIEL TABORDA OBANDO" w:id="0" w:date="2021-12-07T18:06:39Z">
            <w:r w:rsidDel="00000000" w:rsidR="00000000" w:rsidRPr="00000000">
              <w:rPr>
                <w:vertAlign w:val="baseline"/>
                <w:rtl w:val="0"/>
              </w:rPr>
              <w:delText xml:space="preserve">con </w:delText>
            </w:r>
          </w:del>
        </w:sdtContent>
      </w:sdt>
      <w:r w:rsidDel="00000000" w:rsidR="00000000" w:rsidRPr="00000000">
        <w:rPr>
          <w:vertAlign w:val="baseline"/>
          <w:rtl w:val="0"/>
        </w:rPr>
        <w:t xml:space="preserve">las demandas de los cursos que se verán a lo largo de los semestres.</w:t>
      </w:r>
    </w:p>
    <w:p w:rsidR="00000000" w:rsidDel="00000000" w:rsidP="00000000" w:rsidRDefault="00000000" w:rsidRPr="00000000" w14:paraId="0000000B">
      <w:pPr>
        <w:jc w:val="both"/>
        <w:rPr>
          <w:vertAlign w:val="baseline"/>
        </w:rPr>
      </w:pPr>
      <w:r w:rsidDel="00000000" w:rsidR="00000000" w:rsidRPr="00000000">
        <w:rPr>
          <w:vertAlign w:val="baseline"/>
          <w:rtl w:val="0"/>
        </w:rPr>
        <w:t xml:space="preserve">Es importante resaltar que los programas relacionados con TICS (tecnologías de la información y la comunicación)</w:t>
      </w:r>
      <w:sdt>
        <w:sdtPr>
          <w:tag w:val="goog_rdk_1"/>
        </w:sdtPr>
        <w:sdtContent>
          <w:commentRangeStart w:id="0"/>
        </w:sdtContent>
      </w:sdt>
      <w:r w:rsidDel="00000000" w:rsidR="00000000" w:rsidRPr="00000000">
        <w:rPr>
          <w:vertAlign w:val="baseline"/>
          <w:rtl w:val="0"/>
        </w:rPr>
        <w:t xml:space="preserve"> han de los programas</w:t>
      </w:r>
      <w:commentRangeEnd w:id="0"/>
      <w:r w:rsidDel="00000000" w:rsidR="00000000" w:rsidRPr="00000000">
        <w:commentReference w:id="0"/>
      </w:r>
      <w:r w:rsidDel="00000000" w:rsidR="00000000" w:rsidRPr="00000000">
        <w:rPr>
          <w:vertAlign w:val="baseline"/>
          <w:rtl w:val="0"/>
        </w:rPr>
        <w:t xml:space="preserve"> más demandados a nivel latinoamericano debido a la pandemia SARS COV-2 (COVID-19) </w:t>
      </w:r>
      <w:sdt>
        <w:sdtPr>
          <w:tag w:val="goog_rdk_2"/>
        </w:sdtPr>
        <w:sdtContent>
          <w:commentRangeStart w:id="1"/>
        </w:sdtContent>
      </w:sdt>
      <w:r w:rsidDel="00000000" w:rsidR="00000000" w:rsidRPr="00000000">
        <w:rPr>
          <w:vertAlign w:val="baseline"/>
          <w:rtl w:val="0"/>
        </w:rPr>
        <w:t xml:space="preserve">(Mercado, 2021).</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Procedimiento para </w:t>
      </w:r>
      <w:sdt>
        <w:sdtPr>
          <w:tag w:val="goog_rdk_3"/>
        </w:sdtPr>
        <w:sdtContent>
          <w:ins w:author="DANIEL TABORDA OBANDO" w:id="1" w:date="2021-12-07T18:11:37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el </w:t>
            </w:r>
          </w:ins>
        </w:sdtContent>
      </w:sdt>
      <w:sdt>
        <w:sdtPr>
          <w:tag w:val="goog_rdk_4"/>
        </w:sdtPr>
        <w:sdtContent>
          <w:del w:author="DANIEL TABORDA OBANDO" w:id="1" w:date="2021-12-07T18:11:37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él </w:delTex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envió</w:delText>
            </w:r>
          </w:del>
        </w:sdtContent>
      </w:sdt>
      <w:sdt>
        <w:sdtPr>
          <w:tag w:val="goog_rdk_5"/>
        </w:sdtPr>
        <w:sdtContent>
          <w:ins w:author="DANIEL TABORDA OBANDO" w:id="2" w:date="2021-12-07T18:12:02Z">
            <w:sdt>
              <w:sdtPr>
                <w:tag w:val="goog_rdk_6"/>
              </w:sdtPr>
              <w:sdtContent>
                <w:del w:author="DANIEL TABORDA OBANDO" w:id="1" w:date="2021-12-07T18:11:37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ío</w:t>
            </w:r>
          </w:ins>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del trabajo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tag w:val="goog_rdk_7"/>
      </w:sdtPr>
      <w:sdtContent>
        <w:p w:rsidR="00000000" w:rsidDel="00000000" w:rsidP="00000000" w:rsidRDefault="00000000" w:rsidRPr="00000000" w14:paraId="0000000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Change w:author="DANIEL TABORDA OBANDO" w:id="3" w:date="2021-12-07T18:13:43Z">
                <w:rPr>
                  <w:rFonts w:ascii="Times New Roman" w:cs="Times New Roman" w:eastAsia="Times New Roman" w:hAnsi="Times New Roman"/>
                  <w:b w:val="0"/>
                  <w:i w:val="1"/>
                  <w:smallCaps w:val="0"/>
                  <w:strike w:val="0"/>
                  <w:color w:val="000000"/>
                  <w:sz w:val="20"/>
                  <w:szCs w:val="20"/>
                  <w:u w:val="none"/>
                  <w:shd w:fill="auto" w:val="clear"/>
                  <w:vertAlign w:val="baseline"/>
                </w:rPr>
              </w:rPrChange>
            </w:rPr>
            <w:pPrChange w:author="DANIEL TABORDA OBANDO" w:id="0" w:date="2021-12-07T18:13:43Z">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144" w:right="0" w:firstLine="0"/>
                <w:jc w:val="both"/>
              </w:pPr>
            </w:pPrChange>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Revisión</w:t>
          </w:r>
        </w:p>
      </w:sdtContent>
    </w:sdt>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5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  Se realizó una revisión de la literatura actual acerca de la ingeniería de sistemas en la cual se tuvo como objetivo la identificación de un área de interés </w:t>
      </w:r>
      <w:sdt>
        <w:sdtPr>
          <w:tag w:val="goog_rdk_8"/>
        </w:sdtPr>
        <w:sdtContent>
          <w:del w:author="DANIEL TABORDA OBANDO" w:id="4" w:date="2021-12-07T18:12:5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en la ingeniería de sistemas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la que se pueda realizar un trabajo final estructurado para el proyecto curricular de Introducción a la Ingeniería de </w:t>
      </w:r>
      <w:sdt>
        <w:sdtPr>
          <w:tag w:val="goog_rdk_9"/>
        </w:sdtPr>
        <w:sdtContent>
          <w:del w:author="DANIEL TABORDA OBANDO" w:id="5" w:date="2021-12-07T18:13:0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w:delText>
            </w:r>
          </w:del>
        </w:sdtContent>
      </w:sdt>
      <w:sdt>
        <w:sdtPr>
          <w:tag w:val="goog_rdk_10"/>
        </w:sdtPr>
        <w:sdtContent>
          <w:ins w:author="DANIEL TABORDA OBANDO" w:id="5" w:date="2021-12-07T18:13:0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istemas ofertado por la Universidad de Antioquia.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sdt>
        <w:sdtPr>
          <w:tag w:val="goog_rdk_11"/>
        </w:sdtPr>
        <w:sdtContent>
          <w:commentRangeStart w:id="2"/>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Metodología</w:t>
      </w:r>
      <w:commentRangeEnd w:id="2"/>
      <w:r w:rsidDel="00000000" w:rsidR="00000000" w:rsidRPr="00000000">
        <w:commentReference w:id="2"/>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p>
    <w:sdt>
      <w:sdtPr>
        <w:tag w:val="goog_rdk_13"/>
      </w:sdtPr>
      <w:sdtContent>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del w:author="DANIEL TABORDA OBANDO" w:id="6" w:date="2021-12-07T18:15:13Z"/>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hizo una revisión corta, usando bases de datos bibliográficas como: </w:t>
          </w:r>
          <w:sdt>
            <w:sdtPr>
              <w:tag w:val="goog_rdk_12"/>
            </w:sdtPr>
            <w:sdtContent>
              <w:del w:author="DANIEL TABORDA OBANDO" w:id="6" w:date="2021-12-07T18:15:13Z">
                <w:r w:rsidDel="00000000" w:rsidR="00000000" w:rsidRPr="00000000">
                  <w:rPr>
                    <w:rtl w:val="0"/>
                  </w:rPr>
                </w:r>
              </w:del>
            </w:sdtContent>
          </w:sdt>
        </w:p>
      </w:sdtContent>
    </w:sdt>
    <w:sdt>
      <w:sdtPr>
        <w:tag w:val="goog_rdk_14"/>
      </w:sdtPr>
      <w:sdtContent>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Change w:author="DANIEL TABORDA OBANDO" w:id="0" w:date="2021-12-07T18:15:11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pPr>
            </w:pPrChange>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Scielo, Dialnet, ScienceDirect y google como motor de búsqueda para la definición de ingeniería de sistemas entre las diferentes universidades</w:t>
          </w:r>
        </w:p>
      </w:sdtContent>
    </w:sdt>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2"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palabra clave utilizada fue: BIG DATA, Ingeniería de sistemas – ingeniería, además se incluyeron artículos referenciados de estudios realizados en la pandemia, el año de delimitación fue de 10 años, se hizo una búsqueda tanto en inglés como en español y de los artículos obtenidos para el delimitador BIG DATA se obtuvieron: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445 artículos en Scielo, 4439 en Dialnet y 514,923 en science Direct, de los cuales se seleccionaron 8 </w:t>
      </w:r>
      <w:sdt>
        <w:sdtPr>
          <w:tag w:val="goog_rdk_15"/>
        </w:sdtPr>
        <w:sdtContent>
          <w:ins w:author="DANIEL TABORDA OBANDO" w:id="8" w:date="2021-12-07T18:15:4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artículos</w:t>
            </w:r>
          </w:ins>
        </w:sdtContent>
      </w:sdt>
      <w:sdt>
        <w:sdtPr>
          <w:tag w:val="goog_rdk_16"/>
        </w:sdtPr>
        <w:sdtContent>
          <w:del w:author="DANIEL TABORDA OBANDO" w:id="8" w:date="2021-12-07T18:15:4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articulos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representativos de los cuales me basé para la realización de este </w:t>
      </w:r>
      <w:sdt>
        <w:sdtPr>
          <w:tag w:val="goog_rdk_17"/>
        </w:sdtPr>
        <w:sdtContent>
          <w:ins w:author="DANIEL TABORDA OBANDO" w:id="9" w:date="2021-12-07T18:15:4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artículo</w:t>
            </w:r>
          </w:ins>
        </w:sdtContent>
      </w:sdt>
      <w:sdt>
        <w:sdtPr>
          <w:tag w:val="goog_rdk_18"/>
        </w:sdtPr>
        <w:sdtContent>
          <w:del w:author="DANIEL TABORDA OBANDO" w:id="9" w:date="2021-12-07T18:15:4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articulo</w:delText>
            </w:r>
          </w:del>
        </w:sdtContent>
      </w:sdt>
      <w:sdt>
        <w:sdtPr>
          <w:tag w:val="goog_rdk_19"/>
        </w:sdtPr>
        <w:sdtContent>
          <w:ins w:author="DANIEL TABORDA OBANDO" w:id="9" w:date="2021-12-07T18:15:4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2" w:right="0" w:firstLine="144.0000000000000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el caso de la definición de ingeniería de sistemas utilicé el motor de búsqueda google en el cual busqué la definición de 3 universidades: Universidad de Antioquia, Universidad </w:t>
      </w:r>
      <w:sdt>
        <w:sdtPr>
          <w:tag w:val="goog_rdk_20"/>
        </w:sdtPr>
        <w:sdtContent>
          <w:ins w:author="DANIEL TABORDA OBANDO" w:id="10" w:date="2021-12-07T18:16:0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Nacional</w:t>
            </w:r>
          </w:ins>
        </w:sdtContent>
      </w:sdt>
      <w:sdt>
        <w:sdtPr>
          <w:tag w:val="goog_rdk_21"/>
        </w:sdtPr>
        <w:sdtContent>
          <w:del w:author="DANIEL TABORDA OBANDO" w:id="10" w:date="2021-12-07T18:16:0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nacional</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Politécnico Jaime Isaza Cadavid.</w:t>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346"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sdt>
        <w:sdtPr>
          <w:tag w:val="goog_rdk_22"/>
        </w:sdtPr>
        <w:sdtContent>
          <w:commentRangeStart w:id="3"/>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Análisis de resultados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B">
      <w:pPr>
        <w:ind w:left="202" w:firstLine="144.00000000000003"/>
        <w:jc w:val="both"/>
        <w:rPr>
          <w:vertAlign w:val="baseline"/>
        </w:rPr>
      </w:pPr>
      <w:r w:rsidDel="00000000" w:rsidR="00000000" w:rsidRPr="00000000">
        <w:rPr>
          <w:vertAlign w:val="baseline"/>
          <w:rtl w:val="0"/>
        </w:rPr>
        <w:t xml:space="preserve">Un buen ingeniero de sistemas es aquel que reconoce la importancia de los sistemas en nuestra vida diaria, sabe hacer uso de ellos y busca la optimización de los mismos a partir de su conocimiento en la ingeniería</w:t>
      </w:r>
      <w:sdt>
        <w:sdtPr>
          <w:tag w:val="goog_rdk_23"/>
        </w:sdtPr>
        <w:sdtContent>
          <w:ins w:author="DANIEL TABORDA OBANDO" w:id="11" w:date="2021-12-07T18:17:31Z">
            <w:r w:rsidDel="00000000" w:rsidR="00000000" w:rsidRPr="00000000">
              <w:rPr>
                <w:vertAlign w:val="baseline"/>
                <w:rtl w:val="0"/>
              </w:rPr>
              <w:t xml:space="preserve">.</w:t>
            </w:r>
          </w:ins>
        </w:sdtContent>
      </w:sdt>
      <w:sdt>
        <w:sdtPr>
          <w:tag w:val="goog_rdk_24"/>
        </w:sdtPr>
        <w:sdtContent>
          <w:del w:author="DANIEL TABORDA OBANDO" w:id="11" w:date="2021-12-07T18:17:31Z">
            <w:r w:rsidDel="00000000" w:rsidR="00000000" w:rsidRPr="00000000">
              <w:rPr>
                <w:vertAlign w:val="baseline"/>
                <w:rtl w:val="0"/>
              </w:rPr>
              <w:delText xml:space="preserve">,</w:delText>
            </w:r>
          </w:del>
        </w:sdtContent>
      </w:sdt>
      <w:r w:rsidDel="00000000" w:rsidR="00000000" w:rsidRPr="00000000">
        <w:rPr>
          <w:vertAlign w:val="baseline"/>
          <w:rtl w:val="0"/>
        </w:rPr>
        <w:t xml:space="preserve"> </w:t>
      </w:r>
      <w:sdt>
        <w:sdtPr>
          <w:tag w:val="goog_rdk_25"/>
        </w:sdtPr>
        <w:sdtContent>
          <w:del w:author="DANIEL TABORDA OBANDO" w:id="12" w:date="2021-12-07T18:17:34Z">
            <w:r w:rsidDel="00000000" w:rsidR="00000000" w:rsidRPr="00000000">
              <w:rPr>
                <w:vertAlign w:val="baseline"/>
                <w:rtl w:val="0"/>
              </w:rPr>
              <w:delText xml:space="preserve">l</w:delText>
            </w:r>
          </w:del>
        </w:sdtContent>
      </w:sdt>
      <w:sdt>
        <w:sdtPr>
          <w:tag w:val="goog_rdk_26"/>
        </w:sdtPr>
        <w:sdtContent>
          <w:ins w:author="DANIEL TABORDA OBANDO" w:id="12" w:date="2021-12-07T18:17:34Z">
            <w:r w:rsidDel="00000000" w:rsidR="00000000" w:rsidRPr="00000000">
              <w:rPr>
                <w:vertAlign w:val="baseline"/>
                <w:rtl w:val="0"/>
              </w:rPr>
              <w:t xml:space="preserve">L</w:t>
            </w:r>
          </w:ins>
        </w:sdtContent>
      </w:sdt>
      <w:r w:rsidDel="00000000" w:rsidR="00000000" w:rsidRPr="00000000">
        <w:rPr>
          <w:vertAlign w:val="baseline"/>
          <w:rtl w:val="0"/>
        </w:rPr>
        <w:t xml:space="preserve">os ingenieros de sistemas deben reconocer que su saber es </w:t>
      </w:r>
      <w:sdt>
        <w:sdtPr>
          <w:tag w:val="goog_rdk_27"/>
        </w:sdtPr>
        <w:sdtContent>
          <w:ins w:author="DANIEL TABORDA OBANDO" w:id="13" w:date="2021-12-07T18:17:41Z">
            <w:r w:rsidDel="00000000" w:rsidR="00000000" w:rsidRPr="00000000">
              <w:rPr>
                <w:vertAlign w:val="baseline"/>
                <w:rtl w:val="0"/>
              </w:rPr>
              <w:t xml:space="preserve">transversal</w:t>
            </w:r>
          </w:ins>
        </w:sdtContent>
      </w:sdt>
      <w:sdt>
        <w:sdtPr>
          <w:tag w:val="goog_rdk_28"/>
        </w:sdtPr>
        <w:sdtContent>
          <w:del w:author="DANIEL TABORDA OBANDO" w:id="13" w:date="2021-12-07T18:17:41Z">
            <w:r w:rsidDel="00000000" w:rsidR="00000000" w:rsidRPr="00000000">
              <w:rPr>
                <w:vertAlign w:val="baseline"/>
                <w:rtl w:val="0"/>
              </w:rPr>
              <w:delText xml:space="preserve">trasversal</w:delText>
            </w:r>
          </w:del>
        </w:sdtContent>
      </w:sdt>
      <w:r w:rsidDel="00000000" w:rsidR="00000000" w:rsidRPr="00000000">
        <w:rPr>
          <w:vertAlign w:val="baseline"/>
          <w:rtl w:val="0"/>
        </w:rPr>
        <w:t xml:space="preserve"> en las áreas de conocimiento y que no solo se deben enfocar en los sistemas informáticos para la realización de su labor.</w:t>
      </w:r>
    </w:p>
    <w:p w:rsidR="00000000" w:rsidDel="00000000" w:rsidP="00000000" w:rsidRDefault="00000000" w:rsidRPr="00000000" w14:paraId="0000001C">
      <w:pPr>
        <w:ind w:left="202" w:firstLine="144.00000000000003"/>
        <w:jc w:val="both"/>
        <w:rPr>
          <w:vertAlign w:val="baseline"/>
        </w:rPr>
      </w:pPr>
      <w:r w:rsidDel="00000000" w:rsidR="00000000" w:rsidRPr="00000000">
        <w:rPr>
          <w:vertAlign w:val="baseline"/>
          <w:rtl w:val="0"/>
        </w:rPr>
        <w:t xml:space="preserve">Para la Universidad Nacional de Colombia la ingeniería de sistemas busca formar profesionales que manejen de manera adecuada los softwares computacionales, además de su uso en los sistemas en general, se enfoca en el análisis de las teorías de información y comunicación, la teoría de la complejidad computacional, la teoría de lenguajes de programación, la programación de computadoras y las teorías de sistemas</w:t>
      </w:r>
      <w:sdt>
        <w:sdtPr>
          <w:tag w:val="goog_rdk_29"/>
        </w:sdtPr>
        <w:sdtContent>
          <w:commentRangeStart w:id="4"/>
        </w:sdtContent>
      </w:sdt>
      <w:r w:rsidDel="00000000" w:rsidR="00000000" w:rsidRPr="00000000">
        <w:rPr>
          <w:vertAlign w:val="baseline"/>
          <w:rtl w:val="0"/>
        </w:rPr>
        <w:t xml:space="preserve">(Colombia, 2021).</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D">
      <w:pPr>
        <w:ind w:left="144" w:firstLine="144"/>
        <w:jc w:val="both"/>
        <w:rPr>
          <w:vertAlign w:val="baseline"/>
        </w:rPr>
      </w:pPr>
      <w:r w:rsidDel="00000000" w:rsidR="00000000" w:rsidRPr="00000000">
        <w:rPr>
          <w:vertAlign w:val="baseline"/>
          <w:rtl w:val="0"/>
        </w:rPr>
        <w:t xml:space="preserve">La universidad Politécnico Jaime Isaza Cadavid no tiene un perfil profesional para ingeniería de sistemas, pero si un </w:t>
      </w:r>
      <w:sdt>
        <w:sdtPr>
          <w:tag w:val="goog_rdk_30"/>
        </w:sdtPr>
        <w:sdtContent>
          <w:ins w:author="DANIEL TABORDA OBANDO" w:id="14" w:date="2021-12-07T18:18:41Z">
            <w:r w:rsidDel="00000000" w:rsidR="00000000" w:rsidRPr="00000000">
              <w:rPr>
                <w:vertAlign w:val="baseline"/>
                <w:rtl w:val="0"/>
              </w:rPr>
              <w:t xml:space="preserve">homólogo</w:t>
            </w:r>
          </w:ins>
        </w:sdtContent>
      </w:sdt>
      <w:sdt>
        <w:sdtPr>
          <w:tag w:val="goog_rdk_31"/>
        </w:sdtPr>
        <w:sdtContent>
          <w:del w:author="DANIEL TABORDA OBANDO" w:id="14" w:date="2021-12-07T18:18:41Z">
            <w:r w:rsidDel="00000000" w:rsidR="00000000" w:rsidRPr="00000000">
              <w:rPr>
                <w:vertAlign w:val="baseline"/>
                <w:rtl w:val="0"/>
              </w:rPr>
              <w:delText xml:space="preserve">homologo</w:delText>
            </w:r>
          </w:del>
        </w:sdtContent>
      </w:sdt>
      <w:r w:rsidDel="00000000" w:rsidR="00000000" w:rsidRPr="00000000">
        <w:rPr>
          <w:vertAlign w:val="baseline"/>
          <w:rtl w:val="0"/>
        </w:rPr>
        <w:t xml:space="preserve">: Ingeniería en Software, lo que especifica más su campo de acción, este tiene como objetivo formar profesionales con aptitudes de liderazgo y con un enfoque en las habilidades como su sólida fundamentación en computación, desarrollo de software, tecnologías informáticas, infraestructura de TI, sistemas de información y organizaciones le permiten plantear soluciones eficaces e innovadoras</w:t>
      </w:r>
      <w:sdt>
        <w:sdtPr>
          <w:tag w:val="goog_rdk_32"/>
        </w:sdtPr>
        <w:sdtContent>
          <w:commentRangeStart w:id="5"/>
        </w:sdtContent>
      </w:sdt>
      <w:r w:rsidDel="00000000" w:rsidR="00000000" w:rsidRPr="00000000">
        <w:rPr>
          <w:vertAlign w:val="baseline"/>
          <w:rtl w:val="0"/>
        </w:rPr>
        <w:t xml:space="preserve"> (Cadavid, 2021)</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44" w:right="0" w:firstLine="202.0000000000000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ingeniería de sistemas en la universidad de Antioquia busca el estudio de los elementos en ciencia y tecnología orientados al procesamiento aquí los estudiantes estarán en la capacidad de afrontar los procesos actuales y venideros en las áreas de las TICS (Tecnologías de la información y la comunicación) en temas relacionados con Blockchain, Inteligencia Artificial / Machine Learning, e Internet de las Cosas, Big Data, entre otros, además de la capacidad de ser transversales en áreas como las ciencias sociales y las ciencias exactas</w:t>
      </w:r>
      <w:sdt>
        <w:sdtPr>
          <w:tag w:val="goog_rdk_33"/>
        </w:sdtPr>
        <w:sdtContent>
          <w:commentRangeStart w:id="6"/>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(Antioquia, 2021).</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F">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sdt>
        <w:sdtPr>
          <w:tag w:val="goog_rdk_34"/>
        </w:sdtPr>
        <w:sdtContent>
          <w:commentRangeStart w:id="7"/>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Análisis de un tema en particular para su desarrollo.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0">
      <w:pPr>
        <w:ind w:left="144" w:firstLine="0"/>
        <w:jc w:val="both"/>
        <w:rPr>
          <w:vertAlign w:val="baseline"/>
        </w:rPr>
      </w:pPr>
      <w:r w:rsidDel="00000000" w:rsidR="00000000" w:rsidRPr="00000000">
        <w:rPr>
          <w:vertAlign w:val="baseline"/>
          <w:rtl w:val="0"/>
        </w:rPr>
        <w:t xml:space="preserve">   Dentro de las áreas de la ingeniería de sistemas en las cuales tengo predilección, aunque partiendo del hecho que en un primer semestre es algo muy complicado de dimensionar ya que en el momento solo tenemos referencias de personas que comparten sus experiencias y son solo porciones de lo que llamamos la ingeniería de los sistemas, creo que el Big </w:t>
      </w:r>
      <w:sdt>
        <w:sdtPr>
          <w:tag w:val="goog_rdk_35"/>
        </w:sdtPr>
        <w:sdtContent>
          <w:del w:author="DANIEL TABORDA OBANDO" w:id="15" w:date="2021-12-07T18:22:59Z">
            <w:r w:rsidDel="00000000" w:rsidR="00000000" w:rsidRPr="00000000">
              <w:rPr>
                <w:vertAlign w:val="baseline"/>
                <w:rtl w:val="0"/>
              </w:rPr>
              <w:delText xml:space="preserve">d</w:delText>
            </w:r>
          </w:del>
        </w:sdtContent>
      </w:sdt>
      <w:sdt>
        <w:sdtPr>
          <w:tag w:val="goog_rdk_36"/>
        </w:sdtPr>
        <w:sdtContent>
          <w:ins w:author="DANIEL TABORDA OBANDO" w:id="15" w:date="2021-12-07T18:22:59Z">
            <w:r w:rsidDel="00000000" w:rsidR="00000000" w:rsidRPr="00000000">
              <w:rPr>
                <w:vertAlign w:val="baseline"/>
                <w:rtl w:val="0"/>
              </w:rPr>
              <w:t xml:space="preserve">D</w:t>
            </w:r>
          </w:ins>
        </w:sdtContent>
      </w:sdt>
      <w:r w:rsidDel="00000000" w:rsidR="00000000" w:rsidRPr="00000000">
        <w:rPr>
          <w:vertAlign w:val="baseline"/>
          <w:rtl w:val="0"/>
        </w:rPr>
        <w:t xml:space="preserve">ata sería una de mis elecciones ya que en plena era informática el análisis de la gran cantidad de datos que se generan y aunque son datos poco estructurados serán uno de los motores de las empresas futuras, el diseño de las campañas publicitarias dependerán mucho del análisis de esos datos y al ser un área en plena construcción será de gran importancia en las generaciones actuales ya que se pueden ingeniar soluciones, alternativas o herramientas para su posterior análisis</w:t>
      </w:r>
      <w:sdt>
        <w:sdtPr>
          <w:tag w:val="goog_rdk_37"/>
        </w:sdtPr>
        <w:sdtContent>
          <w:commentRangeStart w:id="8"/>
        </w:sdtContent>
      </w:sdt>
      <w:r w:rsidDel="00000000" w:rsidR="00000000" w:rsidRPr="00000000">
        <w:rPr>
          <w:vertAlign w:val="baseline"/>
          <w:rtl w:val="0"/>
        </w:rPr>
        <w:t xml:space="preserve">(Camargo-Vega et al., 2015).</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1">
      <w:pPr>
        <w:ind w:left="144" w:firstLine="0"/>
        <w:jc w:val="both"/>
        <w:rPr>
          <w:vertAlign w:val="baseline"/>
        </w:rPr>
      </w:pPr>
      <w:r w:rsidDel="00000000" w:rsidR="00000000" w:rsidRPr="00000000">
        <w:rPr>
          <w:vertAlign w:val="baseline"/>
          <w:rtl w:val="0"/>
        </w:rPr>
        <w:t xml:space="preserve">   El crecimiento de </w:t>
      </w:r>
      <w:sdt>
        <w:sdtPr>
          <w:tag w:val="goog_rdk_38"/>
        </w:sdtPr>
        <w:sdtContent>
          <w:commentRangeStart w:id="9"/>
        </w:sdtContent>
      </w:sdt>
      <w:r w:rsidDel="00000000" w:rsidR="00000000" w:rsidRPr="00000000">
        <w:rPr>
          <w:vertAlign w:val="baseline"/>
          <w:rtl w:val="0"/>
        </w:rPr>
        <w:t xml:space="preserve">BIG DATA </w:t>
      </w:r>
      <w:commentRangeEnd w:id="9"/>
      <w:r w:rsidDel="00000000" w:rsidR="00000000" w:rsidRPr="00000000">
        <w:commentReference w:id="9"/>
      </w:r>
      <w:r w:rsidDel="00000000" w:rsidR="00000000" w:rsidRPr="00000000">
        <w:rPr>
          <w:vertAlign w:val="baseline"/>
          <w:rtl w:val="0"/>
        </w:rPr>
        <w:t xml:space="preserve">se cree que tendrá un crecimiento anual del 27% manejando una tasa de información de Tera-bytes o Penta-bytes diarios dependiendo de la cantidad de información obtenida, todos estos datos que son de gran volumen dependen de </w:t>
      </w:r>
      <w:sdt>
        <w:sdtPr>
          <w:tag w:val="goog_rdk_39"/>
        </w:sdtPr>
        <w:sdtContent>
          <w:del w:author="DANIEL TABORDA OBANDO" w:id="16" w:date="2021-12-07T18:24:36Z">
            <w:r w:rsidDel="00000000" w:rsidR="00000000" w:rsidRPr="00000000">
              <w:rPr>
                <w:vertAlign w:val="baseline"/>
                <w:rtl w:val="0"/>
              </w:rPr>
              <w:delText xml:space="preserve">entre </w:delText>
            </w:r>
          </w:del>
        </w:sdtContent>
      </w:sdt>
      <w:r w:rsidDel="00000000" w:rsidR="00000000" w:rsidRPr="00000000">
        <w:rPr>
          <w:vertAlign w:val="baseline"/>
          <w:rtl w:val="0"/>
        </w:rPr>
        <w:t xml:space="preserve">5 aspectos importantes para su análisis y procesamiento los cuales son</w:t>
      </w:r>
      <w:sdt>
        <w:sdtPr>
          <w:tag w:val="goog_rdk_40"/>
        </w:sdtPr>
        <w:sdtContent>
          <w:ins w:author="DANIEL TABORDA OBANDO" w:id="17" w:date="2021-12-07T18:24:51Z">
            <w:r w:rsidDel="00000000" w:rsidR="00000000" w:rsidRPr="00000000">
              <w:rPr>
                <w:vertAlign w:val="baseline"/>
                <w:rtl w:val="0"/>
              </w:rPr>
              <w:t xml:space="preserve">:</w:t>
            </w:r>
          </w:ins>
        </w:sdtContent>
      </w:sdt>
      <w:r w:rsidDel="00000000" w:rsidR="00000000" w:rsidRPr="00000000">
        <w:rPr>
          <w:vertAlign w:val="baseline"/>
          <w:rtl w:val="0"/>
        </w:rPr>
        <w:t xml:space="preserve"> </w:t>
      </w:r>
      <w:sdt>
        <w:sdtPr>
          <w:tag w:val="goog_rdk_41"/>
        </w:sdtPr>
        <w:sdtContent>
          <w:del w:author="DANIEL TABORDA OBANDO" w:id="18" w:date="2021-12-07T18:24:45Z">
            <w:r w:rsidDel="00000000" w:rsidR="00000000" w:rsidRPr="00000000">
              <w:rPr>
                <w:vertAlign w:val="baseline"/>
                <w:rtl w:val="0"/>
              </w:rPr>
              <w:delText xml:space="preserve">V</w:delText>
            </w:r>
          </w:del>
        </w:sdtContent>
      </w:sdt>
      <w:sdt>
        <w:sdtPr>
          <w:tag w:val="goog_rdk_42"/>
        </w:sdtPr>
        <w:sdtContent>
          <w:ins w:author="DANIEL TABORDA OBANDO" w:id="18" w:date="2021-12-07T18:24:45Z">
            <w:r w:rsidDel="00000000" w:rsidR="00000000" w:rsidRPr="00000000">
              <w:rPr>
                <w:vertAlign w:val="baseline"/>
                <w:rtl w:val="0"/>
              </w:rPr>
              <w:t xml:space="preserve">v</w:t>
            </w:r>
          </w:ins>
        </w:sdtContent>
      </w:sdt>
      <w:r w:rsidDel="00000000" w:rsidR="00000000" w:rsidRPr="00000000">
        <w:rPr>
          <w:vertAlign w:val="baseline"/>
          <w:rtl w:val="0"/>
        </w:rPr>
        <w:t xml:space="preserve">olumen, velocidad, variedad, veracidad y valor </w:t>
      </w:r>
      <w:sdt>
        <w:sdtPr>
          <w:tag w:val="goog_rdk_43"/>
        </w:sdtPr>
        <w:sdtContent>
          <w:commentRangeStart w:id="10"/>
        </w:sdtContent>
      </w:sdt>
      <w:r w:rsidDel="00000000" w:rsidR="00000000" w:rsidRPr="00000000">
        <w:rPr>
          <w:vertAlign w:val="baseline"/>
          <w:rtl w:val="0"/>
        </w:rPr>
        <w:t xml:space="preserve">(Jeble et al., 2017);</w:t>
      </w:r>
      <w:commentRangeEnd w:id="10"/>
      <w:r w:rsidDel="00000000" w:rsidR="00000000" w:rsidRPr="00000000">
        <w:commentReference w:id="10"/>
      </w:r>
      <w:r w:rsidDel="00000000" w:rsidR="00000000" w:rsidRPr="00000000">
        <w:rPr>
          <w:vertAlign w:val="baseline"/>
          <w:rtl w:val="0"/>
        </w:rPr>
        <w:t xml:space="preserve"> estos datos tienen un valor muy importante para las organizaciones ya que a partir del análisis de estos se pueden desarrollar estrategias para la realización de operaciones de negocios como fidelización, manejo de requerimientos de clientes, principales quejas y campañas de fidelización</w:t>
      </w:r>
      <w:sdt>
        <w:sdtPr>
          <w:tag w:val="goog_rdk_44"/>
        </w:sdtPr>
        <w:sdtContent>
          <w:commentRangeStart w:id="11"/>
        </w:sdtContent>
      </w:sdt>
      <w:r w:rsidDel="00000000" w:rsidR="00000000" w:rsidRPr="00000000">
        <w:rPr>
          <w:vertAlign w:val="baseline"/>
          <w:rtl w:val="0"/>
        </w:rPr>
        <w:t xml:space="preserve">(Vidal-Silva et al., 2019).</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2">
      <w:pPr>
        <w:ind w:left="144" w:firstLine="0"/>
        <w:jc w:val="both"/>
        <w:rPr>
          <w:vertAlign w:val="baseline"/>
        </w:rPr>
      </w:pPr>
      <w:r w:rsidDel="00000000" w:rsidR="00000000" w:rsidRPr="00000000">
        <w:rPr>
          <w:vertAlign w:val="baseline"/>
          <w:rtl w:val="0"/>
        </w:rPr>
        <w:t xml:space="preserve">   Las limitantes del uso de BIG DATA a </w:t>
      </w:r>
      <w:sdt>
        <w:sdtPr>
          <w:tag w:val="goog_rdk_45"/>
        </w:sdtPr>
        <w:sdtContent>
          <w:ins w:author="DANIEL TABORDA OBANDO" w:id="19" w:date="2021-12-07T18:25:24Z">
            <w:r w:rsidDel="00000000" w:rsidR="00000000" w:rsidRPr="00000000">
              <w:rPr>
                <w:vertAlign w:val="baseline"/>
                <w:rtl w:val="0"/>
              </w:rPr>
              <w:t xml:space="preserve">nivel</w:t>
            </w:r>
          </w:ins>
        </w:sdtContent>
      </w:sdt>
      <w:sdt>
        <w:sdtPr>
          <w:tag w:val="goog_rdk_46"/>
        </w:sdtPr>
        <w:sdtContent>
          <w:del w:author="DANIEL TABORDA OBANDO" w:id="19" w:date="2021-12-07T18:25:24Z">
            <w:r w:rsidDel="00000000" w:rsidR="00000000" w:rsidRPr="00000000">
              <w:rPr>
                <w:vertAlign w:val="baseline"/>
                <w:rtl w:val="0"/>
              </w:rPr>
              <w:delText xml:space="preserve">niel</w:delText>
            </w:r>
          </w:del>
        </w:sdtContent>
      </w:sdt>
      <w:r w:rsidDel="00000000" w:rsidR="00000000" w:rsidRPr="00000000">
        <w:rPr>
          <w:vertAlign w:val="baseline"/>
          <w:rtl w:val="0"/>
        </w:rPr>
        <w:t xml:space="preserve"> universitario radican en el manejo de equipos potentes que puedan realizar el análisis de la información, que dentro de los pensum o currículos de las universidades se brinden las herramientas para dicho análisis  (</w:t>
      </w:r>
      <w:sdt>
        <w:sdtPr>
          <w:tag w:val="goog_rdk_47"/>
        </w:sdtPr>
        <w:sdtContent>
          <w:commentRangeStart w:id="12"/>
        </w:sdtContent>
      </w:sdt>
      <w:r w:rsidDel="00000000" w:rsidR="00000000" w:rsidRPr="00000000">
        <w:rPr>
          <w:vertAlign w:val="baseline"/>
          <w:rtl w:val="0"/>
        </w:rPr>
        <w:t xml:space="preserve">Vidal-Silva et al., 2019), </w:t>
      </w:r>
      <w:commentRangeEnd w:id="12"/>
      <w:r w:rsidDel="00000000" w:rsidR="00000000" w:rsidRPr="00000000">
        <w:commentReference w:id="12"/>
      </w:r>
      <w:r w:rsidDel="00000000" w:rsidR="00000000" w:rsidRPr="00000000">
        <w:rPr>
          <w:vertAlign w:val="baseline"/>
          <w:rtl w:val="0"/>
        </w:rPr>
        <w:t xml:space="preserve">por ello se han desarrollado herramientas para el análisis de información de tal volumen tales como como MapReduce o Hadoop </w:t>
      </w:r>
      <w:sdt>
        <w:sdtPr>
          <w:tag w:val="goog_rdk_48"/>
        </w:sdtPr>
        <w:sdtContent>
          <w:commentRangeStart w:id="13"/>
        </w:sdtContent>
      </w:sdt>
      <w:r w:rsidDel="00000000" w:rsidR="00000000" w:rsidRPr="00000000">
        <w:rPr>
          <w:vertAlign w:val="baseline"/>
          <w:rtl w:val="0"/>
        </w:rPr>
        <w:t xml:space="preserve">(Camargo-Vega et al., 2015</w:t>
      </w:r>
      <w:commentRangeEnd w:id="13"/>
      <w:r w:rsidDel="00000000" w:rsidR="00000000" w:rsidRPr="00000000">
        <w:commentReference w:id="13"/>
      </w:r>
      <w:r w:rsidDel="00000000" w:rsidR="00000000" w:rsidRPr="00000000">
        <w:rPr>
          <w:vertAlign w:val="baseline"/>
          <w:rtl w:val="0"/>
        </w:rPr>
        <w:t xml:space="preserve">) estas herramientas se utilizan para el manejo de información estructurada, semi estructurada y no estructurada con datos de hasta 100 Tera-bytes de información.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44" w:right="0" w:firstLine="202.0000000000000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Autoevaluación de mis capacidades para la realización del </w:t>
      </w:r>
      <w:sdt>
        <w:sdtPr>
          <w:tag w:val="goog_rdk_49"/>
        </w:sdtPr>
        <w:sdtContent>
          <w:ins w:author="DANIEL TABORDA OBANDO" w:id="20" w:date="2021-12-07T18:26:10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artículo</w:t>
            </w:r>
          </w:ins>
        </w:sdtContent>
      </w:sdt>
      <w:sdt>
        <w:sdtPr>
          <w:tag w:val="goog_rdk_50"/>
        </w:sdtPr>
        <w:sdtContent>
          <w:del w:author="DANIEL TABORDA OBANDO" w:id="20" w:date="2021-12-07T18:26:10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delText xml:space="preserve">articulo</w:delText>
            </w:r>
          </w:del>
        </w:sdtContent>
      </w:sdt>
      <w:r w:rsidDel="00000000" w:rsidR="00000000" w:rsidRPr="00000000">
        <w:rPr>
          <w:rtl w:val="0"/>
        </w:rPr>
      </w:r>
    </w:p>
    <w:p w:rsidR="00000000" w:rsidDel="00000000" w:rsidP="00000000" w:rsidRDefault="00000000" w:rsidRPr="00000000" w14:paraId="00000025">
      <w:pPr>
        <w:ind w:left="144" w:firstLine="0"/>
        <w:rPr>
          <w:vertAlign w:val="baseline"/>
        </w:rPr>
      </w:pPr>
      <w:r w:rsidDel="00000000" w:rsidR="00000000" w:rsidRPr="00000000">
        <w:rPr>
          <w:rtl w:val="0"/>
        </w:rPr>
      </w:r>
    </w:p>
    <w:p w:rsidR="00000000" w:rsidDel="00000000" w:rsidP="00000000" w:rsidRDefault="00000000" w:rsidRPr="00000000" w14:paraId="00000026">
      <w:pPr>
        <w:ind w:left="144" w:firstLine="0"/>
        <w:jc w:val="both"/>
        <w:rPr>
          <w:vertAlign w:val="baseline"/>
        </w:rPr>
      </w:pPr>
      <w:r w:rsidDel="00000000" w:rsidR="00000000" w:rsidRPr="00000000">
        <w:rPr>
          <w:vertAlign w:val="baseline"/>
          <w:rtl w:val="0"/>
        </w:rPr>
        <w:t xml:space="preserve">  Para la realización del artículo se realizó adicionalmente una autoevaluación de mis capacidades, habilidades y competencias que como sujeto tengo en el momento de realizar documentos escritos, los cuales dejaron como evidencias 3 preguntas puntuales que se responderán a continuación:</w:t>
      </w:r>
    </w:p>
    <w:p w:rsidR="00000000" w:rsidDel="00000000" w:rsidP="00000000" w:rsidRDefault="00000000" w:rsidRPr="00000000" w14:paraId="00000027">
      <w:pPr>
        <w:ind w:left="144" w:firstLine="0"/>
        <w:jc w:val="both"/>
        <w:rPr>
          <w:vertAlign w:val="baseline"/>
        </w:rPr>
      </w:pPr>
      <w:r w:rsidDel="00000000" w:rsidR="00000000" w:rsidRPr="00000000">
        <w:rPr>
          <w:vertAlign w:val="baseline"/>
          <w:rtl w:val="0"/>
        </w:rPr>
        <w:t xml:space="preserve">¿Cuáles son mis principales habilidades? </w:t>
      </w:r>
    </w:p>
    <w:p w:rsidR="00000000" w:rsidDel="00000000" w:rsidP="00000000" w:rsidRDefault="00000000" w:rsidRPr="00000000" w14:paraId="00000028">
      <w:pPr>
        <w:ind w:left="144" w:firstLine="0"/>
        <w:jc w:val="both"/>
        <w:rPr>
          <w:vertAlign w:val="baseline"/>
        </w:rPr>
      </w:pPr>
      <w:r w:rsidDel="00000000" w:rsidR="00000000" w:rsidRPr="00000000">
        <w:rPr>
          <w:vertAlign w:val="baseline"/>
          <w:rtl w:val="0"/>
        </w:rPr>
        <w:t xml:space="preserve">Mis principales habilidades destacan en la parte de comunicación asertiva, trabajo en equipo y fácil manejo de los sistemas de información</w:t>
      </w:r>
      <w:sdt>
        <w:sdtPr>
          <w:tag w:val="goog_rdk_51"/>
        </w:sdtPr>
        <w:sdtContent>
          <w:ins w:author="DANIEL TABORDA OBANDO" w:id="21" w:date="2021-12-07T18:26:31Z">
            <w:r w:rsidDel="00000000" w:rsidR="00000000" w:rsidRPr="00000000">
              <w:rPr>
                <w:vertAlign w:val="baseline"/>
                <w:rtl w:val="0"/>
              </w:rPr>
              <w:t xml:space="preserve">.</w:t>
            </w:r>
          </w:ins>
        </w:sdtContent>
      </w:sdt>
      <w:r w:rsidDel="00000000" w:rsidR="00000000" w:rsidRPr="00000000">
        <w:rPr>
          <w:rtl w:val="0"/>
        </w:rPr>
      </w:r>
    </w:p>
    <w:p w:rsidR="00000000" w:rsidDel="00000000" w:rsidP="00000000" w:rsidRDefault="00000000" w:rsidRPr="00000000" w14:paraId="00000029">
      <w:pPr>
        <w:ind w:left="144" w:firstLine="0"/>
        <w:jc w:val="both"/>
        <w:rPr>
          <w:vertAlign w:val="baseline"/>
        </w:rPr>
      </w:pPr>
      <w:r w:rsidDel="00000000" w:rsidR="00000000" w:rsidRPr="00000000">
        <w:rPr>
          <w:vertAlign w:val="baseline"/>
          <w:rtl w:val="0"/>
        </w:rPr>
        <w:t xml:space="preserve">¿Cuáles son mis principales competencias?</w:t>
      </w:r>
    </w:p>
    <w:p w:rsidR="00000000" w:rsidDel="00000000" w:rsidP="00000000" w:rsidRDefault="00000000" w:rsidRPr="00000000" w14:paraId="0000002A">
      <w:pPr>
        <w:ind w:left="144" w:firstLine="0"/>
        <w:jc w:val="both"/>
        <w:rPr>
          <w:vertAlign w:val="baseline"/>
        </w:rPr>
      </w:pPr>
      <w:r w:rsidDel="00000000" w:rsidR="00000000" w:rsidRPr="00000000">
        <w:rPr>
          <w:vertAlign w:val="baseline"/>
          <w:rtl w:val="0"/>
        </w:rPr>
        <w:t xml:space="preserve">Dentro de las competencias que manejo se </w:t>
      </w:r>
      <w:sdt>
        <w:sdtPr>
          <w:tag w:val="goog_rdk_52"/>
        </w:sdtPr>
        <w:sdtContent>
          <w:ins w:author="DANIEL TABORDA OBANDO" w:id="22" w:date="2021-12-07T18:26:42Z">
            <w:r w:rsidDel="00000000" w:rsidR="00000000" w:rsidRPr="00000000">
              <w:rPr>
                <w:vertAlign w:val="baseline"/>
                <w:rtl w:val="0"/>
              </w:rPr>
              <w:t xml:space="preserve">encuentran: </w:t>
            </w:r>
          </w:ins>
        </w:sdtContent>
      </w:sdt>
      <w:sdt>
        <w:sdtPr>
          <w:tag w:val="goog_rdk_53"/>
        </w:sdtPr>
        <w:sdtContent>
          <w:del w:author="DANIEL TABORDA OBANDO" w:id="22" w:date="2021-12-07T18:26:42Z">
            <w:r w:rsidDel="00000000" w:rsidR="00000000" w:rsidRPr="00000000">
              <w:rPr>
                <w:vertAlign w:val="baseline"/>
                <w:rtl w:val="0"/>
              </w:rPr>
              <w:delText xml:space="preserve">encuentras</w:delText>
            </w:r>
          </w:del>
        </w:sdtContent>
      </w:sdt>
      <w:r w:rsidDel="00000000" w:rsidR="00000000" w:rsidRPr="00000000">
        <w:rPr>
          <w:vertAlign w:val="baseline"/>
          <w:rtl w:val="0"/>
        </w:rPr>
        <w:t xml:space="preserve"> la competencia matemática, la competencia digital y la competencia en autonomía e iniciativa personal</w:t>
      </w:r>
    </w:p>
    <w:p w:rsidR="00000000" w:rsidDel="00000000" w:rsidP="00000000" w:rsidRDefault="00000000" w:rsidRPr="00000000" w14:paraId="0000002B">
      <w:pPr>
        <w:ind w:left="144" w:firstLine="0"/>
        <w:jc w:val="both"/>
        <w:rPr>
          <w:vertAlign w:val="baseline"/>
        </w:rPr>
      </w:pPr>
      <w:r w:rsidDel="00000000" w:rsidR="00000000" w:rsidRPr="00000000">
        <w:rPr>
          <w:vertAlign w:val="baseline"/>
          <w:rtl w:val="0"/>
        </w:rPr>
        <w:t xml:space="preserve">¿Cuáles son mis </w:t>
      </w:r>
      <w:sdt>
        <w:sdtPr>
          <w:tag w:val="goog_rdk_54"/>
        </w:sdtPr>
        <w:sdtContent>
          <w:commentRangeStart w:id="14"/>
        </w:sdtContent>
      </w:sdt>
      <w:r w:rsidDel="00000000" w:rsidR="00000000" w:rsidRPr="00000000">
        <w:rPr>
          <w:vertAlign w:val="baseline"/>
          <w:rtl w:val="0"/>
        </w:rPr>
        <w:t xml:space="preserve">falencias o mis competencias </w:t>
      </w:r>
      <w:commentRangeEnd w:id="14"/>
      <w:r w:rsidDel="00000000" w:rsidR="00000000" w:rsidRPr="00000000">
        <w:commentReference w:id="14"/>
      </w:r>
      <w:r w:rsidDel="00000000" w:rsidR="00000000" w:rsidRPr="00000000">
        <w:rPr>
          <w:vertAlign w:val="baseline"/>
          <w:rtl w:val="0"/>
        </w:rPr>
        <w:t xml:space="preserve">que debería desarrollar? </w:t>
      </w:r>
    </w:p>
    <w:p w:rsidR="00000000" w:rsidDel="00000000" w:rsidP="00000000" w:rsidRDefault="00000000" w:rsidRPr="00000000" w14:paraId="0000002C">
      <w:pPr>
        <w:ind w:left="144" w:firstLine="0"/>
        <w:jc w:val="both"/>
        <w:rPr>
          <w:color w:val="ff0000"/>
          <w:vertAlign w:val="baseline"/>
        </w:rPr>
      </w:pPr>
      <w:r w:rsidDel="00000000" w:rsidR="00000000" w:rsidRPr="00000000">
        <w:rPr>
          <w:vertAlign w:val="baseline"/>
          <w:rtl w:val="0"/>
        </w:rPr>
        <w:t xml:space="preserve">Dentro de las falencias que encuentro en mi proceso formativo se encuentran la puntualidad, el manejo del tiempo y el manejo de situaciones </w:t>
      </w:r>
      <w:sdt>
        <w:sdtPr>
          <w:tag w:val="goog_rdk_55"/>
        </w:sdtPr>
        <w:sdtContent>
          <w:ins w:author="DANIEL TABORDA OBANDO" w:id="23" w:date="2021-12-07T18:27:43Z">
            <w:r w:rsidDel="00000000" w:rsidR="00000000" w:rsidRPr="00000000">
              <w:rPr>
                <w:vertAlign w:val="baseline"/>
                <w:rtl w:val="0"/>
              </w:rPr>
              <w:t xml:space="preserve">incómodas</w:t>
            </w:r>
          </w:ins>
        </w:sdtContent>
      </w:sdt>
      <w:sdt>
        <w:sdtPr>
          <w:tag w:val="goog_rdk_56"/>
        </w:sdtPr>
        <w:sdtContent>
          <w:del w:author="DANIEL TABORDA OBANDO" w:id="23" w:date="2021-12-07T18:27:43Z">
            <w:r w:rsidDel="00000000" w:rsidR="00000000" w:rsidRPr="00000000">
              <w:rPr>
                <w:vertAlign w:val="baseline"/>
                <w:rtl w:val="0"/>
              </w:rPr>
              <w:delText xml:space="preserve">incomodas</w:delText>
            </w:r>
          </w:del>
        </w:sdtContent>
      </w:sdt>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57"/>
        </w:sdtPr>
        <w:sdtContent>
          <w:commentRangeStart w:id="15"/>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CONCLUSIÓN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la realización de mi trabajo final y trabajo de investigación universitaria me gustaría tener un acercamiento al análisis de datos masivos (BIG DATA) ya que me parece un área en pleno auge y que busca un análisis de los datos de manera exhaustiva, su finalidad es el uso de dichos datos para la realización de campañas, modelos de negocios o satisfacción población.</w:t>
      </w:r>
    </w:p>
    <w:p w:rsidR="00000000" w:rsidDel="00000000" w:rsidP="00000000" w:rsidRDefault="00000000" w:rsidRPr="00000000" w14:paraId="00000030">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sdt>
        <w:sdtPr>
          <w:tag w:val="goog_rdk_58"/>
        </w:sdtPr>
        <w:sdtContent>
          <w:commentRangeStart w:id="16"/>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Ruta de información</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1">
      <w:pPr>
        <w:ind w:left="144" w:firstLine="0"/>
        <w:jc w:val="both"/>
        <w:rPr>
          <w:vertAlign w:val="baseline"/>
        </w:rPr>
      </w:pPr>
      <w:r w:rsidDel="00000000" w:rsidR="00000000" w:rsidRPr="00000000">
        <w:rPr>
          <w:vertAlign w:val="baseline"/>
          <w:rtl w:val="0"/>
        </w:rPr>
        <w:t xml:space="preserve">Mi ruta de formación será encaminada al análisis de datos, estos pueden ser estructurados, semi-estructurados y no estructurados y con las herramientas adecuadas creo que son una de las oportunidades a futuro a explotar como ingeniero de sistemas, teniendo en cuenta que al minar información se pueden obtener datos relevantes para las compañías que traducen en una mejor fidelización del usuario, mejores campañas publicitarias las ofertas laborales serán muy prometedoras y al ser un área en pleno auge son una muy buena alternativa a cosechar.</w:t>
      </w:r>
    </w:p>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sdt>
        <w:sdtPr>
          <w:tag w:val="goog_rdk_59"/>
        </w:sdtPr>
        <w:sdtContent>
          <w:commentRangeStart w:id="17"/>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Referencias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33">
      <w:pPr>
        <w:widowControl w:val="0"/>
        <w:ind w:left="480" w:hanging="480"/>
        <w:rPr>
          <w:vertAlign w:val="baseline"/>
        </w:rPr>
      </w:pPr>
      <w:r w:rsidDel="00000000" w:rsidR="00000000" w:rsidRPr="00000000">
        <w:rPr>
          <w:vertAlign w:val="baseline"/>
          <w:rtl w:val="0"/>
        </w:rPr>
        <w:t xml:space="preserve">Antioquia, U. de. (2021). </w:t>
      </w:r>
      <w:r w:rsidDel="00000000" w:rsidR="00000000" w:rsidRPr="00000000">
        <w:rPr>
          <w:i w:val="1"/>
          <w:vertAlign w:val="baseline"/>
          <w:rtl w:val="0"/>
        </w:rPr>
        <w:t xml:space="preserve">Perfil profesional Ingeniería de sistemas UdeA</w:t>
      </w:r>
      <w:r w:rsidDel="00000000" w:rsidR="00000000" w:rsidRPr="00000000">
        <w:rPr>
          <w:vertAlign w:val="baseline"/>
          <w:rtl w:val="0"/>
        </w:rPr>
        <w:t xml:space="preserve">. https://www.udea.edu.co/wps/portal/udea/web/inicio/unidades-academicas/ingenieria/estudiar-facultad/pregrados/ingenieria-sistemas</w:t>
      </w:r>
    </w:p>
    <w:p w:rsidR="00000000" w:rsidDel="00000000" w:rsidP="00000000" w:rsidRDefault="00000000" w:rsidRPr="00000000" w14:paraId="00000034">
      <w:pPr>
        <w:widowControl w:val="0"/>
        <w:ind w:left="480" w:hanging="480"/>
        <w:rPr>
          <w:vertAlign w:val="baseline"/>
        </w:rPr>
      </w:pPr>
      <w:r w:rsidDel="00000000" w:rsidR="00000000" w:rsidRPr="00000000">
        <w:rPr>
          <w:vertAlign w:val="baseline"/>
          <w:rtl w:val="0"/>
        </w:rPr>
        <w:t xml:space="preserve">Cadavid, P. J. I. (2021). </w:t>
      </w:r>
      <w:r w:rsidDel="00000000" w:rsidR="00000000" w:rsidRPr="00000000">
        <w:rPr>
          <w:i w:val="1"/>
          <w:vertAlign w:val="baseline"/>
          <w:rtl w:val="0"/>
        </w:rPr>
        <w:t xml:space="preserve">Perfil profesional Ingeniería en Software</w:t>
      </w:r>
      <w:r w:rsidDel="00000000" w:rsidR="00000000" w:rsidRPr="00000000">
        <w:rPr>
          <w:vertAlign w:val="baseline"/>
          <w:rtl w:val="0"/>
        </w:rPr>
        <w:t xml:space="preserve">. https://www.politecnicojic.edu.co/acerca-de-admisiones/65-vicerrectoria-de-docencia-e-investigacion/programas-academicos/programas-profesionales/75-ingenieria-informatica</w:t>
      </w:r>
    </w:p>
    <w:p w:rsidR="00000000" w:rsidDel="00000000" w:rsidP="00000000" w:rsidRDefault="00000000" w:rsidRPr="00000000" w14:paraId="00000035">
      <w:pPr>
        <w:widowControl w:val="0"/>
        <w:ind w:left="480" w:hanging="480"/>
        <w:rPr>
          <w:vertAlign w:val="baseline"/>
        </w:rPr>
      </w:pPr>
      <w:r w:rsidDel="00000000" w:rsidR="00000000" w:rsidRPr="00000000">
        <w:rPr>
          <w:vertAlign w:val="baseline"/>
          <w:rtl w:val="0"/>
        </w:rPr>
        <w:t xml:space="preserve">Camargo-Vega, J. J., Camargo-Ortega, J. F., &amp; Joyanes-Aguilar, L. (2015). Conociendo Big Data. </w:t>
      </w:r>
      <w:r w:rsidDel="00000000" w:rsidR="00000000" w:rsidRPr="00000000">
        <w:rPr>
          <w:i w:val="1"/>
          <w:vertAlign w:val="baseline"/>
          <w:rtl w:val="0"/>
        </w:rPr>
        <w:t xml:space="preserve">Revista Facultad de Ingeniería</w:t>
      </w:r>
      <w:r w:rsidDel="00000000" w:rsidR="00000000" w:rsidRPr="00000000">
        <w:rPr>
          <w:vertAlign w:val="baseline"/>
          <w:rtl w:val="0"/>
        </w:rPr>
        <w:t xml:space="preserve">, </w:t>
      </w:r>
      <w:r w:rsidDel="00000000" w:rsidR="00000000" w:rsidRPr="00000000">
        <w:rPr>
          <w:i w:val="1"/>
          <w:vertAlign w:val="baseline"/>
          <w:rtl w:val="0"/>
        </w:rPr>
        <w:t xml:space="preserve">24</w:t>
      </w:r>
      <w:r w:rsidDel="00000000" w:rsidR="00000000" w:rsidRPr="00000000">
        <w:rPr>
          <w:vertAlign w:val="baseline"/>
          <w:rtl w:val="0"/>
        </w:rPr>
        <w:t xml:space="preserve">(38), 63–77. http://www.scielo.org.co/scielo.php?script=sci_arttext&amp;pid=S0121-11292015000100006&amp;lng=en&amp;nrm=iso&amp;tlng=es</w:t>
      </w:r>
    </w:p>
    <w:p w:rsidR="00000000" w:rsidDel="00000000" w:rsidP="00000000" w:rsidRDefault="00000000" w:rsidRPr="00000000" w14:paraId="00000036">
      <w:pPr>
        <w:widowControl w:val="0"/>
        <w:ind w:left="480" w:hanging="480"/>
        <w:rPr>
          <w:vertAlign w:val="baseline"/>
        </w:rPr>
      </w:pPr>
      <w:r w:rsidDel="00000000" w:rsidR="00000000" w:rsidRPr="00000000">
        <w:rPr>
          <w:vertAlign w:val="baseline"/>
          <w:rtl w:val="0"/>
        </w:rPr>
        <w:t xml:space="preserve">Colombia, U. N. de. (2021). </w:t>
      </w:r>
      <w:r w:rsidDel="00000000" w:rsidR="00000000" w:rsidRPr="00000000">
        <w:rPr>
          <w:i w:val="1"/>
          <w:vertAlign w:val="baseline"/>
          <w:rtl w:val="0"/>
        </w:rPr>
        <w:t xml:space="preserve">Perfil profesional Ingeniería de Sistemas</w:t>
      </w:r>
      <w:r w:rsidDel="00000000" w:rsidR="00000000" w:rsidRPr="00000000">
        <w:rPr>
          <w:vertAlign w:val="baseline"/>
          <w:rtl w:val="0"/>
        </w:rPr>
        <w:t xml:space="preserve">. https://ingenieria.bogota.unal.edu.co/es/formacion/pregrado/ingenieria-de-sistemas-y-computacion.html</w:t>
      </w:r>
    </w:p>
    <w:p w:rsidR="00000000" w:rsidDel="00000000" w:rsidP="00000000" w:rsidRDefault="00000000" w:rsidRPr="00000000" w14:paraId="00000037">
      <w:pPr>
        <w:widowControl w:val="0"/>
        <w:ind w:left="480" w:hanging="480"/>
        <w:rPr>
          <w:vertAlign w:val="baseline"/>
        </w:rPr>
      </w:pPr>
      <w:r w:rsidDel="00000000" w:rsidR="00000000" w:rsidRPr="00000000">
        <w:rPr>
          <w:vertAlign w:val="baseline"/>
          <w:rtl w:val="0"/>
        </w:rPr>
        <w:t xml:space="preserve">Jeble, S., Kumari, S., &amp; Patil, Y. (2017). Role of Big Data in Decision Making. </w:t>
      </w:r>
      <w:r w:rsidDel="00000000" w:rsidR="00000000" w:rsidRPr="00000000">
        <w:rPr>
          <w:i w:val="1"/>
          <w:vertAlign w:val="baseline"/>
          <w:rtl w:val="0"/>
        </w:rPr>
        <w:t xml:space="preserve">Operations and Supply Chain Management: An International Journal</w:t>
      </w:r>
      <w:r w:rsidDel="00000000" w:rsidR="00000000" w:rsidRPr="00000000">
        <w:rPr>
          <w:vertAlign w:val="baseline"/>
          <w:rtl w:val="0"/>
        </w:rPr>
        <w:t xml:space="preserve">, </w:t>
      </w:r>
      <w:r w:rsidDel="00000000" w:rsidR="00000000" w:rsidRPr="00000000">
        <w:rPr>
          <w:i w:val="1"/>
          <w:vertAlign w:val="baseline"/>
          <w:rtl w:val="0"/>
        </w:rPr>
        <w:t xml:space="preserve">11</w:t>
      </w:r>
      <w:r w:rsidDel="00000000" w:rsidR="00000000" w:rsidRPr="00000000">
        <w:rPr>
          <w:vertAlign w:val="baseline"/>
          <w:rtl w:val="0"/>
        </w:rPr>
        <w:t xml:space="preserve">(1), 36–44. https://doi.org/http://doi.org/10.31387/oscm0300198</w:t>
      </w:r>
    </w:p>
    <w:p w:rsidR="00000000" w:rsidDel="00000000" w:rsidP="00000000" w:rsidRDefault="00000000" w:rsidRPr="00000000" w14:paraId="00000038">
      <w:pPr>
        <w:widowControl w:val="0"/>
        <w:ind w:left="480" w:hanging="480"/>
        <w:rPr>
          <w:vertAlign w:val="baseline"/>
        </w:rPr>
      </w:pPr>
      <w:r w:rsidDel="00000000" w:rsidR="00000000" w:rsidRPr="00000000">
        <w:rPr>
          <w:vertAlign w:val="baseline"/>
          <w:rtl w:val="0"/>
        </w:rPr>
        <w:t xml:space="preserve">Mercado, E. (2021). </w:t>
      </w:r>
      <w:r w:rsidDel="00000000" w:rsidR="00000000" w:rsidRPr="00000000">
        <w:rPr>
          <w:i w:val="1"/>
          <w:vertAlign w:val="baseline"/>
          <w:rtl w:val="0"/>
        </w:rPr>
        <w:t xml:space="preserve">ESTUDIO MERCADO PROFESIONALES TI CHILE 2021</w:t>
      </w:r>
      <w:r w:rsidDel="00000000" w:rsidR="00000000" w:rsidRPr="00000000">
        <w:rPr>
          <w:vertAlign w:val="baseline"/>
          <w:rtl w:val="0"/>
        </w:rPr>
        <w:t xml:space="preserve">.</w:t>
      </w:r>
    </w:p>
    <w:p w:rsidR="00000000" w:rsidDel="00000000" w:rsidP="00000000" w:rsidRDefault="00000000" w:rsidRPr="00000000" w14:paraId="00000039">
      <w:pPr>
        <w:widowControl w:val="0"/>
        <w:ind w:left="480" w:hanging="480"/>
        <w:rPr>
          <w:vertAlign w:val="baseline"/>
        </w:rPr>
      </w:pPr>
      <w:r w:rsidDel="00000000" w:rsidR="00000000" w:rsidRPr="00000000">
        <w:rPr>
          <w:vertAlign w:val="baseline"/>
          <w:rtl w:val="0"/>
        </w:rPr>
        <w:t xml:space="preserve">Vidal-Silva, C. L., Madariaga, E. A., Rubio, J. M., Urzúa, L. A., Vidal-Silva, C. L., Madariaga, E. A., Rubio, J. M., &amp; Urzúa, L. A. (2019). Estudio de la Realidad y Viabilidad de la Formación en BigData en la Academia Chilena. </w:t>
      </w:r>
      <w:r w:rsidDel="00000000" w:rsidR="00000000" w:rsidRPr="00000000">
        <w:rPr>
          <w:i w:val="1"/>
          <w:vertAlign w:val="baseline"/>
          <w:rtl w:val="0"/>
        </w:rPr>
        <w:t xml:space="preserve">Información tecnológica</w:t>
      </w:r>
      <w:r w:rsidDel="00000000" w:rsidR="00000000" w:rsidRPr="00000000">
        <w:rPr>
          <w:vertAlign w:val="baseline"/>
          <w:rtl w:val="0"/>
        </w:rPr>
        <w:t xml:space="preserve">, </w:t>
      </w:r>
      <w:r w:rsidDel="00000000" w:rsidR="00000000" w:rsidRPr="00000000">
        <w:rPr>
          <w:i w:val="1"/>
          <w:vertAlign w:val="baseline"/>
          <w:rtl w:val="0"/>
        </w:rPr>
        <w:t xml:space="preserve">30</w:t>
      </w:r>
      <w:r w:rsidDel="00000000" w:rsidR="00000000" w:rsidRPr="00000000">
        <w:rPr>
          <w:vertAlign w:val="baseline"/>
          <w:rtl w:val="0"/>
        </w:rPr>
        <w:t xml:space="preserve">(5), 239–248. https://doi.org/10.4067/S0718-07642019000500239</w:t>
      </w:r>
    </w:p>
    <w:p w:rsidR="00000000" w:rsidDel="00000000" w:rsidP="00000000" w:rsidRDefault="00000000" w:rsidRPr="00000000" w14:paraId="0000003A">
      <w:pPr>
        <w:jc w:val="both"/>
        <w:rPr>
          <w:vertAlign w:val="baseline"/>
        </w:rPr>
      </w:pPr>
      <w:r w:rsidDel="00000000" w:rsidR="00000000" w:rsidRPr="00000000">
        <w:rPr>
          <w:rtl w:val="0"/>
        </w:rPr>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jc w:val="both"/>
        <w:rPr>
          <w:vertAlign w:val="baseline"/>
        </w:rPr>
      </w:pPr>
      <w:r w:rsidDel="00000000" w:rsidR="00000000" w:rsidRPr="00000000">
        <w:rPr>
          <w:rtl w:val="0"/>
        </w:rPr>
      </w:r>
    </w:p>
    <w:sectPr>
      <w:headerReference r:id="rId10"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12" w:date="2021-12-07T18:25:44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Citación</w:t>
      </w:r>
    </w:p>
  </w:comment>
  <w:comment w:author="DANIEL TABORDA OBANDO" w:id="13" w:date="2021-12-07T18:26:00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citación</w:t>
      </w:r>
    </w:p>
  </w:comment>
  <w:comment w:author="DANIEL TABORDA OBANDO" w:id="2" w:date="2021-12-07T18:15:03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un subtitulo de primer nivel. Va centrado y numerado</w:t>
      </w:r>
    </w:p>
  </w:comment>
  <w:comment w:author="DANIEL TABORDA OBANDO" w:id="18" w:date="2021-12-07T17:41:48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Sólo con el número basta. Tu nombre está abajo.</w:t>
      </w:r>
    </w:p>
  </w:comment>
  <w:comment w:author="DANIEL TABORDA OBANDO" w:id="1" w:date="2021-12-07T18:10:28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6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Ojo! Recuerda que las IEEE establecen que las citas en los textos se ponen con una nomenclatura. En este caso sería [1］. Los corchetes marcan la cita.</w:t>
          </w:r>
        </w:sdtContent>
      </w:sdt>
    </w:p>
  </w:comment>
  <w:comment w:author="DANIEL TABORDA OBANDO" w:id="3" w:date="2021-12-07T18:17:19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un subtítul de segunod nivel. Todo ellos van nombrado con letras: A,B,C, según sea el caso.</w:t>
      </w:r>
    </w:p>
  </w:comment>
  <w:comment w:author="DANIEL TABORDA OBANDO" w:id="8" w:date="2021-12-07T18:23:31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citación</w:t>
      </w:r>
    </w:p>
  </w:comment>
  <w:comment w:author="DANIEL TABORDA OBANDO" w:id="9" w:date="2021-12-07T18:24:16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concepto lo nombras a veces con mayúsucla y a veces con minúscula. Debes nombrarlo de una sola manera en todo el texto.</w:t>
      </w:r>
    </w:p>
  </w:comment>
  <w:comment w:author="DANIEL TABORDA OBANDO" w:id="7" w:date="2021-12-07T18:22:42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Algunos subtítulos están nombrados y otros no. Revisar estructura.</w:t>
      </w:r>
    </w:p>
  </w:comment>
  <w:comment w:author="DANIEL TABORDA OBANDO" w:id="5" w:date="2021-12-07T18:21:22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citación</w:t>
      </w:r>
    </w:p>
  </w:comment>
  <w:comment w:author="DANIEL TABORDA OBANDO" w:id="6" w:date="2021-12-07T18:22:04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citación</w:t>
      </w:r>
    </w:p>
  </w:comment>
  <w:comment w:author="DANIEL TABORDA OBANDO" w:id="14" w:date="2021-12-07T18:27:39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Aquí estás diciendo que falencias y competencias son los mismo. No son lo mismo.</w:t>
      </w:r>
    </w:p>
  </w:comment>
  <w:comment w:author="DANIEL TABORDA OBANDO" w:id="11" w:date="2021-12-07T18:25:20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citación</w:t>
      </w:r>
    </w:p>
  </w:comment>
  <w:comment w:author="DANIEL TABORDA OBANDO" w:id="10" w:date="2021-12-07T18:25:04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citación</w:t>
      </w:r>
    </w:p>
  </w:comment>
  <w:comment w:author="DANIEL TABORDA OBANDO" w:id="0" w:date="2021-12-07T18:07:10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esta redacción, tiene incoherencias.</w:t>
      </w:r>
    </w:p>
  </w:comment>
  <w:comment w:author="DANIEL TABORDA OBANDO" w:id="4" w:date="2021-12-07T18:18:34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con la forma de citar. Hay que usar la nomenclatura.</w:t>
      </w:r>
    </w:p>
  </w:comment>
  <w:comment w:author="DANIEL TABORDA OBANDO" w:id="17" w:date="2021-12-07T18:31:16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volver a revisar cómo citar y referenciar. A todas esta referencias les falta la nomenclatura y otros elementos.</w:t>
      </w:r>
    </w:p>
  </w:comment>
  <w:comment w:author="DANIEL TABORDA OBANDO" w:id="15" w:date="2021-12-07T18:28:46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subtítulo es de primer nivel va numerado con números romanos.</w:t>
      </w:r>
    </w:p>
  </w:comment>
  <w:comment w:author="DANIEL TABORDA OBANDO" w:id="16" w:date="2021-12-07T18:29:17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esto va antes de la conclusión.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2" w15:done="0"/>
  <w15:commentEx w15:paraId="00000043" w15:done="0"/>
  <w15:commentEx w15:paraId="00000044" w15:done="0"/>
  <w15:commentEx w15:paraId="00000045" w15:done="0"/>
  <w15:commentEx w15:paraId="00000046" w15:done="0"/>
  <w15:commentEx w15:paraId="00000047" w15:done="0"/>
  <w15:commentEx w15:paraId="00000048" w15:done="0"/>
  <w15:commentEx w15:paraId="00000049" w15:done="0"/>
  <w15:commentEx w15:paraId="0000004A" w15:done="0"/>
  <w15:commentEx w15:paraId="0000004B" w15:done="0"/>
  <w15:commentEx w15:paraId="0000004C" w15:done="0"/>
  <w15:commentEx w15:paraId="0000004D" w15:done="0"/>
  <w15:commentEx w15:paraId="0000004E" w15:done="0"/>
  <w15:commentEx w15:paraId="0000004F" w15:done="0"/>
  <w15:commentEx w15:paraId="00000050" w15:done="0"/>
  <w15:commentEx w15:paraId="00000051" w15:done="0"/>
  <w15:commentEx w15:paraId="00000052" w15:done="0"/>
  <w15:commentEx w15:paraId="00000053" w15:done="0"/>
  <w15:commentEx w15:paraId="0000005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Arial Unicode MS"/>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jc w:val="center"/>
      <w:rPr>
        <w:vertAlign w:val="baseline"/>
      </w:rPr>
    </w:pPr>
    <w:sdt>
      <w:sdtPr>
        <w:tag w:val="goog_rdk_60"/>
      </w:sdtPr>
      <w:sdtContent>
        <w:commentRangeStart w:id="18"/>
      </w:sdtContent>
    </w:sdt>
    <w:r w:rsidDel="00000000" w:rsidR="00000000" w:rsidRPr="00000000">
      <w:rPr>
        <w:vertAlign w:val="baseline"/>
        <w:rtl w:val="0"/>
      </w:rPr>
      <w:t xml:space="preserve">Dany Alexander Cardona Gómez CC:</w:t>
    </w:r>
    <w:commentRangeEnd w:id="18"/>
    <w:r w:rsidDel="00000000" w:rsidR="00000000" w:rsidRPr="00000000">
      <w:commentReference w:id="18"/>
    </w:r>
    <w:r w:rsidDel="00000000" w:rsidR="00000000" w:rsidRPr="00000000">
      <w:rPr>
        <w:vertAlign w:val="baseline"/>
        <w:rtl w:val="0"/>
      </w:rPr>
      <w:t xml:space="preserve"> 1036941379</w:t>
    </w:r>
  </w:p>
  <w:p w:rsidR="00000000" w:rsidDel="00000000" w:rsidP="00000000" w:rsidRDefault="00000000" w:rsidRPr="00000000" w14:paraId="00000041">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41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G8kZdrLhLvu7XSretea3TsZWcQ==">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2009-05-25T04:53:00Z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str>True</vt:lpstr>
  </property>
  <property fmtid="{D5CDD505-2E9C-101B-9397-08002B2CF9AE}" pid="3" name="Mendeley Unique User Id_1">
    <vt:lpstr>827f46a6-6943-3b93-bffe-424a7495d1c1</vt:lpstr>
  </property>
  <property fmtid="{D5CDD505-2E9C-101B-9397-08002B2CF9AE}" pid="4" name="Mendeley Citation Style_1">
    <vt:lpstr>http://www.zotero.org/styles/apa</vt:lpstr>
  </property>
  <property fmtid="{D5CDD505-2E9C-101B-9397-08002B2CF9AE}" pid="5" name="Mendeley Recent Style Id 0_1">
    <vt:lpstr>http://www.zotero.org/styles/american-medical-association</vt:lpstr>
  </property>
  <property fmtid="{D5CDD505-2E9C-101B-9397-08002B2CF9AE}" pid="6" name="Mendeley Recent Style Name 0_1">
    <vt:lpstr>American Medical Association 11th edition</vt:lpstr>
  </property>
  <property fmtid="{D5CDD505-2E9C-101B-9397-08002B2CF9AE}" pid="7" name="Mendeley Recent Style Id 1_1">
    <vt:lpstr>http://www.zotero.org/styles/american-political-science-association</vt:lpstr>
  </property>
  <property fmtid="{D5CDD505-2E9C-101B-9397-08002B2CF9AE}" pid="8" name="Mendeley Recent Style Name 1_1">
    <vt:lpstr>American Political Science Association</vt:lpstr>
  </property>
  <property fmtid="{D5CDD505-2E9C-101B-9397-08002B2CF9AE}" pid="9" name="Mendeley Recent Style Id 2_1">
    <vt:lpstr>http://www.zotero.org/styles/apa</vt:lpstr>
  </property>
  <property fmtid="{D5CDD505-2E9C-101B-9397-08002B2CF9AE}" pid="10" name="Mendeley Recent Style Name 2_1">
    <vt:lpstr>American Psychological Association 7th edition</vt:lpstr>
  </property>
  <property fmtid="{D5CDD505-2E9C-101B-9397-08002B2CF9AE}" pid="11" name="Mendeley Recent Style Id 3_1">
    <vt:lpstr>http://www.zotero.org/styles/american-sociological-association</vt:lpstr>
  </property>
  <property fmtid="{D5CDD505-2E9C-101B-9397-08002B2CF9AE}" pid="12" name="Mendeley Recent Style Name 3_1">
    <vt:lpstr>American Sociological Association 6th edition</vt:lpstr>
  </property>
  <property fmtid="{D5CDD505-2E9C-101B-9397-08002B2CF9AE}" pid="13" name="Mendeley Recent Style Id 4_1">
    <vt:lpstr>http://www.zotero.org/styles/chicago-author-date</vt:lpstr>
  </property>
  <property fmtid="{D5CDD505-2E9C-101B-9397-08002B2CF9AE}" pid="14" name="Mendeley Recent Style Name 4_1">
    <vt:lpstr>Chicago Manual of Style 17th edition (author-date)</vt:lpstr>
  </property>
  <property fmtid="{D5CDD505-2E9C-101B-9397-08002B2CF9AE}" pid="15" name="Mendeley Recent Style Id 5_1">
    <vt:lpstr>http://www.zotero.org/styles/harvard-cite-them-right</vt:lpstr>
  </property>
  <property fmtid="{D5CDD505-2E9C-101B-9397-08002B2CF9AE}" pid="16" name="Mendeley Recent Style Name 5_1">
    <vt:lpstr>Cite Them Right 10th edition - Harvard</vt:lpstr>
  </property>
  <property fmtid="{D5CDD505-2E9C-101B-9397-08002B2CF9AE}" pid="17" name="Mendeley Recent Style Id 6_1">
    <vt:lpstr>http://www.zotero.org/styles/ieee</vt:lpstr>
  </property>
  <property fmtid="{D5CDD505-2E9C-101B-9397-08002B2CF9AE}" pid="18" name="Mendeley Recent Style Name 6_1">
    <vt:lpstr>IEEE</vt:lpstr>
  </property>
  <property fmtid="{D5CDD505-2E9C-101B-9397-08002B2CF9AE}" pid="19" name="Mendeley Recent Style Id 7_1">
    <vt:lpstr>http://www.zotero.org/styles/modern-humanities-research-association</vt:lpstr>
  </property>
  <property fmtid="{D5CDD505-2E9C-101B-9397-08002B2CF9AE}" pid="20" name="Mendeley Recent Style Name 7_1">
    <vt:lpstr>Modern Humanities Research Association 3rd edition (note with bibliography)</vt:lpstr>
  </property>
  <property fmtid="{D5CDD505-2E9C-101B-9397-08002B2CF9AE}" pid="21" name="Mendeley Recent Style Id 8_1">
    <vt:lpstr>http://www.zotero.org/styles/modern-language-association</vt:lpstr>
  </property>
  <property fmtid="{D5CDD505-2E9C-101B-9397-08002B2CF9AE}" pid="22" name="Mendeley Recent Style Name 8_1">
    <vt:lpstr>Modern Language Association 8th edition</vt:lpstr>
  </property>
  <property fmtid="{D5CDD505-2E9C-101B-9397-08002B2CF9AE}" pid="23" name="Mendeley Recent Style Id 9_1">
    <vt:lpstr>http://www.zotero.org/styles/nature</vt:lpstr>
  </property>
  <property fmtid="{D5CDD505-2E9C-101B-9397-08002B2CF9AE}" pid="24" name="Mendeley Recent Style Name 9_1">
    <vt:lpstr>Nature</vt:lpstr>
  </property>
</Properties>
</file>