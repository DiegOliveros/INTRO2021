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IMPORTANCIA DEL INGENIERO DE SISTEMAS PARA LA SOCIEDAD ACTUAL (Diciembre de 2021)</w:t>
      </w:r>
    </w:p>
    <w:p w:rsidR="00000000" w:rsidDel="00000000" w:rsidP="00000000" w:rsidRDefault="00000000" w:rsidRPr="00000000" w14:paraId="00000003">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Margarita Rosa Alvear Mariaca</w:t>
      </w:r>
    </w:p>
    <w:p w:rsidR="00000000" w:rsidDel="00000000" w:rsidP="00000000" w:rsidRDefault="00000000" w:rsidRPr="00000000" w14:paraId="0000000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margarita.alvear@udea.edu.co</w:t>
      </w:r>
    </w:p>
    <w:p w:rsidR="00000000" w:rsidDel="00000000" w:rsidP="00000000" w:rsidRDefault="00000000" w:rsidRPr="00000000" w14:paraId="00000005">
      <w:pPr>
        <w:jc w:val="center"/>
        <w:rPr>
          <w:rFonts w:ascii="Courier New" w:cs="Courier New" w:eastAsia="Courier New" w:hAnsi="Courier New"/>
          <w:color w:val="00000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36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En este artículo se estudia la importancia de la ingeniería de sistemas aplicada en la sociedad actual, teniendo en cuenta el progresivo avance tecnológico a escala mundial al que estamos siendo expuestos debido a factores como la pandemia, la cual </w:t>
      </w:r>
      <w:sdt>
        <w:sdtPr>
          <w:tag w:val="goog_rdk_0"/>
        </w:sdtPr>
        <w:sdtContent>
          <w:ins w:author="DANIEL TABORDA OBANDO" w:id="0" w:date="2021-12-08T19:22:31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impulsó</w:t>
            </w:r>
          </w:ins>
        </w:sdtContent>
      </w:sdt>
      <w:sdt>
        <w:sdtPr>
          <w:tag w:val="goog_rdk_1"/>
        </w:sdtPr>
        <w:sdtContent>
          <w:del w:author="DANIEL TABORDA OBANDO" w:id="0" w:date="2021-12-08T19:22:31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impulso</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exponencialmente la necesidad de aplicar conocimientos con enfoque en la programación</w:t>
      </w:r>
      <w:sdt>
        <w:sdtPr>
          <w:tag w:val="goog_rdk_2"/>
        </w:sdtPr>
        <w:sdtContent>
          <w:ins w:author="DANIEL TABORDA OBANDO" w:id="1" w:date="2021-12-08T19:22:37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ins>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(especialidad de un ingeniero en sistemas) a aquellas empresas o micro empresas que afrontaron la dificultad para interactuar con los clientes donde tuvieron que implementar páginas y/o aplicaciones interactivas que permitan, posibiliten o faciliten la relación empresa-cliente para evitar caer en quiebra, llegando a la puerta de la</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casa de los prospectos aprovechando que el encierro estimula la utilización masiva de tecnología de comunicación como pc o celulares inteligentes.</w:t>
      </w:r>
    </w:p>
    <w:p w:rsidR="00000000" w:rsidDel="00000000" w:rsidP="00000000" w:rsidRDefault="00000000" w:rsidRPr="00000000" w14:paraId="00000007">
      <w:pPr>
        <w:rPr>
          <w:color w:val="ff0000"/>
          <w:vertAlign w:val="baseline"/>
        </w:rPr>
      </w:pPr>
      <w:r w:rsidDel="00000000" w:rsidR="00000000" w:rsidRPr="00000000">
        <w:rPr>
          <w:rtl w:val="0"/>
        </w:rPr>
      </w:r>
    </w:p>
    <w:p w:rsidR="00000000" w:rsidDel="00000000" w:rsidP="00000000" w:rsidRDefault="00000000" w:rsidRPr="00000000" w14:paraId="00000008">
      <w:pPr>
        <w:shd w:fill="ffffff" w:val="clear"/>
        <w:spacing w:before="240" w:line="360" w:lineRule="auto"/>
        <w:jc w:val="both"/>
        <w:rPr>
          <w:b w:val="0"/>
          <w:color w:val="202124"/>
          <w:sz w:val="18"/>
          <w:szCs w:val="18"/>
          <w:vertAlign w:val="baseline"/>
        </w:rPr>
      </w:pPr>
      <w:r w:rsidDel="00000000" w:rsidR="00000000" w:rsidRPr="00000000">
        <w:rPr>
          <w:b w:val="1"/>
          <w:i w:val="1"/>
          <w:vertAlign w:val="baseline"/>
          <w:rtl w:val="0"/>
        </w:rPr>
        <w:t xml:space="preserve">Abstract</w:t>
      </w:r>
      <w:r w:rsidDel="00000000" w:rsidR="00000000" w:rsidRPr="00000000">
        <w:rPr>
          <w:vertAlign w:val="baseline"/>
          <w:rtl w:val="0"/>
        </w:rPr>
        <w:t xml:space="preserve"> – </w:t>
      </w:r>
      <w:r w:rsidDel="00000000" w:rsidR="00000000" w:rsidRPr="00000000">
        <w:rPr>
          <w:b w:val="1"/>
          <w:color w:val="202124"/>
          <w:sz w:val="18"/>
          <w:szCs w:val="18"/>
          <w:vertAlign w:val="baseline"/>
          <w:rtl w:val="0"/>
        </w:rPr>
        <w:t xml:space="preserve">This article studies the systems engineer’s importance applied today's society, taking into account the progressive global technological advance to which we are being exposed due to factors such as the pandemic, which exponentially boosted the need to apply knowledge with focus on the programming (specialty of a systems engineer) to those companies or micro companies that faced the difficulty for  interact with the  customers where they had that  implement pages and / or interactive applications that allow, enable or facilitate the company-client relationship to avoid going bankrupt, reaching the door of the</w:t>
      </w:r>
      <w:r w:rsidDel="00000000" w:rsidR="00000000" w:rsidRPr="00000000">
        <w:rPr>
          <w:b w:val="1"/>
          <w:color w:val="ff0000"/>
          <w:sz w:val="16"/>
          <w:szCs w:val="16"/>
          <w:vertAlign w:val="baseline"/>
          <w:rtl w:val="0"/>
        </w:rPr>
        <w:t xml:space="preserve"> </w:t>
      </w:r>
      <w:r w:rsidDel="00000000" w:rsidR="00000000" w:rsidRPr="00000000">
        <w:rPr>
          <w:b w:val="1"/>
          <w:color w:val="202124"/>
          <w:sz w:val="18"/>
          <w:szCs w:val="18"/>
          <w:highlight w:val="white"/>
          <w:vertAlign w:val="baseline"/>
          <w:rtl w:val="0"/>
        </w:rPr>
        <w:t xml:space="preserve">prospect’s</w:t>
      </w:r>
      <w:r w:rsidDel="00000000" w:rsidR="00000000" w:rsidRPr="00000000">
        <w:rPr>
          <w:b w:val="1"/>
          <w:color w:val="202124"/>
          <w:sz w:val="18"/>
          <w:szCs w:val="18"/>
          <w:vertAlign w:val="baseline"/>
          <w:rtl w:val="0"/>
        </w:rPr>
        <w:t xml:space="preserve"> </w:t>
      </w:r>
      <w:r w:rsidDel="00000000" w:rsidR="00000000" w:rsidRPr="00000000">
        <w:rPr>
          <w:b w:val="1"/>
          <w:sz w:val="18"/>
          <w:szCs w:val="18"/>
          <w:vertAlign w:val="baseline"/>
          <w:rtl w:val="0"/>
        </w:rPr>
        <w:t xml:space="preserve">house taking advantage of the  fact that the confinement stimulates the massive use of communication technology such as PC or smart phones.</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both"/>
        <w:rPr>
          <w:b w:val="0"/>
          <w:color w:val="000000"/>
          <w:sz w:val="18"/>
          <w:szCs w:val="18"/>
          <w:vertAlign w:val="baseline"/>
        </w:rPr>
      </w:pPr>
      <w:r w:rsidDel="00000000" w:rsidR="00000000" w:rsidRPr="00000000">
        <w:rPr>
          <w:b w:val="1"/>
          <w:color w:val="000000"/>
          <w:sz w:val="18"/>
          <w:szCs w:val="18"/>
          <w:vertAlign w:val="baseline"/>
          <w:rtl w:val="0"/>
        </w:rPr>
        <w:t xml:space="preserve">Palabras clave: Empresas,  ingeniería de sistemas, sociedad, tecnología.</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sdt>
      <w:sdtPr>
        <w:tag w:val="goog_rdk_6"/>
      </w:sdtPr>
      <w:sdtContent>
        <w:p w:rsidR="00000000" w:rsidDel="00000000" w:rsidP="00000000" w:rsidRDefault="00000000" w:rsidRPr="00000000" w14:paraId="0000000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240" w:line="240" w:lineRule="auto"/>
            <w:ind w:left="720" w:right="0" w:hanging="360"/>
            <w:jc w:val="center"/>
            <w:rPr>
              <w:smallCaps w:val="1"/>
              <w:u w:val="none"/>
              <w:rPrChange w:author="DANIEL TABORDA OBANDO" w:id="3" w:date="2021-12-08T19:23:05Z">
                <w:rPr>
                  <w:rFonts w:ascii="Times New Roman" w:cs="Times New Roman" w:eastAsia="Times New Roman" w:hAnsi="Times New Roman"/>
                  <w:b w:val="0"/>
                  <w:i w:val="0"/>
                  <w:smallCaps w:val="1"/>
                  <w:strike w:val="0"/>
                  <w:color w:val="000000"/>
                  <w:sz w:val="20"/>
                  <w:szCs w:val="20"/>
                  <w:u w:val="none"/>
                  <w:shd w:fill="auto" w:val="clear"/>
                  <w:vertAlign w:val="baseline"/>
                </w:rPr>
              </w:rPrChange>
            </w:rPr>
            <w:pPrChange w:author="DANIEL TABORDA OBANDO" w:id="0" w:date="2021-12-08T19:23:05Z">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pPr>
            </w:pPrChange>
          </w:pPr>
          <w:sdt>
            <w:sdtPr>
              <w:tag w:val="goog_rdk_4"/>
            </w:sdtPr>
            <w:sdtContent>
              <w:ins w:author="DANIEL TABORDA OBANDO" w:id="2" w:date="2021-12-08T19:23:05Z">
                <w:r w:rsidDel="00000000" w:rsidR="00000000" w:rsidRPr="00000000">
                  <w:rPr>
                    <w:vertAlign w:val="baseline"/>
                    <w:rtl w:val="0"/>
                  </w:rPr>
                  <w:t xml:space="preserve">introducción</w:t>
                </w:r>
              </w:ins>
            </w:sdtContent>
          </w:sdt>
          <w:sdt>
            <w:sdtPr>
              <w:tag w:val="goog_rdk_5"/>
            </w:sdtPr>
            <w:sdtContent>
              <w:del w:author="DANIEL TABORDA OBANDO" w:id="2" w:date="2021-12-08T19:23:05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sdtContent>
    </w:sdt>
    <w:p w:rsidR="00000000" w:rsidDel="00000000" w:rsidP="00000000" w:rsidRDefault="00000000" w:rsidRPr="00000000" w14:paraId="0000000E">
      <w:pPr>
        <w:spacing w:line="360" w:lineRule="auto"/>
        <w:jc w:val="both"/>
        <w:rPr>
          <w:vertAlign w:val="baseline"/>
        </w:rPr>
      </w:pPr>
      <w:sdt>
        <w:sdtPr>
          <w:tag w:val="goog_rdk_7"/>
        </w:sdtPr>
        <w:sdtContent>
          <w:commentRangeStart w:id="0"/>
        </w:sdtContent>
      </w:sdt>
      <w:r w:rsidDel="00000000" w:rsidR="00000000" w:rsidRPr="00000000">
        <w:rPr>
          <w:sz w:val="56"/>
          <w:szCs w:val="56"/>
          <w:vertAlign w:val="baseline"/>
          <w:rtl w:val="0"/>
        </w:rPr>
        <w:t xml:space="preserve">S</w:t>
      </w:r>
      <w:r w:rsidDel="00000000" w:rsidR="00000000" w:rsidRPr="00000000">
        <w:rPr>
          <w:vertAlign w:val="baseline"/>
          <w:rtl w:val="0"/>
        </w:rPr>
        <w:t xml:space="preserve">é</w:t>
      </w:r>
      <w:commentRangeEnd w:id="0"/>
      <w:r w:rsidDel="00000000" w:rsidR="00000000" w:rsidRPr="00000000">
        <w:commentReference w:id="0"/>
      </w:r>
      <w:r w:rsidDel="00000000" w:rsidR="00000000" w:rsidRPr="00000000">
        <w:rPr>
          <w:vertAlign w:val="baseline"/>
          <w:rtl w:val="0"/>
        </w:rPr>
        <w:t xml:space="preserve"> considera que la ingeniería ayuda a </w:t>
      </w:r>
      <w:sdt>
        <w:sdtPr>
          <w:tag w:val="goog_rdk_8"/>
        </w:sdtPr>
        <w:sdtContent>
          <w:ins w:author="DANIEL TABORDA OBANDO" w:id="4" w:date="2021-12-08T19:25:20Z">
            <w:r w:rsidDel="00000000" w:rsidR="00000000" w:rsidRPr="00000000">
              <w:rPr>
                <w:vertAlign w:val="baseline"/>
                <w:rtl w:val="0"/>
              </w:rPr>
              <w:t xml:space="preserve">mejorar</w:t>
            </w:r>
          </w:ins>
        </w:sdtContent>
      </w:sdt>
      <w:sdt>
        <w:sdtPr>
          <w:tag w:val="goog_rdk_9"/>
        </w:sdtPr>
        <w:sdtContent>
          <w:del w:author="DANIEL TABORDA OBANDO" w:id="4" w:date="2021-12-08T19:25:20Z">
            <w:r w:rsidDel="00000000" w:rsidR="00000000" w:rsidRPr="00000000">
              <w:rPr>
                <w:vertAlign w:val="baseline"/>
                <w:rtl w:val="0"/>
              </w:rPr>
              <w:delText xml:space="preserve">l</w:delText>
            </w:r>
          </w:del>
        </w:sdtContent>
      </w:sdt>
      <w:sdt>
        <w:sdtPr>
          <w:tag w:val="goog_rdk_10"/>
        </w:sdtPr>
        <w:sdtContent>
          <w:ins w:author="DANIEL TABORDA OBANDO" w:id="4" w:date="2021-12-08T19:25:20Z">
            <w:sdt>
              <w:sdtPr>
                <w:tag w:val="goog_rdk_11"/>
              </w:sdtPr>
              <w:sdtContent>
                <w:del w:author="DANIEL TABORDA OBANDO" w:id="4" w:date="2021-12-08T19:25:20Z">
                  <w:r w:rsidDel="00000000" w:rsidR="00000000" w:rsidRPr="00000000">
                    <w:rPr>
                      <w:vertAlign w:val="baseline"/>
                      <w:rtl w:val="0"/>
                    </w:rPr>
                    <w:delText xml:space="preserve">mejorar</w:delText>
                  </w:r>
                </w:del>
              </w:sdtContent>
            </w:sdt>
            <w:r w:rsidDel="00000000" w:rsidR="00000000" w:rsidRPr="00000000">
              <w:rPr>
                <w:vertAlign w:val="baseline"/>
                <w:rtl w:val="0"/>
              </w:rPr>
              <w:t xml:space="preserve"> </w:t>
            </w:r>
          </w:ins>
        </w:sdtContent>
      </w:sdt>
      <w:sdt>
        <w:sdtPr>
          <w:tag w:val="goog_rdk_12"/>
        </w:sdtPr>
        <w:sdtContent>
          <w:del w:author="DANIEL TABORDA OBANDO" w:id="4" w:date="2021-12-08T19:25:20Z">
            <w:r w:rsidDel="00000000" w:rsidR="00000000" w:rsidRPr="00000000">
              <w:rPr>
                <w:vertAlign w:val="baseline"/>
                <w:rtl w:val="0"/>
              </w:rPr>
              <w:delText xml:space="preserve">a mejora de</w:delText>
            </w:r>
          </w:del>
        </w:sdtContent>
      </w:sdt>
      <w:r w:rsidDel="00000000" w:rsidR="00000000" w:rsidRPr="00000000">
        <w:rPr>
          <w:vertAlign w:val="baseline"/>
          <w:rtl w:val="0"/>
        </w:rPr>
        <w:t xml:space="preserve"> la sociedad y se ha vuelto vital para el ser humano en el transcurrir de los años</w:t>
      </w:r>
      <w:sdt>
        <w:sdtPr>
          <w:tag w:val="goog_rdk_13"/>
        </w:sdtPr>
        <w:sdtContent>
          <w:ins w:author="DANIEL TABORDA OBANDO" w:id="5" w:date="2021-12-08T19:25:40Z">
            <w:r w:rsidDel="00000000" w:rsidR="00000000" w:rsidRPr="00000000">
              <w:rPr>
                <w:vertAlign w:val="baseline"/>
                <w:rtl w:val="0"/>
              </w:rPr>
              <w:t xml:space="preserve">.</w:t>
            </w:r>
          </w:ins>
        </w:sdtContent>
      </w:sdt>
      <w:sdt>
        <w:sdtPr>
          <w:tag w:val="goog_rdk_14"/>
        </w:sdtPr>
        <w:sdtContent>
          <w:del w:author="DANIEL TABORDA OBANDO" w:id="5" w:date="2021-12-08T19:25:40Z">
            <w:r w:rsidDel="00000000" w:rsidR="00000000" w:rsidRPr="00000000">
              <w:rPr>
                <w:vertAlign w:val="baseline"/>
                <w:rtl w:val="0"/>
              </w:rPr>
              <w:delText xml:space="preserve">, por lo tanto</w:delText>
            </w:r>
          </w:del>
        </w:sdtContent>
      </w:sdt>
      <w:r w:rsidDel="00000000" w:rsidR="00000000" w:rsidRPr="00000000">
        <w:rPr>
          <w:vertAlign w:val="baseline"/>
          <w:rtl w:val="0"/>
        </w:rPr>
        <w:t xml:space="preserve"> </w:t>
      </w:r>
      <w:sdt>
        <w:sdtPr>
          <w:tag w:val="goog_rdk_15"/>
        </w:sdtPr>
        <w:sdtContent>
          <w:del w:author="DANIEL TABORDA OBANDO" w:id="6" w:date="2021-12-08T19:26:03Z">
            <w:r w:rsidDel="00000000" w:rsidR="00000000" w:rsidRPr="00000000">
              <w:rPr>
                <w:vertAlign w:val="baseline"/>
                <w:rtl w:val="0"/>
              </w:rPr>
              <w:delText xml:space="preserve">h</w:delText>
            </w:r>
          </w:del>
        </w:sdtContent>
      </w:sdt>
      <w:sdt>
        <w:sdtPr>
          <w:tag w:val="goog_rdk_16"/>
        </w:sdtPr>
        <w:sdtContent>
          <w:ins w:author="DANIEL TABORDA OBANDO" w:id="6" w:date="2021-12-08T19:26:03Z">
            <w:r w:rsidDel="00000000" w:rsidR="00000000" w:rsidRPr="00000000">
              <w:rPr>
                <w:vertAlign w:val="baseline"/>
                <w:rtl w:val="0"/>
              </w:rPr>
              <w:t xml:space="preserve">H</w:t>
            </w:r>
          </w:ins>
        </w:sdtContent>
      </w:sdt>
      <w:r w:rsidDel="00000000" w:rsidR="00000000" w:rsidRPr="00000000">
        <w:rPr>
          <w:vertAlign w:val="baseline"/>
          <w:rtl w:val="0"/>
        </w:rPr>
        <w:t xml:space="preserve">oy quiero compartir con </w:t>
      </w:r>
      <w:sdt>
        <w:sdtPr>
          <w:tag w:val="goog_rdk_17"/>
        </w:sdtPr>
        <w:sdtContent>
          <w:commentRangeStart w:id="1"/>
        </w:sdtContent>
      </w:sdt>
      <w:r w:rsidDel="00000000" w:rsidR="00000000" w:rsidRPr="00000000">
        <w:rPr>
          <w:vertAlign w:val="baseline"/>
          <w:rtl w:val="0"/>
        </w:rPr>
        <w:t xml:space="preserve">ustedes el que podría ser la ingeniería, con enfoque en la ingeniería de sistemas, </w:t>
      </w:r>
      <w:commentRangeEnd w:id="1"/>
      <w:r w:rsidDel="00000000" w:rsidR="00000000" w:rsidRPr="00000000">
        <w:commentReference w:id="1"/>
      </w:r>
      <w:r w:rsidDel="00000000" w:rsidR="00000000" w:rsidRPr="00000000">
        <w:rPr>
          <w:vertAlign w:val="baseline"/>
          <w:rtl w:val="0"/>
        </w:rPr>
        <w:t xml:space="preserve">viendo las áreas que hay en ella, lo que la conforma y  lo que ha brindado a la sociedad, tanto desde antes como actualmente sabiendo que ahora debido a los grandes cambios por los que se  han pasado, la sociedad ha tenido que recurrir a otras metodologías y ayudas que implica</w:t>
      </w:r>
      <w:sdt>
        <w:sdtPr>
          <w:tag w:val="goog_rdk_18"/>
        </w:sdtPr>
        <w:sdtContent>
          <w:ins w:author="DANIEL TABORDA OBANDO" w:id="7" w:date="2021-12-08T19:26:57Z">
            <w:r w:rsidDel="00000000" w:rsidR="00000000" w:rsidRPr="00000000">
              <w:rPr>
                <w:vertAlign w:val="baseline"/>
                <w:rtl w:val="0"/>
              </w:rPr>
              <w:t xml:space="preserve">n</w:t>
            </w:r>
          </w:ins>
        </w:sdtContent>
      </w:sdt>
      <w:r w:rsidDel="00000000" w:rsidR="00000000" w:rsidRPr="00000000">
        <w:rPr>
          <w:vertAlign w:val="baseline"/>
          <w:rtl w:val="0"/>
        </w:rPr>
        <w:t xml:space="preserve"> a la tecnología y  al mismo tiempo involucra a la ingeniería.  </w:t>
      </w:r>
    </w:p>
    <w:p w:rsidR="00000000" w:rsidDel="00000000" w:rsidP="00000000" w:rsidRDefault="00000000" w:rsidRPr="00000000" w14:paraId="0000000F">
      <w:pPr>
        <w:spacing w:line="360" w:lineRule="auto"/>
        <w:jc w:val="both"/>
        <w:rPr>
          <w:vertAlign w:val="baseline"/>
        </w:rPr>
      </w:pPr>
      <w:sdt>
        <w:sdtPr>
          <w:tag w:val="goog_rdk_19"/>
        </w:sdtPr>
        <w:sdtContent>
          <w:commentRangeStart w:id="2"/>
        </w:sdtContent>
      </w:sdt>
      <w:r w:rsidDel="00000000" w:rsidR="00000000" w:rsidRPr="00000000">
        <w:rPr>
          <w:rtl w:val="0"/>
        </w:rPr>
      </w:r>
    </w:p>
    <w:sdt>
      <w:sdtPr>
        <w:tag w:val="goog_rdk_21"/>
      </w:sdtPr>
      <w:sdtContent>
        <w:p w:rsidR="00000000" w:rsidDel="00000000" w:rsidP="00000000" w:rsidRDefault="00000000" w:rsidRPr="00000000" w14:paraId="00000010">
          <w:pPr>
            <w:spacing w:line="360" w:lineRule="auto"/>
            <w:jc w:val="both"/>
            <w:rPr>
              <w:b w:val="1"/>
              <w:vertAlign w:val="baseline"/>
              <w:rPrChange w:author="DANIEL TABORDA OBANDO" w:id="8" w:date="2021-12-08T19:27:17Z">
                <w:rPr>
                  <w:vertAlign w:val="baseline"/>
                </w:rPr>
              </w:rPrChange>
            </w:rPr>
          </w:pPr>
          <w:commentRangeEnd w:id="2"/>
          <w:r w:rsidDel="00000000" w:rsidR="00000000" w:rsidRPr="00000000">
            <w:commentReference w:id="2"/>
          </w:r>
          <w:sdt>
            <w:sdtPr>
              <w:tag w:val="goog_rdk_20"/>
            </w:sdtPr>
            <w:sdtContent>
              <w:r w:rsidDel="00000000" w:rsidR="00000000" w:rsidRPr="00000000">
                <w:rPr>
                  <w:rtl w:val="0"/>
                </w:rPr>
              </w:r>
            </w:sdtContent>
          </w:sdt>
        </w:p>
      </w:sdtContent>
    </w:sdt>
    <w:sdt>
      <w:sdtPr>
        <w:tag w:val="goog_rdk_23"/>
      </w:sdtPr>
      <w:sdtContent>
        <w:p w:rsidR="00000000" w:rsidDel="00000000" w:rsidP="00000000" w:rsidRDefault="00000000" w:rsidRPr="00000000" w14:paraId="00000011">
          <w:pPr>
            <w:jc w:val="both"/>
            <w:rPr>
              <w:b w:val="1"/>
              <w:vertAlign w:val="baseline"/>
              <w:rPrChange w:author="DANIEL TABORDA OBANDO" w:id="8" w:date="2021-12-08T19:27:17Z">
                <w:rPr>
                  <w:vertAlign w:val="baseline"/>
                </w:rPr>
              </w:rPrChange>
            </w:rPr>
          </w:pPr>
          <w:sdt>
            <w:sdtPr>
              <w:tag w:val="goog_rdk_22"/>
            </w:sdtPr>
            <w:sdtContent>
              <w:r w:rsidDel="00000000" w:rsidR="00000000" w:rsidRPr="00000000">
                <w:rPr>
                  <w:rtl w:val="0"/>
                </w:rPr>
              </w:r>
            </w:sdtContent>
          </w:sdt>
        </w:p>
      </w:sdtContent>
    </w:sdt>
    <w:sdt>
      <w:sdtPr>
        <w:tag w:val="goog_rdk_26"/>
      </w:sdtPr>
      <w:sdtContent>
        <w:p w:rsidR="00000000" w:rsidDel="00000000" w:rsidP="00000000" w:rsidRDefault="00000000" w:rsidRPr="00000000" w14:paraId="00000012">
          <w:pPr>
            <w:ind w:left="720" w:firstLine="0"/>
            <w:jc w:val="center"/>
            <w:rPr>
              <w:shd w:fill="auto" w:val="clear"/>
              <w:rPrChange w:author="DANIEL TABORDA OBANDO" w:id="8" w:date="2021-12-08T19:27:17Z">
                <w:rPr>
                  <w:b w:val="0"/>
                  <w:vertAlign w:val="baseline"/>
                </w:rPr>
              </w:rPrChange>
            </w:rPr>
            <w:pPrChange w:author="DANIEL TABORDA OBANDO" w:id="0" w:date="2021-12-08T19:27:17Z">
              <w:pPr>
                <w:ind w:left="720" w:firstLine="0"/>
                <w:jc w:val="center"/>
              </w:pPr>
            </w:pPrChange>
          </w:pPr>
          <w:sdt>
            <w:sdtPr>
              <w:tag w:val="goog_rdk_24"/>
            </w:sdtPr>
            <w:sdtContent>
              <w:r w:rsidDel="00000000" w:rsidR="00000000" w:rsidRPr="00000000">
                <w:rPr>
                  <w:vertAlign w:val="baseline"/>
                  <w:rtl w:val="0"/>
                  <w:rPrChange w:author="DANIEL TABORDA OBANDO" w:id="9" w:date="2021-12-08T19:27:19Z">
                    <w:rPr>
                      <w:b w:val="1"/>
                      <w:vertAlign w:val="baseline"/>
                    </w:rPr>
                  </w:rPrChange>
                </w:rPr>
                <w:t xml:space="preserve">Desarrollo</w:t>
              </w:r>
            </w:sdtContent>
          </w:sdt>
          <w:sdt>
            <w:sdtPr>
              <w:tag w:val="goog_rdk_25"/>
            </w:sdtPr>
            <w:sdtContent>
              <w:r w:rsidDel="00000000" w:rsidR="00000000" w:rsidRPr="00000000">
                <w:rPr>
                  <w:rtl w:val="0"/>
                </w:rPr>
              </w:r>
            </w:sdtContent>
          </w:sdt>
        </w:p>
      </w:sdtContent>
    </w:sdt>
    <w:p w:rsidR="00000000" w:rsidDel="00000000" w:rsidP="00000000" w:rsidRDefault="00000000" w:rsidRPr="00000000" w14:paraId="00000013">
      <w:pPr>
        <w:ind w:left="720" w:firstLine="0"/>
        <w:jc w:val="center"/>
        <w:rPr>
          <w:b w:val="0"/>
          <w:vertAlign w:val="baseline"/>
        </w:rPr>
      </w:pPr>
      <w:r w:rsidDel="00000000" w:rsidR="00000000" w:rsidRPr="00000000">
        <w:rPr>
          <w:rtl w:val="0"/>
        </w:rPr>
      </w:r>
    </w:p>
    <w:sdt>
      <w:sdtPr>
        <w:tag w:val="goog_rdk_27"/>
      </w:sdtPr>
      <w:sdtContent>
        <w:p w:rsidR="00000000" w:rsidDel="00000000" w:rsidP="00000000" w:rsidRDefault="00000000" w:rsidRPr="00000000" w14:paraId="00000014">
          <w:pPr>
            <w:ind w:left="720" w:firstLine="0"/>
            <w:jc w:val="left"/>
            <w:rPr>
              <w:vertAlign w:val="baseline"/>
            </w:rPr>
            <w:pPrChange w:author="DANIEL TABORDA OBANDO" w:id="0" w:date="2021-12-08T19:27:47Z">
              <w:pPr>
                <w:ind w:left="720" w:firstLine="0"/>
                <w:jc w:val="center"/>
              </w:pPr>
            </w:pPrChange>
          </w:pPr>
          <w:r w:rsidDel="00000000" w:rsidR="00000000" w:rsidRPr="00000000">
            <w:rPr>
              <w:rtl w:val="0"/>
            </w:rPr>
          </w:r>
        </w:p>
      </w:sdtContent>
    </w:sdt>
    <w:p w:rsidR="00000000" w:rsidDel="00000000" w:rsidP="00000000" w:rsidRDefault="00000000" w:rsidRPr="00000000" w14:paraId="00000015">
      <w:pPr>
        <w:ind w:left="720" w:firstLine="0"/>
        <w:jc w:val="both"/>
        <w:rPr>
          <w:vertAlign w:val="baseline"/>
        </w:rPr>
      </w:pPr>
      <w:r w:rsidDel="00000000" w:rsidR="00000000" w:rsidRPr="00000000">
        <w:rPr>
          <w:rtl w:val="0"/>
        </w:rPr>
      </w:r>
    </w:p>
    <w:sdt>
      <w:sdtPr>
        <w:tag w:val="goog_rdk_29"/>
      </w:sdtPr>
      <w:sdtContent>
        <w:p w:rsidR="00000000" w:rsidDel="00000000" w:rsidP="00000000" w:rsidRDefault="00000000" w:rsidRPr="00000000" w14:paraId="00000016">
          <w:pPr>
            <w:numPr>
              <w:ilvl w:val="0"/>
              <w:numId w:val="1"/>
            </w:numPr>
            <w:ind w:left="720" w:hanging="360"/>
            <w:jc w:val="left"/>
            <w:rPr>
              <w:u w:val="none"/>
              <w:vertAlign w:val="baseline"/>
              <w:rPrChange w:author="DANIEL TABORDA OBANDO" w:id="11" w:date="2021-12-08T19:27:58Z">
                <w:rPr>
                  <w:vertAlign w:val="baseline"/>
                </w:rPr>
              </w:rPrChange>
            </w:rPr>
            <w:pPrChange w:author="DANIEL TABORDA OBANDO" w:id="0" w:date="2021-12-08T19:27:58Z">
              <w:pPr>
                <w:ind w:left="720" w:firstLine="0"/>
                <w:jc w:val="center"/>
              </w:pPr>
            </w:pPrChange>
          </w:pPr>
          <w:sdt>
            <w:sdtPr>
              <w:tag w:val="goog_rdk_28"/>
            </w:sdtPr>
            <w:sdtContent>
              <w:commentRangeStart w:id="3"/>
            </w:sdtContent>
          </w:sdt>
          <w:r w:rsidDel="00000000" w:rsidR="00000000" w:rsidRPr="00000000">
            <w:rPr>
              <w:vertAlign w:val="baseline"/>
              <w:rtl w:val="0"/>
            </w:rPr>
            <w:t xml:space="preserve">Ingeniería e ingeniería de sistemas</w:t>
          </w:r>
          <w:commentRangeEnd w:id="3"/>
          <w:r w:rsidDel="00000000" w:rsidR="00000000" w:rsidRPr="00000000">
            <w:commentReference w:id="3"/>
          </w:r>
          <w:r w:rsidDel="00000000" w:rsidR="00000000" w:rsidRPr="00000000">
            <w:rPr>
              <w:rtl w:val="0"/>
            </w:rPr>
          </w:r>
        </w:p>
      </w:sdtContent>
    </w:sdt>
    <w:sdt>
      <w:sdtPr>
        <w:tag w:val="goog_rdk_30"/>
      </w:sdtPr>
      <w:sdtContent>
        <w:p w:rsidR="00000000" w:rsidDel="00000000" w:rsidP="00000000" w:rsidRDefault="00000000" w:rsidRPr="00000000" w14:paraId="00000017">
          <w:pPr>
            <w:ind w:left="0" w:firstLine="0"/>
            <w:jc w:val="both"/>
            <w:rPr>
              <w:vertAlign w:val="baseline"/>
            </w:rPr>
            <w:pPrChange w:author="DANIEL TABORDA OBANDO" w:id="0" w:date="2021-12-08T19:27:48Z">
              <w:pPr>
                <w:ind w:left="720" w:firstLine="0"/>
                <w:jc w:val="both"/>
              </w:pPr>
            </w:pPrChange>
          </w:pPr>
          <w:r w:rsidDel="00000000" w:rsidR="00000000" w:rsidRPr="00000000">
            <w:rPr>
              <w:rtl w:val="0"/>
            </w:rPr>
          </w:r>
        </w:p>
      </w:sdtContent>
    </w:sdt>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360" w:lineRule="auto"/>
        <w:ind w:hanging="2"/>
        <w:jc w:val="both"/>
        <w:rPr>
          <w:color w:val="000000"/>
          <w:vertAlign w:val="baseline"/>
        </w:rPr>
      </w:pPr>
      <w:r w:rsidDel="00000000" w:rsidR="00000000" w:rsidRPr="00000000">
        <w:rPr>
          <w:color w:val="000000"/>
          <w:vertAlign w:val="baseline"/>
          <w:rtl w:val="0"/>
        </w:rPr>
        <w:t xml:space="preserve">La </w:t>
      </w:r>
      <w:r w:rsidDel="00000000" w:rsidR="00000000" w:rsidRPr="00000000">
        <w:rPr>
          <w:b w:val="1"/>
          <w:color w:val="000000"/>
          <w:vertAlign w:val="baseline"/>
          <w:rtl w:val="0"/>
        </w:rPr>
        <w:t xml:space="preserve">ingeniería</w:t>
      </w:r>
      <w:r w:rsidDel="00000000" w:rsidR="00000000" w:rsidRPr="00000000">
        <w:rPr>
          <w:color w:val="000000"/>
          <w:vertAlign w:val="baseline"/>
          <w:rtl w:val="0"/>
        </w:rPr>
        <w:t xml:space="preserve"> podría definirse como  el estudio de las ramas de la tecnología. Por otra parte, según  la revista de la </w:t>
      </w:r>
      <w:sdt>
        <w:sdtPr>
          <w:tag w:val="goog_rdk_31"/>
        </w:sdtPr>
        <w:sdtContent>
          <w:del w:author="DANIEL TABORDA OBANDO" w:id="13" w:date="2021-12-08T19:29:14Z">
            <w:r w:rsidDel="00000000" w:rsidR="00000000" w:rsidRPr="00000000">
              <w:rPr>
                <w:color w:val="000000"/>
                <w:vertAlign w:val="baseline"/>
                <w:rtl w:val="0"/>
              </w:rPr>
              <w:delText xml:space="preserve">u</w:delText>
            </w:r>
          </w:del>
        </w:sdtContent>
      </w:sdt>
      <w:sdt>
        <w:sdtPr>
          <w:tag w:val="goog_rdk_32"/>
        </w:sdtPr>
        <w:sdtContent>
          <w:ins w:author="DANIEL TABORDA OBANDO" w:id="13" w:date="2021-12-08T19:29:14Z">
            <w:r w:rsidDel="00000000" w:rsidR="00000000" w:rsidRPr="00000000">
              <w:rPr>
                <w:color w:val="000000"/>
                <w:vertAlign w:val="baseline"/>
                <w:rtl w:val="0"/>
              </w:rPr>
              <w:t xml:space="preserve">U</w:t>
            </w:r>
          </w:ins>
        </w:sdtContent>
      </w:sdt>
      <w:r w:rsidDel="00000000" w:rsidR="00000000" w:rsidRPr="00000000">
        <w:rPr>
          <w:color w:val="000000"/>
          <w:vertAlign w:val="baseline"/>
          <w:rtl w:val="0"/>
        </w:rPr>
        <w:t xml:space="preserve">niversidad de Antioquia por Asdrubal valencia</w:t>
      </w:r>
      <w:r w:rsidDel="00000000" w:rsidR="00000000" w:rsidRPr="00000000">
        <w:rPr>
          <w:vertAlign w:val="baseline"/>
          <w:rtl w:val="0"/>
        </w:rPr>
        <w:t xml:space="preserve"> </w:t>
      </w:r>
      <w:r w:rsidDel="00000000" w:rsidR="00000000" w:rsidRPr="00000000">
        <w:rPr>
          <w:color w:val="000000"/>
          <w:vertAlign w:val="baseline"/>
          <w:rtl w:val="0"/>
        </w:rPr>
        <w:t xml:space="preserve">Giraldo donde dice que la ingeniería es la disciplina y profesión que aplica los conocimientos técnicos y científicos y utiliza las leyes naturales y los recursos físicos</w:t>
      </w:r>
      <w:sdt>
        <w:sdtPr>
          <w:tag w:val="goog_rdk_33"/>
        </w:sdtPr>
        <w:sdtContent>
          <w:del w:author="DANIEL TABORDA OBANDO" w:id="14" w:date="2021-12-08T19:29:30Z">
            <w:r w:rsidDel="00000000" w:rsidR="00000000" w:rsidRPr="00000000">
              <w:rPr>
                <w:color w:val="000000"/>
                <w:vertAlign w:val="baseline"/>
                <w:rtl w:val="0"/>
              </w:rPr>
              <w:delText xml:space="preserve">,</w:delText>
            </w:r>
          </w:del>
        </w:sdtContent>
      </w:sdt>
      <w:r w:rsidDel="00000000" w:rsidR="00000000" w:rsidRPr="00000000">
        <w:rPr>
          <w:color w:val="000000"/>
          <w:vertAlign w:val="baseline"/>
          <w:rtl w:val="0"/>
        </w:rPr>
        <w:t xml:space="preserve"> con el fin de diseñar e implementar  materiales, estructuras, máquinas, dispositivos, sistemas y procesos para alcanzar un objetivo deseado [1].</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360" w:lineRule="auto"/>
        <w:ind w:hanging="2"/>
        <w:jc w:val="both"/>
        <w:rPr>
          <w:color w:val="000000"/>
          <w:vertAlign w:val="baseline"/>
        </w:rPr>
      </w:pPr>
      <w:r w:rsidDel="00000000" w:rsidR="00000000" w:rsidRPr="00000000">
        <w:rPr>
          <w:color w:val="000000"/>
          <w:vertAlign w:val="baseline"/>
          <w:rtl w:val="0"/>
        </w:rPr>
        <w:t xml:space="preserve">Por lo tanto la ingeniería está hecha para el hacer del ingeniero </w:t>
      </w:r>
      <w:sdt>
        <w:sdtPr>
          <w:tag w:val="goog_rdk_34"/>
        </w:sdtPr>
        <w:sdtContent>
          <w:commentRangeStart w:id="4"/>
        </w:sdtContent>
      </w:sdt>
      <w:r w:rsidDel="00000000" w:rsidR="00000000" w:rsidRPr="00000000">
        <w:rPr>
          <w:color w:val="000000"/>
          <w:vertAlign w:val="baseline"/>
          <w:rtl w:val="0"/>
        </w:rPr>
        <w:t xml:space="preserve">desde los conocimientos técnicos que adquiera con el fin que se centre en un objetivo</w:t>
      </w:r>
      <w:commentRangeEnd w:id="4"/>
      <w:r w:rsidDel="00000000" w:rsidR="00000000" w:rsidRPr="00000000">
        <w:commentReference w:id="4"/>
      </w:r>
      <w:r w:rsidDel="00000000" w:rsidR="00000000" w:rsidRPr="00000000">
        <w:rPr>
          <w:color w:val="000000"/>
          <w:vertAlign w:val="baseline"/>
          <w:rtl w:val="0"/>
        </w:rPr>
        <w:t xml:space="preserve"> que permitirá  diseñar e implementar dispositivos, sistemas y demás. </w:t>
      </w:r>
    </w:p>
    <w:sdt>
      <w:sdtPr>
        <w:tag w:val="goog_rdk_36"/>
      </w:sdtPr>
      <w:sdtContent>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15" w:date="2021-12-08T19:51:57Z"/>
              <w:color w:val="000000"/>
              <w:highlight w:val="white"/>
              <w:vertAlign w:val="baseline"/>
            </w:rPr>
          </w:pPr>
          <w:r w:rsidDel="00000000" w:rsidR="00000000" w:rsidRPr="00000000">
            <w:rPr>
              <w:color w:val="000000"/>
              <w:vertAlign w:val="baseline"/>
              <w:rtl w:val="0"/>
            </w:rPr>
            <w:t xml:space="preserve">Ahora bien, la</w:t>
          </w:r>
          <w:r w:rsidDel="00000000" w:rsidR="00000000" w:rsidRPr="00000000">
            <w:rPr>
              <w:b w:val="1"/>
              <w:color w:val="000000"/>
              <w:vertAlign w:val="baseline"/>
              <w:rtl w:val="0"/>
            </w:rPr>
            <w:t xml:space="preserve"> ingeniería de sistemas </w:t>
          </w:r>
          <w:r w:rsidDel="00000000" w:rsidR="00000000" w:rsidRPr="00000000">
            <w:rPr>
              <w:color w:val="000000"/>
              <w:vertAlign w:val="baseline"/>
              <w:rtl w:val="0"/>
            </w:rPr>
            <w:t xml:space="preserve">es el estudio de sistemas, (valga la redundancia). Es decir, el estudio de  los sistemas basados en la computación. Igualmente muchos pueden definir la ingeniería de sistemas de muchas formas </w:t>
          </w:r>
          <w:r w:rsidDel="00000000" w:rsidR="00000000" w:rsidRPr="00000000">
            <w:rPr>
              <w:vertAlign w:val="baseline"/>
              <w:rtl w:val="0"/>
            </w:rPr>
            <w:t xml:space="preserve">como </w:t>
          </w:r>
          <w:r w:rsidDel="00000000" w:rsidR="00000000" w:rsidRPr="00000000">
            <w:rPr>
              <w:color w:val="000000"/>
              <w:vertAlign w:val="baseline"/>
              <w:rtl w:val="0"/>
            </w:rPr>
            <w:t xml:space="preserve">el </w:t>
          </w:r>
          <w:r w:rsidDel="00000000" w:rsidR="00000000" w:rsidRPr="00000000">
            <w:rPr>
              <w:color w:val="000000"/>
              <w:highlight w:val="white"/>
              <w:vertAlign w:val="baseline"/>
              <w:rtl w:val="0"/>
            </w:rPr>
            <w:t xml:space="preserve"> área de la Computación que consiste en el diseño, programación, implementación y mantenimiento de sistemas que incluye conocimientos de inteligencia artificial, ergonomía y dirección de programadores. [2] </w:t>
          </w:r>
          <w:sdt>
            <w:sdtPr>
              <w:tag w:val="goog_rdk_35"/>
            </w:sdtPr>
            <w:sdtContent>
              <w:del w:author="DANIEL TABORDA OBANDO" w:id="15" w:date="2021-12-08T19:51:57Z">
                <w:r w:rsidDel="00000000" w:rsidR="00000000" w:rsidRPr="00000000">
                  <w:rPr>
                    <w:rtl w:val="0"/>
                  </w:rPr>
                </w:r>
              </w:del>
            </w:sdtContent>
          </w:sdt>
        </w:p>
      </w:sdtContent>
    </w:sdt>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360" w:lineRule="auto"/>
        <w:ind w:hanging="2"/>
        <w:jc w:val="both"/>
        <w:rPr>
          <w:color w:val="000000"/>
          <w:highlight w:val="white"/>
          <w:vertAlign w:val="baselin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360" w:lineRule="auto"/>
        <w:ind w:hanging="2"/>
        <w:jc w:val="both"/>
        <w:rPr>
          <w:color w:val="000000"/>
          <w:highlight w:val="white"/>
          <w:vertAlign w:val="baseline"/>
        </w:rPr>
      </w:pPr>
      <w:r w:rsidDel="00000000" w:rsidR="00000000" w:rsidRPr="00000000">
        <w:rPr>
          <w:color w:val="000000"/>
          <w:highlight w:val="white"/>
          <w:vertAlign w:val="baseline"/>
          <w:rtl w:val="0"/>
        </w:rPr>
        <w:t xml:space="preserve">Entonces</w:t>
      </w:r>
      <w:sdt>
        <w:sdtPr>
          <w:tag w:val="goog_rdk_37"/>
        </w:sdtPr>
        <w:sdtContent>
          <w:ins w:author="DANIEL TABORDA OBANDO" w:id="16" w:date="2021-12-08T19:31:37Z">
            <w:r w:rsidDel="00000000" w:rsidR="00000000" w:rsidRPr="00000000">
              <w:rPr>
                <w:color w:val="000000"/>
                <w:highlight w:val="white"/>
                <w:vertAlign w:val="baseline"/>
                <w:rtl w:val="0"/>
              </w:rPr>
              <w:t xml:space="preserve">,</w:t>
            </w:r>
          </w:ins>
        </w:sdtContent>
      </w:sdt>
      <w:r w:rsidDel="00000000" w:rsidR="00000000" w:rsidRPr="00000000">
        <w:rPr>
          <w:color w:val="000000"/>
          <w:highlight w:val="white"/>
          <w:vertAlign w:val="baseline"/>
          <w:rtl w:val="0"/>
        </w:rPr>
        <w:t xml:space="preserve"> las áreas o líneas de estudio de la ingeniería de sistemas</w:t>
      </w:r>
      <w:sdt>
        <w:sdtPr>
          <w:tag w:val="goog_rdk_38"/>
        </w:sdtPr>
        <w:sdtContent>
          <w:ins w:author="DANIEL TABORDA OBANDO" w:id="17" w:date="2021-12-08T19:31:45Z">
            <w:r w:rsidDel="00000000" w:rsidR="00000000" w:rsidRPr="00000000">
              <w:rPr>
                <w:color w:val="000000"/>
                <w:highlight w:val="white"/>
                <w:vertAlign w:val="baseline"/>
                <w:rtl w:val="0"/>
              </w:rPr>
              <w:t xml:space="preserve">,</w:t>
            </w:r>
          </w:ins>
        </w:sdtContent>
      </w:sdt>
      <w:r w:rsidDel="00000000" w:rsidR="00000000" w:rsidRPr="00000000">
        <w:rPr>
          <w:color w:val="000000"/>
          <w:highlight w:val="white"/>
          <w:vertAlign w:val="baseline"/>
          <w:rtl w:val="0"/>
        </w:rPr>
        <w:t xml:space="preserve"> según el plan de estudios de la u</w:t>
      </w:r>
      <w:sdt>
        <w:sdtPr>
          <w:tag w:val="goog_rdk_39"/>
        </w:sdtPr>
        <w:sdtContent>
          <w:ins w:author="DANIEL TABORDA OBANDO" w:id="18" w:date="2021-12-08T19:31:49Z">
            <w:r w:rsidDel="00000000" w:rsidR="00000000" w:rsidRPr="00000000">
              <w:rPr>
                <w:color w:val="000000"/>
                <w:highlight w:val="white"/>
                <w:vertAlign w:val="baseline"/>
                <w:rtl w:val="0"/>
              </w:rPr>
              <w:t xml:space="preserve">U</w:t>
            </w:r>
          </w:ins>
        </w:sdtContent>
      </w:sdt>
      <w:r w:rsidDel="00000000" w:rsidR="00000000" w:rsidRPr="00000000">
        <w:rPr>
          <w:color w:val="000000"/>
          <w:highlight w:val="white"/>
          <w:vertAlign w:val="baseline"/>
          <w:rtl w:val="0"/>
        </w:rPr>
        <w:t xml:space="preserve">niversidad de Antioquia</w:t>
      </w:r>
      <w:sdt>
        <w:sdtPr>
          <w:tag w:val="goog_rdk_40"/>
        </w:sdtPr>
        <w:sdtContent>
          <w:ins w:author="DANIEL TABORDA OBANDO" w:id="19" w:date="2021-12-08T19:31:47Z">
            <w:r w:rsidDel="00000000" w:rsidR="00000000" w:rsidRPr="00000000">
              <w:rPr>
                <w:color w:val="000000"/>
                <w:highlight w:val="white"/>
                <w:vertAlign w:val="baseline"/>
                <w:rtl w:val="0"/>
              </w:rPr>
              <w:t xml:space="preserve">,</w:t>
            </w:r>
          </w:ins>
        </w:sdtContent>
      </w:sdt>
      <w:r w:rsidDel="00000000" w:rsidR="00000000" w:rsidRPr="00000000">
        <w:rPr>
          <w:color w:val="000000"/>
          <w:highlight w:val="white"/>
          <w:vertAlign w:val="baseline"/>
          <w:rtl w:val="0"/>
        </w:rPr>
        <w:t xml:space="preserve"> están: </w:t>
      </w:r>
      <w:sdt>
        <w:sdtPr>
          <w:tag w:val="goog_rdk_41"/>
        </w:sdtPr>
        <w:sdtContent>
          <w:commentRangeStart w:id="5"/>
        </w:sdtContent>
      </w:sdt>
      <w:r w:rsidDel="00000000" w:rsidR="00000000" w:rsidRPr="00000000">
        <w:rPr>
          <w:color w:val="000000"/>
          <w:highlight w:val="white"/>
          <w:vertAlign w:val="baseline"/>
          <w:rtl w:val="0"/>
        </w:rPr>
        <w:t xml:space="preserve">Algoritmia y programación,</w:t>
      </w:r>
      <w:sdt>
        <w:sdtPr>
          <w:tag w:val="goog_rdk_42"/>
        </w:sdtPr>
        <w:sdtContent>
          <w:del w:author="DANIEL TABORDA OBANDO" w:id="20" w:date="2021-12-08T19:31:50Z">
            <w:r w:rsidDel="00000000" w:rsidR="00000000" w:rsidRPr="00000000">
              <w:rPr>
                <w:color w:val="000000"/>
                <w:highlight w:val="white"/>
                <w:vertAlign w:val="baseline"/>
                <w:rtl w:val="0"/>
              </w:rPr>
              <w:delText xml:space="preserve"> </w:delText>
            </w:r>
          </w:del>
        </w:sdtContent>
      </w:sdt>
      <w:r w:rsidDel="00000000" w:rsidR="00000000" w:rsidRPr="00000000">
        <w:rPr>
          <w:highlight w:val="white"/>
          <w:vertAlign w:val="baseline"/>
          <w:rtl w:val="0"/>
        </w:rPr>
        <w:t xml:space="preserve">Ingeniería de software,</w:t>
      </w:r>
      <w:r w:rsidDel="00000000" w:rsidR="00000000" w:rsidRPr="00000000">
        <w:rPr>
          <w:color w:val="000000"/>
          <w:highlight w:val="white"/>
          <w:vertAlign w:val="baseline"/>
          <w:rtl w:val="0"/>
        </w:rPr>
        <w:t xml:space="preserve"> </w:t>
      </w:r>
      <w:r w:rsidDel="00000000" w:rsidR="00000000" w:rsidRPr="00000000">
        <w:rPr>
          <w:highlight w:val="white"/>
          <w:vertAlign w:val="baseline"/>
          <w:rtl w:val="0"/>
        </w:rPr>
        <w:t xml:space="preserve">m</w:t>
      </w:r>
      <w:r w:rsidDel="00000000" w:rsidR="00000000" w:rsidRPr="00000000">
        <w:rPr>
          <w:color w:val="000000"/>
          <w:highlight w:val="white"/>
          <w:vertAlign w:val="baseline"/>
          <w:rtl w:val="0"/>
        </w:rPr>
        <w:t xml:space="preserve">atemáticas Discretas,  y sistemas de información, ciencia de la computación, e ingeniería de computadores y comunicación de datos. </w:t>
      </w:r>
      <w:commentRangeEnd w:id="5"/>
      <w:r w:rsidDel="00000000" w:rsidR="00000000" w:rsidRPr="00000000">
        <w:commentReference w:id="5"/>
      </w:r>
      <w:r w:rsidDel="00000000" w:rsidR="00000000" w:rsidRPr="00000000">
        <w:rPr>
          <w:color w:val="000000"/>
          <w:highlight w:val="white"/>
          <w:vertAlign w:val="baseline"/>
          <w:rtl w:val="0"/>
        </w:rPr>
        <w:t xml:space="preserve">[3]</w:t>
      </w:r>
    </w:p>
    <w:sdt>
      <w:sdtPr>
        <w:tag w:val="goog_rdk_74"/>
      </w:sdtPr>
      <w:sdtContent>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41" w:date="2021-12-08T19:38:49Z"/>
              <w:color w:val="393939"/>
              <w:highlight w:val="white"/>
              <w:vertAlign w:val="baseline"/>
            </w:rPr>
          </w:pPr>
          <w:r w:rsidDel="00000000" w:rsidR="00000000" w:rsidRPr="00000000">
            <w:rPr>
              <w:highlight w:val="white"/>
              <w:vertAlign w:val="baseline"/>
              <w:rtl w:val="0"/>
            </w:rPr>
            <w:t xml:space="preserve"> Dentro de las áreas mencionadas la que más llama mi atención </w:t>
          </w:r>
          <w:sdt>
            <w:sdtPr>
              <w:tag w:val="goog_rdk_43"/>
            </w:sdtPr>
            <w:sdtContent>
              <w:ins w:author="DANIEL TABORDA OBANDO" w:id="21" w:date="2021-12-08T19:34:03Z">
                <w:r w:rsidDel="00000000" w:rsidR="00000000" w:rsidRPr="00000000">
                  <w:rPr>
                    <w:highlight w:val="white"/>
                    <w:vertAlign w:val="baseline"/>
                    <w:rtl w:val="0"/>
                  </w:rPr>
                  <w:t xml:space="preserve">es </w:t>
                </w:r>
              </w:ins>
            </w:sdtContent>
          </w:sdt>
          <w:sdt>
            <w:sdtPr>
              <w:tag w:val="goog_rdk_44"/>
            </w:sdtPr>
            <w:sdtContent>
              <w:del w:author="DANIEL TABORDA OBANDO" w:id="21" w:date="2021-12-08T19:34:03Z">
                <w:r w:rsidDel="00000000" w:rsidR="00000000" w:rsidRPr="00000000">
                  <w:rPr>
                    <w:highlight w:val="white"/>
                    <w:vertAlign w:val="baseline"/>
                    <w:rtl w:val="0"/>
                  </w:rPr>
                  <w:delText xml:space="preserve">son </w:delText>
                </w:r>
                <w:r w:rsidDel="00000000" w:rsidR="00000000" w:rsidRPr="00000000">
                  <w:rPr>
                    <w:highlight w:val="white"/>
                    <w:vertAlign w:val="baseline"/>
                    <w:rtl w:val="0"/>
                  </w:rPr>
                  <w:delText xml:space="preserve">los </w:delText>
                </w:r>
              </w:del>
            </w:sdtContent>
          </w:sdt>
          <w:r w:rsidDel="00000000" w:rsidR="00000000" w:rsidRPr="00000000">
            <w:rPr>
              <w:highlight w:val="white"/>
              <w:vertAlign w:val="baseline"/>
              <w:rtl w:val="0"/>
            </w:rPr>
            <w:t xml:space="preserve">sistemas de información porque  </w:t>
          </w:r>
          <w:sdt>
            <w:sdtPr>
              <w:tag w:val="goog_rdk_45"/>
            </w:sdtPr>
            <w:sdtContent>
              <w:ins w:author="DANIEL TABORDA OBANDO" w:id="22" w:date="2021-12-08T19:34:26Z">
                <w:r w:rsidDel="00000000" w:rsidR="00000000" w:rsidRPr="00000000">
                  <w:rPr>
                    <w:highlight w:val="white"/>
                    <w:vertAlign w:val="baseline"/>
                    <w:rtl w:val="0"/>
                  </w:rPr>
                  <w:t xml:space="preserve">llama mi atención </w:t>
                </w:r>
              </w:ins>
            </w:sdtContent>
          </w:sdt>
          <w:sdt>
            <w:sdtPr>
              <w:tag w:val="goog_rdk_46"/>
            </w:sdtPr>
            <w:sdtContent>
              <w:del w:author="DANIEL TABORDA OBANDO" w:id="22" w:date="2021-12-08T19:34:26Z">
                <w:r w:rsidDel="00000000" w:rsidR="00000000" w:rsidRPr="00000000">
                  <w:rPr>
                    <w:highlight w:val="white"/>
                    <w:vertAlign w:val="baseline"/>
                    <w:rtl w:val="0"/>
                  </w:rPr>
                  <w:delText xml:space="preserve">me gusta</w:delText>
                </w:r>
              </w:del>
            </w:sdtContent>
          </w:sdt>
          <w:r w:rsidDel="00000000" w:rsidR="00000000" w:rsidRPr="00000000">
            <w:rPr>
              <w:highlight w:val="white"/>
              <w:vertAlign w:val="baseline"/>
              <w:rtl w:val="0"/>
            </w:rPr>
            <w:t xml:space="preserve"> el hecho </w:t>
          </w:r>
          <w:sdt>
            <w:sdtPr>
              <w:tag w:val="goog_rdk_47"/>
            </w:sdtPr>
            <w:sdtContent>
              <w:ins w:author="DANIEL TABORDA OBANDO" w:id="23" w:date="2021-12-08T19:34:58Z">
                <w:r w:rsidDel="00000000" w:rsidR="00000000" w:rsidRPr="00000000">
                  <w:rPr>
                    <w:highlight w:val="white"/>
                    <w:vertAlign w:val="baseline"/>
                    <w:rtl w:val="0"/>
                  </w:rPr>
                  <w:t xml:space="preserve">almacenar y distribuir </w:t>
                </w:r>
              </w:ins>
            </w:sdtContent>
          </w:sdt>
          <w:sdt>
            <w:sdtPr>
              <w:tag w:val="goog_rdk_48"/>
            </w:sdtPr>
            <w:sdtContent>
              <w:del w:author="DANIEL TABORDA OBANDO" w:id="23" w:date="2021-12-08T19:34:58Z">
                <w:r w:rsidDel="00000000" w:rsidR="00000000" w:rsidRPr="00000000">
                  <w:rPr>
                    <w:highlight w:val="white"/>
                    <w:vertAlign w:val="baseline"/>
                    <w:rtl w:val="0"/>
                  </w:rPr>
                  <w:delText xml:space="preserve">de cómo es posible el almacenamiento y distribución de</w:delText>
                </w:r>
              </w:del>
            </w:sdtContent>
          </w:sdt>
          <w:r w:rsidDel="00000000" w:rsidR="00000000" w:rsidRPr="00000000">
            <w:rPr>
              <w:highlight w:val="white"/>
              <w:vertAlign w:val="baseline"/>
              <w:rtl w:val="0"/>
            </w:rPr>
            <w:t xml:space="preserve"> datos en un solo elemento por así decirlo, por ejemplo: las empresas  pequeñas y grandes</w:t>
          </w:r>
          <w:sdt>
            <w:sdtPr>
              <w:tag w:val="goog_rdk_49"/>
            </w:sdtPr>
            <w:sdtContent>
              <w:del w:author="DANIEL TABORDA OBANDO" w:id="24" w:date="2021-12-08T19:35:30Z">
                <w:r w:rsidDel="00000000" w:rsidR="00000000" w:rsidRPr="00000000">
                  <w:rPr>
                    <w:highlight w:val="white"/>
                    <w:vertAlign w:val="baseline"/>
                    <w:rtl w:val="0"/>
                  </w:rPr>
                  <w:delText xml:space="preserve">,</w:delText>
                </w:r>
              </w:del>
            </w:sdtContent>
          </w:sdt>
          <w:r w:rsidDel="00000000" w:rsidR="00000000" w:rsidRPr="00000000">
            <w:rPr>
              <w:highlight w:val="white"/>
              <w:vertAlign w:val="baseline"/>
              <w:rtl w:val="0"/>
            </w:rPr>
            <w:t xml:space="preserve"> tiempo</w:t>
          </w:r>
          <w:sdt>
            <w:sdtPr>
              <w:tag w:val="goog_rdk_50"/>
            </w:sdtPr>
            <w:sdtContent>
              <w:del w:author="DANIEL TABORDA OBANDO" w:id="25" w:date="2021-12-08T19:35:32Z">
                <w:r w:rsidDel="00000000" w:rsidR="00000000" w:rsidRPr="00000000">
                  <w:rPr>
                    <w:highlight w:val="white"/>
                    <w:vertAlign w:val="baseline"/>
                    <w:rtl w:val="0"/>
                  </w:rPr>
                  <w:delText xml:space="preserve">s</w:delText>
                </w:r>
              </w:del>
            </w:sdtContent>
          </w:sdt>
          <w:r w:rsidDel="00000000" w:rsidR="00000000" w:rsidRPr="00000000">
            <w:rPr>
              <w:highlight w:val="white"/>
              <w:vertAlign w:val="baseline"/>
              <w:rtl w:val="0"/>
            </w:rPr>
            <w:t xml:space="preserve"> atrá</w:t>
          </w:r>
          <w:sdt>
            <w:sdtPr>
              <w:tag w:val="goog_rdk_51"/>
            </w:sdtPr>
            <w:sdtContent>
              <w:ins w:author="DANIEL TABORDA OBANDO" w:id="26" w:date="2021-12-08T19:35:35Z">
                <w:r w:rsidDel="00000000" w:rsidR="00000000" w:rsidRPr="00000000">
                  <w:rPr>
                    <w:highlight w:val="white"/>
                    <w:vertAlign w:val="baseline"/>
                    <w:rtl w:val="0"/>
                  </w:rPr>
                  <w:t xml:space="preserve">s</w:t>
                </w:r>
              </w:ins>
            </w:sdtContent>
          </w:sdt>
          <w:sdt>
            <w:sdtPr>
              <w:tag w:val="goog_rdk_52"/>
            </w:sdtPr>
            <w:sdtContent>
              <w:del w:author="DANIEL TABORDA OBANDO" w:id="26" w:date="2021-12-08T19:35:35Z">
                <w:r w:rsidDel="00000000" w:rsidR="00000000" w:rsidRPr="00000000">
                  <w:rPr>
                    <w:highlight w:val="white"/>
                    <w:vertAlign w:val="baseline"/>
                    <w:rtl w:val="0"/>
                  </w:rPr>
                  <w:delText xml:space="preserve">s</w:delText>
                </w:r>
              </w:del>
            </w:sdtContent>
          </w:sdt>
          <w:r w:rsidDel="00000000" w:rsidR="00000000" w:rsidRPr="00000000">
            <w:rPr>
              <w:highlight w:val="white"/>
              <w:vertAlign w:val="baseline"/>
              <w:rtl w:val="0"/>
            </w:rPr>
            <w:t xml:space="preserve"> </w:t>
          </w:r>
          <w:sdt>
            <w:sdtPr>
              <w:tag w:val="goog_rdk_53"/>
            </w:sdtPr>
            <w:sdtContent>
              <w:ins w:author="DANIEL TABORDA OBANDO" w:id="27" w:date="2021-12-08T19:35:44Z">
                <w:r w:rsidDel="00000000" w:rsidR="00000000" w:rsidRPr="00000000">
                  <w:rPr>
                    <w:highlight w:val="white"/>
                    <w:vertAlign w:val="baseline"/>
                    <w:rtl w:val="0"/>
                  </w:rPr>
                  <w:t xml:space="preserve">recopilaban la información </w:t>
                </w:r>
              </w:ins>
            </w:sdtContent>
          </w:sdt>
          <w:sdt>
            <w:sdtPr>
              <w:tag w:val="goog_rdk_54"/>
            </w:sdtPr>
            <w:sdtContent>
              <w:del w:author="DANIEL TABORDA OBANDO" w:id="27" w:date="2021-12-08T19:35:44Z">
                <w:r w:rsidDel="00000000" w:rsidR="00000000" w:rsidRPr="00000000">
                  <w:rPr>
                    <w:highlight w:val="white"/>
                    <w:vertAlign w:val="baseline"/>
                    <w:rtl w:val="0"/>
                  </w:rPr>
                  <w:delText xml:space="preserve">la información la recopilaban  </w:delText>
                </w:r>
              </w:del>
            </w:sdtContent>
          </w:sdt>
          <w:r w:rsidDel="00000000" w:rsidR="00000000" w:rsidRPr="00000000">
            <w:rPr>
              <w:highlight w:val="white"/>
              <w:vertAlign w:val="baseline"/>
              <w:rtl w:val="0"/>
            </w:rPr>
            <w:t xml:space="preserve">en una cantidad de papeles y la revisión de los dichos era algo sumamente estresante y tomaba una gran cantidad de tiempo, pero ahora  con un buen sistema de información,  las empresas  tienen la posibilidad </w:t>
          </w:r>
          <w:sdt>
            <w:sdtPr>
              <w:tag w:val="goog_rdk_55"/>
            </w:sdtPr>
            <w:sdtContent>
              <w:del w:author="DANIEL TABORDA OBANDO" w:id="28" w:date="2021-12-08T19:36:11Z">
                <w:r w:rsidDel="00000000" w:rsidR="00000000" w:rsidRPr="00000000">
                  <w:rPr>
                    <w:highlight w:val="white"/>
                    <w:vertAlign w:val="baseline"/>
                    <w:rtl w:val="0"/>
                  </w:rPr>
                  <w:delText xml:space="preserve">enorme </w:delText>
                </w:r>
              </w:del>
            </w:sdtContent>
          </w:sdt>
          <w:r w:rsidDel="00000000" w:rsidR="00000000" w:rsidRPr="00000000">
            <w:rPr>
              <w:highlight w:val="white"/>
              <w:vertAlign w:val="baseline"/>
              <w:rtl w:val="0"/>
            </w:rPr>
            <w:t xml:space="preserve">de incrementar la organización, ayudando a mejorar el control de la empresa  y  ser más eficaces.</w:t>
          </w:r>
          <w:sdt>
            <w:sdtPr>
              <w:tag w:val="goog_rdk_56"/>
            </w:sdtPr>
            <w:sdtContent>
              <w:ins w:author="DANIEL TABORDA OBANDO" w:id="29" w:date="2021-12-08T19:36:28Z">
                <w:r w:rsidDel="00000000" w:rsidR="00000000" w:rsidRPr="00000000">
                  <w:rPr>
                    <w:highlight w:val="white"/>
                    <w:vertAlign w:val="baseline"/>
                    <w:rtl w:val="0"/>
                  </w:rPr>
                  <w:t xml:space="preserve"> </w:t>
                </w:r>
              </w:ins>
            </w:sdtContent>
          </w:sdt>
          <w:sdt>
            <w:sdtPr>
              <w:tag w:val="goog_rdk_57"/>
            </w:sdtPr>
            <w:sdtContent>
              <w:del w:author="DANIEL TABORDA OBANDO" w:id="29" w:date="2021-12-08T19:36:28Z">
                <w:r w:rsidDel="00000000" w:rsidR="00000000" w:rsidRPr="00000000">
                  <w:rPr>
                    <w:highlight w:val="white"/>
                    <w:vertAlign w:val="baseline"/>
                    <w:rtl w:val="0"/>
                  </w:rPr>
                  <w:delText xml:space="preserve"> y e</w:delText>
                </w:r>
              </w:del>
            </w:sdtContent>
          </w:sdt>
          <w:sdt>
            <w:sdtPr>
              <w:tag w:val="goog_rdk_58"/>
            </w:sdtPr>
            <w:sdtContent>
              <w:ins w:author="DANIEL TABORDA OBANDO" w:id="29" w:date="2021-12-08T19:36:28Z">
                <w:r w:rsidDel="00000000" w:rsidR="00000000" w:rsidRPr="00000000">
                  <w:rPr>
                    <w:highlight w:val="white"/>
                    <w:vertAlign w:val="baseline"/>
                    <w:rtl w:val="0"/>
                  </w:rPr>
                  <w:t xml:space="preserve">E</w:t>
                </w:r>
              </w:ins>
            </w:sdtContent>
          </w:sdt>
          <w:r w:rsidDel="00000000" w:rsidR="00000000" w:rsidRPr="00000000">
            <w:rPr>
              <w:highlight w:val="white"/>
              <w:vertAlign w:val="baseline"/>
              <w:rtl w:val="0"/>
            </w:rPr>
            <w:t xml:space="preserve">so lo hace un ingeniero de sistemas.  Es más, puedo considerar que esta área de la ingeniería en un futuro podría ser más ampli</w:t>
          </w:r>
          <w:sdt>
            <w:sdtPr>
              <w:tag w:val="goog_rdk_59"/>
            </w:sdtPr>
            <w:sdtContent>
              <w:ins w:author="DANIEL TABORDA OBANDO" w:id="30" w:date="2021-12-08T19:36:40Z">
                <w:r w:rsidDel="00000000" w:rsidR="00000000" w:rsidRPr="00000000">
                  <w:rPr>
                    <w:highlight w:val="white"/>
                    <w:vertAlign w:val="baseline"/>
                    <w:rtl w:val="0"/>
                  </w:rPr>
                  <w:t xml:space="preserve">a</w:t>
                </w:r>
              </w:ins>
            </w:sdtContent>
          </w:sdt>
          <w:sdt>
            <w:sdtPr>
              <w:tag w:val="goog_rdk_60"/>
            </w:sdtPr>
            <w:sdtContent>
              <w:del w:author="DANIEL TABORDA OBANDO" w:id="30" w:date="2021-12-08T19:36:40Z">
                <w:r w:rsidDel="00000000" w:rsidR="00000000" w:rsidRPr="00000000">
                  <w:rPr>
                    <w:highlight w:val="white"/>
                    <w:vertAlign w:val="baseline"/>
                    <w:rtl w:val="0"/>
                  </w:rPr>
                  <w:delText xml:space="preserve">o</w:delText>
                </w:r>
              </w:del>
            </w:sdtContent>
          </w:sdt>
          <w:r w:rsidDel="00000000" w:rsidR="00000000" w:rsidRPr="00000000">
            <w:rPr>
              <w:highlight w:val="white"/>
              <w:vertAlign w:val="baseline"/>
              <w:rtl w:val="0"/>
            </w:rPr>
            <w:t xml:space="preserve"> teniendo en cuenta</w:t>
          </w:r>
          <w:sdt>
            <w:sdtPr>
              <w:tag w:val="goog_rdk_61"/>
            </w:sdtPr>
            <w:sdtContent>
              <w:ins w:author="DANIEL TABORDA OBANDO" w:id="31" w:date="2021-12-08T19:36:52Z">
                <w:r w:rsidDel="00000000" w:rsidR="00000000" w:rsidRPr="00000000">
                  <w:rPr>
                    <w:highlight w:val="white"/>
                    <w:vertAlign w:val="baseline"/>
                    <w:rtl w:val="0"/>
                  </w:rPr>
                  <w:t xml:space="preserve"> que </w:t>
                </w:r>
              </w:ins>
            </w:sdtContent>
          </w:sdt>
          <w:r w:rsidDel="00000000" w:rsidR="00000000" w:rsidRPr="00000000">
            <w:rPr>
              <w:highlight w:val="white"/>
              <w:vertAlign w:val="baseline"/>
              <w:rtl w:val="0"/>
            </w:rPr>
            <w:t xml:space="preserve"> </w:t>
          </w:r>
          <w:sdt>
            <w:sdtPr>
              <w:tag w:val="goog_rdk_62"/>
            </w:sdtPr>
            <w:sdtContent>
              <w:ins w:author="DANIEL TABORDA OBANDO" w:id="32" w:date="2021-12-08T19:36:56Z">
                <w:r w:rsidDel="00000000" w:rsidR="00000000" w:rsidRPr="00000000">
                  <w:rPr>
                    <w:highlight w:val="white"/>
                    <w:vertAlign w:val="baseline"/>
                    <w:rtl w:val="0"/>
                  </w:rPr>
                  <w:t xml:space="preserve">,</w:t>
                </w:r>
              </w:ins>
            </w:sdtContent>
          </w:sdt>
          <w:r w:rsidDel="00000000" w:rsidR="00000000" w:rsidRPr="00000000">
            <w:rPr>
              <w:highlight w:val="white"/>
              <w:vertAlign w:val="baseline"/>
              <w:rtl w:val="0"/>
            </w:rPr>
            <w:t xml:space="preserve">por ejemplo, ahora debido a la pandemia que se presentó, muchas empresas</w:t>
          </w:r>
          <w:r w:rsidDel="00000000" w:rsidR="00000000" w:rsidRPr="00000000">
            <w:rPr>
              <w:color w:val="393939"/>
              <w:sz w:val="24"/>
              <w:szCs w:val="24"/>
              <w:highlight w:val="white"/>
              <w:vertAlign w:val="baseline"/>
              <w:rtl w:val="0"/>
            </w:rPr>
            <w:t xml:space="preserve"> </w:t>
          </w:r>
          <w:r w:rsidDel="00000000" w:rsidR="00000000" w:rsidRPr="00000000">
            <w:rPr>
              <w:color w:val="202124"/>
              <w:highlight w:val="white"/>
              <w:vertAlign w:val="baseline"/>
              <w:rtl w:val="0"/>
            </w:rPr>
            <w:t xml:space="preserve">se vieron obligadas a integrar en muy corto tiempo herramientas tecnológicas para hacerle frente al cierre de diferentes sectores. [4] </w:t>
          </w:r>
          <w:sdt>
            <w:sdtPr>
              <w:tag w:val="goog_rdk_63"/>
            </w:sdtPr>
            <w:sdtContent>
              <w:del w:author="DANIEL TABORDA OBANDO" w:id="33" w:date="2021-12-08T19:37:20Z">
                <w:r w:rsidDel="00000000" w:rsidR="00000000" w:rsidRPr="00000000">
                  <w:rPr>
                    <w:color w:val="202124"/>
                    <w:highlight w:val="white"/>
                    <w:vertAlign w:val="baseline"/>
                    <w:rtl w:val="0"/>
                  </w:rPr>
                  <w:delText xml:space="preserve">p</w:delText>
                </w:r>
              </w:del>
            </w:sdtContent>
          </w:sdt>
          <w:sdt>
            <w:sdtPr>
              <w:tag w:val="goog_rdk_64"/>
            </w:sdtPr>
            <w:sdtContent>
              <w:ins w:author="DANIEL TABORDA OBANDO" w:id="33" w:date="2021-12-08T19:37:20Z">
                <w:r w:rsidDel="00000000" w:rsidR="00000000" w:rsidRPr="00000000">
                  <w:rPr>
                    <w:color w:val="202124"/>
                    <w:highlight w:val="white"/>
                    <w:vertAlign w:val="baseline"/>
                    <w:rtl w:val="0"/>
                  </w:rPr>
                  <w:t xml:space="preserve">P</w:t>
                </w:r>
              </w:ins>
            </w:sdtContent>
          </w:sdt>
          <w:r w:rsidDel="00000000" w:rsidR="00000000" w:rsidRPr="00000000">
            <w:rPr>
              <w:color w:val="202124"/>
              <w:highlight w:val="white"/>
              <w:vertAlign w:val="baseline"/>
              <w:rtl w:val="0"/>
            </w:rPr>
            <w:t xml:space="preserve">or ejemplo  la empresa </w:t>
          </w:r>
          <w:sdt>
            <w:sdtPr>
              <w:tag w:val="goog_rdk_65"/>
            </w:sdtPr>
            <w:sdtContent>
              <w:r w:rsidDel="00000000" w:rsidR="00000000" w:rsidRPr="00000000">
                <w:rPr>
                  <w:i w:val="1"/>
                  <w:color w:val="202124"/>
                  <w:highlight w:val="white"/>
                  <w:vertAlign w:val="baseline"/>
                  <w:rtl w:val="0"/>
                  <w:rPrChange w:author="DANIEL TABORDA OBANDO" w:id="34" w:date="2021-12-08T19:37:28Z">
                    <w:rPr>
                      <w:color w:val="202124"/>
                      <w:highlight w:val="white"/>
                      <w:vertAlign w:val="baseline"/>
                    </w:rPr>
                  </w:rPrChange>
                </w:rPr>
                <w:t xml:space="preserve">Conpensar</w:t>
              </w:r>
            </w:sdtContent>
          </w:sdt>
          <w:r w:rsidDel="00000000" w:rsidR="00000000" w:rsidRPr="00000000">
            <w:rPr>
              <w:color w:val="202124"/>
              <w:highlight w:val="white"/>
              <w:vertAlign w:val="baseline"/>
              <w:rtl w:val="0"/>
            </w:rPr>
            <w:t xml:space="preserve">, que como </w:t>
          </w:r>
          <w:sdt>
            <w:sdtPr>
              <w:tag w:val="goog_rdk_66"/>
            </w:sdtPr>
            <w:sdtContent>
              <w:del w:author="DANIEL TABORDA OBANDO" w:id="35" w:date="2021-12-08T19:37:35Z">
                <w:r w:rsidDel="00000000" w:rsidR="00000000" w:rsidRPr="00000000">
                  <w:rPr>
                    <w:color w:val="202124"/>
                    <w:highlight w:val="white"/>
                    <w:vertAlign w:val="baseline"/>
                    <w:rtl w:val="0"/>
                  </w:rPr>
                  <w:delText xml:space="preserve">bien </w:delText>
                </w:r>
              </w:del>
            </w:sdtContent>
          </w:sdt>
          <w:r w:rsidDel="00000000" w:rsidR="00000000" w:rsidRPr="00000000">
            <w:rPr>
              <w:color w:val="202124"/>
              <w:highlight w:val="white"/>
              <w:vertAlign w:val="baseline"/>
              <w:rtl w:val="0"/>
            </w:rPr>
            <w:t xml:space="preserve">se menciona en el periódico El tiempo</w:t>
          </w:r>
          <w:sdt>
            <w:sdtPr>
              <w:tag w:val="goog_rdk_67"/>
            </w:sdtPr>
            <w:sdtContent>
              <w:del w:author="DANIEL TABORDA OBANDO" w:id="36" w:date="2021-12-08T19:37:43Z">
                <w:r w:rsidDel="00000000" w:rsidR="00000000" w:rsidRPr="00000000">
                  <w:rPr>
                    <w:color w:val="202124"/>
                    <w:highlight w:val="white"/>
                    <w:vertAlign w:val="baseline"/>
                    <w:rtl w:val="0"/>
                  </w:rPr>
                  <w:delText xml:space="preserve"> la empresa </w:delText>
                </w:r>
              </w:del>
            </w:sdtContent>
          </w:sdt>
          <w:sdt>
            <w:sdtPr>
              <w:tag w:val="goog_rdk_68"/>
            </w:sdtPr>
            <w:sdtContent>
              <w:ins w:author="DANIEL TABORDA OBANDO" w:id="36" w:date="2021-12-08T19:37:43Z">
                <w:r w:rsidDel="00000000" w:rsidR="00000000" w:rsidRPr="00000000">
                  <w:rPr>
                    <w:color w:val="202124"/>
                    <w:highlight w:val="white"/>
                    <w:vertAlign w:val="baseline"/>
                    <w:rtl w:val="0"/>
                  </w:rPr>
                  <w:t xml:space="preserve"> </w:t>
                </w:r>
              </w:ins>
            </w:sdtContent>
          </w:sdt>
          <w:r w:rsidDel="00000000" w:rsidR="00000000" w:rsidRPr="00000000">
            <w:rPr>
              <w:color w:val="202124"/>
              <w:highlight w:val="white"/>
              <w:vertAlign w:val="baseline"/>
              <w:rtl w:val="0"/>
            </w:rPr>
            <w:t xml:space="preserve">acudió a un s</w:t>
          </w:r>
          <w:sdt>
            <w:sdtPr>
              <w:tag w:val="goog_rdk_69"/>
            </w:sdtPr>
            <w:sdtContent>
              <w:del w:author="DANIEL TABORDA OBANDO" w:id="37" w:date="2021-12-08T19:38:01Z">
                <w:r w:rsidDel="00000000" w:rsidR="00000000" w:rsidRPr="00000000">
                  <w:rPr>
                    <w:color w:val="202124"/>
                    <w:highlight w:val="white"/>
                    <w:vertAlign w:val="baseline"/>
                    <w:rtl w:val="0"/>
                  </w:rPr>
                  <w:delText xml:space="preserve">istema (</w:delText>
                </w:r>
              </w:del>
            </w:sdtContent>
          </w:sdt>
          <w:r w:rsidDel="00000000" w:rsidR="00000000" w:rsidRPr="00000000">
            <w:rPr>
              <w:color w:val="202124"/>
              <w:highlight w:val="white"/>
              <w:vertAlign w:val="baseline"/>
              <w:rtl w:val="0"/>
            </w:rPr>
            <w:t xml:space="preserve">sistema de crédito digital</w:t>
          </w:r>
          <w:sdt>
            <w:sdtPr>
              <w:tag w:val="goog_rdk_70"/>
            </w:sdtPr>
            <w:sdtContent>
              <w:del w:author="DANIEL TABORDA OBANDO" w:id="38" w:date="2021-12-08T19:38:07Z">
                <w:r w:rsidDel="00000000" w:rsidR="00000000" w:rsidRPr="00000000">
                  <w:rPr>
                    <w:color w:val="202124"/>
                    <w:highlight w:val="white"/>
                    <w:vertAlign w:val="baseline"/>
                    <w:rtl w:val="0"/>
                  </w:rPr>
                  <w:delText xml:space="preserve">)</w:delText>
                </w:r>
              </w:del>
            </w:sdtContent>
          </w:sdt>
          <w:r w:rsidDel="00000000" w:rsidR="00000000" w:rsidRPr="00000000">
            <w:rPr>
              <w:color w:val="393939"/>
              <w:sz w:val="24"/>
              <w:szCs w:val="24"/>
              <w:highlight w:val="white"/>
              <w:vertAlign w:val="baseline"/>
              <w:rtl w:val="0"/>
            </w:rPr>
            <w:t xml:space="preserve"> </w:t>
          </w:r>
          <w:r w:rsidDel="00000000" w:rsidR="00000000" w:rsidRPr="00000000">
            <w:rPr>
              <w:color w:val="202124"/>
              <w:highlight w:val="white"/>
              <w:vertAlign w:val="baseline"/>
              <w:rtl w:val="0"/>
            </w:rPr>
            <w:t xml:space="preserve">que les permitía</w:t>
          </w:r>
          <w:sdt>
            <w:sdtPr>
              <w:tag w:val="goog_rdk_71"/>
            </w:sdtPr>
            <w:sdtContent>
              <w:del w:author="DANIEL TABORDA OBANDO" w:id="39" w:date="2021-12-08T19:38:25Z">
                <w:r w:rsidDel="00000000" w:rsidR="00000000" w:rsidRPr="00000000">
                  <w:rPr>
                    <w:color w:val="202124"/>
                    <w:highlight w:val="white"/>
                    <w:vertAlign w:val="baseline"/>
                    <w:rtl w:val="0"/>
                  </w:rPr>
                  <w:delText xml:space="preserve"> </w:delText>
                </w:r>
              </w:del>
            </w:sdtContent>
          </w:sdt>
          <w:r w:rsidDel="00000000" w:rsidR="00000000" w:rsidRPr="00000000">
            <w:rPr>
              <w:color w:val="202124"/>
              <w:highlight w:val="white"/>
              <w:vertAlign w:val="baseline"/>
              <w:rtl w:val="0"/>
            </w:rPr>
            <w:t xml:space="preserve"> a las personas  entrar y simular su</w:t>
          </w:r>
          <w:r w:rsidDel="00000000" w:rsidR="00000000" w:rsidRPr="00000000">
            <w:rPr>
              <w:color w:val="202124"/>
              <w:vertAlign w:val="baseline"/>
              <w:rtl w:val="0"/>
            </w:rPr>
            <w:t xml:space="preserve">  </w:t>
          </w:r>
          <w:r w:rsidDel="00000000" w:rsidR="00000000" w:rsidRPr="00000000">
            <w:rPr>
              <w:color w:val="202124"/>
              <w:highlight w:val="white"/>
              <w:vertAlign w:val="baseline"/>
              <w:rtl w:val="0"/>
            </w:rPr>
            <w:t xml:space="preserve">situación financiera, poder entregar las garantías de crédito de forma digital y solicitar el servicio.[4] </w:t>
          </w:r>
          <w:r w:rsidDel="00000000" w:rsidR="00000000" w:rsidRPr="00000000">
            <w:rPr>
              <w:color w:val="393939"/>
              <w:sz w:val="24"/>
              <w:szCs w:val="24"/>
              <w:highlight w:val="white"/>
              <w:vertAlign w:val="baseline"/>
              <w:rtl w:val="0"/>
            </w:rPr>
            <w:t xml:space="preserve">. </w:t>
          </w:r>
          <w:sdt>
            <w:sdtPr>
              <w:tag w:val="goog_rdk_72"/>
            </w:sdtPr>
            <w:sdtContent>
              <w:del w:author="DANIEL TABORDA OBANDO" w:id="40" w:date="2021-12-08T19:38:34Z">
                <w:r w:rsidDel="00000000" w:rsidR="00000000" w:rsidRPr="00000000">
                  <w:rPr>
                    <w:color w:val="393939"/>
                    <w:highlight w:val="white"/>
                    <w:vertAlign w:val="baseline"/>
                    <w:rtl w:val="0"/>
                  </w:rPr>
                  <w:delText xml:space="preserve"> </w:delText>
                </w:r>
              </w:del>
            </w:sdtContent>
          </w:sdt>
          <w:r w:rsidDel="00000000" w:rsidR="00000000" w:rsidRPr="00000000">
            <w:rPr>
              <w:color w:val="393939"/>
              <w:highlight w:val="white"/>
              <w:vertAlign w:val="baseline"/>
              <w:rtl w:val="0"/>
            </w:rPr>
            <w:t xml:space="preserve">Con esto lo que quiero decir es que a pesar de los inconvenientes los sistemas de información siempre estarán presentes en cualquier ambiente porque son de vital importancia.</w:t>
          </w:r>
          <w:sdt>
            <w:sdtPr>
              <w:tag w:val="goog_rdk_73"/>
            </w:sdtPr>
            <w:sdtContent>
              <w:del w:author="DANIEL TABORDA OBANDO" w:id="41" w:date="2021-12-08T19:38:49Z">
                <w:r w:rsidDel="00000000" w:rsidR="00000000" w:rsidRPr="00000000">
                  <w:rPr>
                    <w:rtl w:val="0"/>
                  </w:rPr>
                </w:r>
              </w:del>
            </w:sdtContent>
          </w:sdt>
        </w:p>
      </w:sdtContent>
    </w:sdt>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360" w:lineRule="auto"/>
        <w:ind w:hanging="2"/>
        <w:jc w:val="both"/>
        <w:rPr>
          <w:highlight w:val="white"/>
          <w:vertAlign w:val="baseline"/>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color w:val="202124"/>
          <w:highlight w:val="white"/>
          <w:vertAlign w:val="baseline"/>
          <w:rtl w:val="0"/>
        </w:rPr>
        <w:t xml:space="preserve">Cabe mencionar</w:t>
      </w:r>
      <w:sdt>
        <w:sdtPr>
          <w:tag w:val="goog_rdk_75"/>
        </w:sdtPr>
        <w:sdtContent>
          <w:del w:author="DANIEL TABORDA OBANDO" w:id="42" w:date="2021-12-08T19:39:44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que</w:t>
      </w:r>
      <w:sdt>
        <w:sdtPr>
          <w:tag w:val="goog_rdk_76"/>
        </w:sdtPr>
        <w:sdtContent>
          <w:del w:author="DANIEL TABORDA OBANDO" w:id="43" w:date="2021-12-08T19:39:46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si bien es cierto</w:t>
      </w:r>
      <w:sdt>
        <w:sdtPr>
          <w:tag w:val="goog_rdk_77"/>
        </w:sdtPr>
        <w:sdtContent>
          <w:ins w:author="DANIEL TABORDA OBANDO" w:id="44" w:date="2021-12-08T19:39:48Z">
            <w:r w:rsidDel="00000000" w:rsidR="00000000" w:rsidRPr="00000000">
              <w:rPr>
                <w:color w:val="202124"/>
                <w:highlight w:val="white"/>
                <w:vertAlign w:val="baseline"/>
                <w:rtl w:val="0"/>
              </w:rPr>
              <w:t xml:space="preserve"> que </w:t>
            </w:r>
          </w:ins>
        </w:sdtContent>
      </w:sdt>
      <w:sdt>
        <w:sdtPr>
          <w:tag w:val="goog_rdk_78"/>
        </w:sdtPr>
        <w:sdtContent>
          <w:del w:author="DANIEL TABORDA OBANDO" w:id="44" w:date="2021-12-08T19:39:48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en los últimos años</w:t>
      </w:r>
      <w:sdt>
        <w:sdtPr>
          <w:tag w:val="goog_rdk_79"/>
        </w:sdtPr>
        <w:sdtContent>
          <w:del w:author="DANIEL TABORDA OBANDO" w:id="45" w:date="2021-12-08T19:39:54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la demanda laboral de ingenieros de sistemas se ha visto incrementada, y no solo por su conocimiento en sistemas de información,</w:t>
      </w:r>
      <w:sdt>
        <w:sdtPr>
          <w:tag w:val="goog_rdk_80"/>
        </w:sdtPr>
        <w:sdtContent>
          <w:commentRangeStart w:id="6"/>
        </w:sdtContent>
      </w:sdt>
      <w:r w:rsidDel="00000000" w:rsidR="00000000" w:rsidRPr="00000000">
        <w:rPr>
          <w:color w:val="202124"/>
          <w:highlight w:val="white"/>
          <w:vertAlign w:val="baseline"/>
          <w:rtl w:val="0"/>
        </w:rPr>
        <w:t xml:space="preserve"> también porque si bien sabemos el mundo del internet que es muy conocido por todos, que existe en un computador, móvil y otros aparatos y que es utilizado para satisfacer diversas necesidades, </w:t>
      </w:r>
      <w:commentRangeEnd w:id="6"/>
      <w:r w:rsidDel="00000000" w:rsidR="00000000" w:rsidRPr="00000000">
        <w:commentReference w:id="6"/>
      </w:r>
      <w:r w:rsidDel="00000000" w:rsidR="00000000" w:rsidRPr="00000000">
        <w:rPr>
          <w:color w:val="202124"/>
          <w:highlight w:val="white"/>
          <w:vertAlign w:val="baseline"/>
          <w:rtl w:val="0"/>
        </w:rPr>
        <w:t xml:space="preserve">se debe saber que un ingeniero de sistemas también tuvo </w:t>
      </w:r>
      <w:sdt>
        <w:sdtPr>
          <w:tag w:val="goog_rdk_81"/>
        </w:sdtPr>
        <w:sdtContent>
          <w:ins w:author="DANIEL TABORDA OBANDO" w:id="46" w:date="2021-12-08T19:41:11Z">
            <w:r w:rsidDel="00000000" w:rsidR="00000000" w:rsidRPr="00000000">
              <w:rPr>
                <w:color w:val="202124"/>
                <w:highlight w:val="white"/>
                <w:vertAlign w:val="baseline"/>
                <w:rtl w:val="0"/>
              </w:rPr>
              <w:t xml:space="preserve">participación </w:t>
            </w:r>
          </w:ins>
        </w:sdtContent>
      </w:sdt>
      <w:sdt>
        <w:sdtPr>
          <w:tag w:val="goog_rdk_82"/>
        </w:sdtPr>
        <w:sdtContent>
          <w:del w:author="DANIEL TABORDA OBANDO" w:id="46" w:date="2021-12-08T19:41:11Z">
            <w:r w:rsidDel="00000000" w:rsidR="00000000" w:rsidRPr="00000000">
              <w:rPr>
                <w:color w:val="202124"/>
                <w:highlight w:val="white"/>
                <w:vertAlign w:val="baseline"/>
                <w:rtl w:val="0"/>
              </w:rPr>
              <w:delText xml:space="preserve">participio </w:delText>
            </w:r>
          </w:del>
        </w:sdtContent>
      </w:sdt>
      <w:r w:rsidDel="00000000" w:rsidR="00000000" w:rsidRPr="00000000">
        <w:rPr>
          <w:color w:val="202124"/>
          <w:highlight w:val="white"/>
          <w:vertAlign w:val="baseline"/>
          <w:rtl w:val="0"/>
        </w:rPr>
        <w:t xml:space="preserve">en su construcción, </w:t>
      </w:r>
      <w:sdt>
        <w:sdtPr>
          <w:tag w:val="goog_rdk_83"/>
        </w:sdtPr>
        <w:sdtContent>
          <w:ins w:author="DANIEL TABORDA OBANDO" w:id="47" w:date="2021-12-08T19:41:25Z">
            <w:r w:rsidDel="00000000" w:rsidR="00000000" w:rsidRPr="00000000">
              <w:rPr>
                <w:color w:val="202124"/>
                <w:highlight w:val="white"/>
                <w:vertAlign w:val="baseline"/>
                <w:rtl w:val="0"/>
              </w:rPr>
              <w:t xml:space="preserve">así </w:t>
            </w:r>
          </w:ins>
        </w:sdtContent>
      </w:sdt>
      <w:sdt>
        <w:sdtPr>
          <w:tag w:val="goog_rdk_84"/>
        </w:sdtPr>
        <w:sdtContent>
          <w:del w:author="DANIEL TABORDA OBANDO" w:id="47" w:date="2021-12-08T19:41:25Z">
            <w:r w:rsidDel="00000000" w:rsidR="00000000" w:rsidRPr="00000000">
              <w:rPr>
                <w:color w:val="202124"/>
                <w:highlight w:val="white"/>
                <w:vertAlign w:val="baseline"/>
                <w:rtl w:val="0"/>
              </w:rPr>
              <w:delText xml:space="preserve">entonces </w:delText>
            </w:r>
          </w:del>
        </w:sdtContent>
      </w:sdt>
      <w:r w:rsidDel="00000000" w:rsidR="00000000" w:rsidRPr="00000000">
        <w:rPr>
          <w:color w:val="202124"/>
          <w:highlight w:val="white"/>
          <w:vertAlign w:val="baseline"/>
          <w:rtl w:val="0"/>
        </w:rPr>
        <w:t xml:space="preserve">un ingeniero  puede desarrollar , implementar y hasta construir software, teniendo en cuenta que   la construcción de software abarca </w:t>
      </w:r>
      <w:sdt>
        <w:sdtPr>
          <w:tag w:val="goog_rdk_85"/>
        </w:sdtPr>
        <w:sdtContent>
          <w:del w:author="DANIEL TABORDA OBANDO" w:id="48" w:date="2021-12-08T19:41:39Z">
            <w:r w:rsidDel="00000000" w:rsidR="00000000" w:rsidRPr="00000000">
              <w:rPr>
                <w:color w:val="202124"/>
                <w:highlight w:val="white"/>
                <w:vertAlign w:val="baseline"/>
                <w:rtl w:val="0"/>
              </w:rPr>
              <w:delText xml:space="preserve">es </w:delText>
            </w:r>
          </w:del>
        </w:sdtContent>
      </w:sdt>
      <w:r w:rsidDel="00000000" w:rsidR="00000000" w:rsidRPr="00000000">
        <w:rPr>
          <w:color w:val="202124"/>
          <w:highlight w:val="white"/>
          <w:vertAlign w:val="baseline"/>
          <w:rtl w:val="0"/>
        </w:rPr>
        <w:t xml:space="preserve">la programación en sí, base de datos y aplicaciones.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color w:val="202124"/>
          <w:highlight w:val="white"/>
          <w:vertAlign w:val="baseline"/>
          <w:rtl w:val="0"/>
        </w:rPr>
        <w:t xml:space="preserve">Aun así no se puede confundir la ingeniería de sistemas con un técnico de sistemas, no lo digo por </w:t>
      </w:r>
      <w:sdt>
        <w:sdtPr>
          <w:tag w:val="goog_rdk_86"/>
        </w:sdtPr>
        <w:sdtContent>
          <w:del w:author="DANIEL TABORDA OBANDO" w:id="49" w:date="2021-12-08T19:41:57Z">
            <w:r w:rsidDel="00000000" w:rsidR="00000000" w:rsidRPr="00000000">
              <w:rPr>
                <w:color w:val="202124"/>
                <w:highlight w:val="white"/>
                <w:vertAlign w:val="baseline"/>
                <w:rtl w:val="0"/>
              </w:rPr>
              <w:delText xml:space="preserve">el hecho de </w:delText>
            </w:r>
          </w:del>
        </w:sdtContent>
      </w:sdt>
      <w:r w:rsidDel="00000000" w:rsidR="00000000" w:rsidRPr="00000000">
        <w:rPr>
          <w:color w:val="202124"/>
          <w:highlight w:val="white"/>
          <w:vertAlign w:val="baseline"/>
          <w:rtl w:val="0"/>
        </w:rPr>
        <w:t xml:space="preserve">discriminar</w:t>
      </w:r>
      <w:sdt>
        <w:sdtPr>
          <w:tag w:val="goog_rdk_87"/>
        </w:sdtPr>
        <w:sdtContent>
          <w:ins w:author="DANIEL TABORDA OBANDO" w:id="50" w:date="2021-12-08T19:42:00Z">
            <w:r w:rsidDel="00000000" w:rsidR="00000000" w:rsidRPr="00000000">
              <w:rPr>
                <w:color w:val="202124"/>
                <w:highlight w:val="white"/>
                <w:vertAlign w:val="baseline"/>
                <w:rtl w:val="0"/>
              </w:rPr>
              <w:t xml:space="preserve">,</w:t>
            </w:r>
          </w:ins>
        </w:sdtContent>
      </w:sdt>
      <w:sdt>
        <w:sdtPr>
          <w:tag w:val="goog_rdk_88"/>
        </w:sdtPr>
        <w:sdtContent>
          <w:del w:author="DANIEL TABORDA OBANDO" w:id="50" w:date="2021-12-08T19:42:00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w:t>
      </w:r>
      <w:sdt>
        <w:sdtPr>
          <w:tag w:val="goog_rdk_89"/>
        </w:sdtPr>
        <w:sdtContent>
          <w:del w:author="DANIEL TABORDA OBANDO" w:id="51" w:date="2021-12-08T19:42:04Z">
            <w:r w:rsidDel="00000000" w:rsidR="00000000" w:rsidRPr="00000000">
              <w:rPr>
                <w:color w:val="202124"/>
                <w:highlight w:val="white"/>
                <w:vertAlign w:val="baseline"/>
                <w:rtl w:val="0"/>
              </w:rPr>
              <w:delText xml:space="preserve">S</w:delText>
            </w:r>
          </w:del>
        </w:sdtContent>
      </w:sdt>
      <w:sdt>
        <w:sdtPr>
          <w:tag w:val="goog_rdk_90"/>
        </w:sdtPr>
        <w:sdtContent>
          <w:ins w:author="DANIEL TABORDA OBANDO" w:id="51" w:date="2021-12-08T19:42:04Z">
            <w:r w:rsidDel="00000000" w:rsidR="00000000" w:rsidRPr="00000000">
              <w:rPr>
                <w:color w:val="202124"/>
                <w:highlight w:val="white"/>
                <w:vertAlign w:val="baseline"/>
                <w:rtl w:val="0"/>
              </w:rPr>
              <w:t xml:space="preserve">s</w:t>
            </w:r>
          </w:ins>
        </w:sdtContent>
      </w:sdt>
      <w:r w:rsidDel="00000000" w:rsidR="00000000" w:rsidRPr="00000000">
        <w:rPr>
          <w:color w:val="202124"/>
          <w:highlight w:val="white"/>
          <w:vertAlign w:val="baseline"/>
          <w:rtl w:val="0"/>
        </w:rPr>
        <w:t xml:space="preserve">olo que en muchos casos las personas interpretan que un ingeniero de sistemas arregla computadores, impresoras y demás, y no es así, esa ya sería el área de un técnico.</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highlight w:val="white"/>
          <w:vertAlign w:val="baseline"/>
          <w:rtl w:val="0"/>
        </w:rPr>
        <w:t xml:space="preserve">Continuando, </w:t>
      </w:r>
      <w:sdt>
        <w:sdtPr>
          <w:tag w:val="goog_rdk_91"/>
        </w:sdtPr>
        <w:sdtContent>
          <w:commentRangeStart w:id="7"/>
        </w:sdtContent>
      </w:sdt>
      <w:r w:rsidDel="00000000" w:rsidR="00000000" w:rsidRPr="00000000">
        <w:rPr>
          <w:color w:val="202124"/>
          <w:highlight w:val="white"/>
          <w:vertAlign w:val="baseline"/>
          <w:rtl w:val="0"/>
        </w:rPr>
        <w:t xml:space="preserve">un ingeniero de sistemas en el sector comercial  es de vital importancia en la sociedad como lo dije al principio,</w:t>
      </w:r>
      <w:commentRangeEnd w:id="7"/>
      <w:r w:rsidDel="00000000" w:rsidR="00000000" w:rsidRPr="00000000">
        <w:commentReference w:id="7"/>
      </w:r>
      <w:r w:rsidDel="00000000" w:rsidR="00000000" w:rsidRPr="00000000">
        <w:rPr>
          <w:color w:val="202124"/>
          <w:highlight w:val="white"/>
          <w:vertAlign w:val="baseline"/>
          <w:rtl w:val="0"/>
        </w:rPr>
        <w:t xml:space="preserve"> también se debe tener en cuenta que como ingenieros se está en constante cambio, debido a que en</w:t>
      </w:r>
      <w:sdt>
        <w:sdtPr>
          <w:tag w:val="goog_rdk_92"/>
        </w:sdtPr>
        <w:sdtContent>
          <w:del w:author="DANIEL TABORDA OBANDO" w:id="52" w:date="2021-12-08T19:43:52Z">
            <w:r w:rsidDel="00000000" w:rsidR="00000000" w:rsidRPr="00000000">
              <w:rPr>
                <w:color w:val="202124"/>
                <w:highlight w:val="white"/>
                <w:vertAlign w:val="baseline"/>
                <w:rtl w:val="0"/>
              </w:rPr>
              <w:delText xml:space="preserve"> </w:delText>
            </w:r>
          </w:del>
        </w:sdtContent>
      </w:sdt>
      <w:r w:rsidDel="00000000" w:rsidR="00000000" w:rsidRPr="00000000">
        <w:rPr>
          <w:color w:val="202124"/>
          <w:highlight w:val="white"/>
          <w:vertAlign w:val="baseline"/>
          <w:rtl w:val="0"/>
        </w:rPr>
        <w:t xml:space="preserve"> el mundo hay cambios con  rapidez impresionante. La tecnología avanza a ritmo acelerado y se espera que aumente, particularmente aquella relacionada con la computación, circunstancia que obliga </w:t>
      </w:r>
      <w:sdt>
        <w:sdtPr>
          <w:tag w:val="goog_rdk_93"/>
        </w:sdtPr>
        <w:sdtContent>
          <w:commentRangeStart w:id="8"/>
        </w:sdtContent>
      </w:sdt>
      <w:r w:rsidDel="00000000" w:rsidR="00000000" w:rsidRPr="00000000">
        <w:rPr>
          <w:color w:val="202124"/>
          <w:highlight w:val="white"/>
          <w:vertAlign w:val="baseline"/>
          <w:rtl w:val="0"/>
        </w:rPr>
        <w:t xml:space="preserve">a romper muchos de que haya al respect</w:t>
      </w:r>
      <w:commentRangeEnd w:id="8"/>
      <w:r w:rsidDel="00000000" w:rsidR="00000000" w:rsidRPr="00000000">
        <w:commentReference w:id="8"/>
      </w:r>
      <w:r w:rsidDel="00000000" w:rsidR="00000000" w:rsidRPr="00000000">
        <w:rPr>
          <w:color w:val="202124"/>
          <w:highlight w:val="white"/>
          <w:vertAlign w:val="baseline"/>
          <w:rtl w:val="0"/>
        </w:rPr>
        <w:t xml:space="preserve">o, ya qu</w:t>
      </w:r>
      <w:r w:rsidDel="00000000" w:rsidR="00000000" w:rsidRPr="00000000">
        <w:rPr>
          <w:color w:val="202124"/>
          <w:vertAlign w:val="baseline"/>
          <w:rtl w:val="0"/>
        </w:rPr>
        <w:t xml:space="preserve">e a diferencia de otras ciencias exactas que se fundamentan en conocimientos preestablecidos y estáticos, las bases de la Ingeniería de </w:t>
      </w:r>
      <w:sdt>
        <w:sdtPr>
          <w:tag w:val="goog_rdk_94"/>
        </w:sdtPr>
        <w:sdtContent>
          <w:del w:author="DANIEL TABORDA OBANDO" w:id="53" w:date="2021-12-08T19:44:48Z">
            <w:r w:rsidDel="00000000" w:rsidR="00000000" w:rsidRPr="00000000">
              <w:rPr>
                <w:color w:val="202124"/>
                <w:vertAlign w:val="baseline"/>
                <w:rtl w:val="0"/>
              </w:rPr>
              <w:delText xml:space="preserve">s</w:delText>
            </w:r>
          </w:del>
        </w:sdtContent>
      </w:sdt>
      <w:sdt>
        <w:sdtPr>
          <w:tag w:val="goog_rdk_95"/>
        </w:sdtPr>
        <w:sdtContent>
          <w:ins w:author="DANIEL TABORDA OBANDO" w:id="53" w:date="2021-12-08T19:44:48Z">
            <w:r w:rsidDel="00000000" w:rsidR="00000000" w:rsidRPr="00000000">
              <w:rPr>
                <w:color w:val="202124"/>
                <w:vertAlign w:val="baseline"/>
                <w:rtl w:val="0"/>
              </w:rPr>
              <w:t xml:space="preserve">S</w:t>
            </w:r>
          </w:ins>
        </w:sdtContent>
      </w:sdt>
      <w:r w:rsidDel="00000000" w:rsidR="00000000" w:rsidRPr="00000000">
        <w:rPr>
          <w:color w:val="202124"/>
          <w:vertAlign w:val="baseline"/>
          <w:rtl w:val="0"/>
        </w:rPr>
        <w:t xml:space="preserve">istemas están en constante cambio y se renuevan año tras año. Por eso, es vital que los ingenieros i</w:t>
      </w:r>
      <w:sdt>
        <w:sdtPr>
          <w:tag w:val="goog_rdk_96"/>
        </w:sdtPr>
        <w:sdtContent>
          <w:del w:author="DANIEL TABORDA OBANDO" w:id="54" w:date="2021-12-08T19:44:58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se actualicen y capaciten constantemente para responder a los problemas y necesidades que presentan empresas, personas, sociedades, etc.[5]</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Ahora bien, sin dejar de lado todo lo dicho se debe saber que un ingeniero de sistemas debe tener unas habilidades y  competencias, en este caso los ingenieros de sistemas cuenta</w:t>
      </w:r>
      <w:sdt>
        <w:sdtPr>
          <w:tag w:val="goog_rdk_97"/>
        </w:sdtPr>
        <w:sdtContent>
          <w:ins w:author="DANIEL TABORDA OBANDO" w:id="55" w:date="2021-12-08T19:45:24Z">
            <w:r w:rsidDel="00000000" w:rsidR="00000000" w:rsidRPr="00000000">
              <w:rPr>
                <w:color w:val="202124"/>
                <w:vertAlign w:val="baseline"/>
                <w:rtl w:val="0"/>
              </w:rPr>
              <w:t xml:space="preserve">n</w:t>
            </w:r>
          </w:ins>
        </w:sdtContent>
      </w:sdt>
      <w:r w:rsidDel="00000000" w:rsidR="00000000" w:rsidRPr="00000000">
        <w:rPr>
          <w:color w:val="202124"/>
          <w:vertAlign w:val="baseline"/>
          <w:rtl w:val="0"/>
        </w:rPr>
        <w:t xml:space="preserve"> con las siguientes:</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Habilidades en comunicación </w:t>
      </w:r>
    </w:p>
    <w:p w:rsidR="00000000" w:rsidDel="00000000" w:rsidP="00000000" w:rsidRDefault="00000000" w:rsidRPr="00000000" w14:paraId="00000025">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Educación continua</w:t>
      </w:r>
    </w:p>
    <w:p w:rsidR="00000000" w:rsidDel="00000000" w:rsidP="00000000" w:rsidRDefault="00000000" w:rsidRPr="00000000" w14:paraId="00000026">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Capacidad de conceptualizar</w:t>
      </w:r>
    </w:p>
    <w:p w:rsidR="00000000" w:rsidDel="00000000" w:rsidP="00000000" w:rsidRDefault="00000000" w:rsidRPr="00000000" w14:paraId="00000027">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Habilidades matemáticas </w:t>
      </w:r>
    </w:p>
    <w:p w:rsidR="00000000" w:rsidDel="00000000" w:rsidP="00000000" w:rsidRDefault="00000000" w:rsidRPr="00000000" w14:paraId="00000028">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Trabajo en equipo [6]</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Esas serían </w:t>
      </w:r>
      <w:sdt>
        <w:sdtPr>
          <w:tag w:val="goog_rdk_98"/>
        </w:sdtPr>
        <w:sdtContent>
          <w:commentRangeStart w:id="9"/>
        </w:sdtContent>
      </w:sdt>
      <w:r w:rsidDel="00000000" w:rsidR="00000000" w:rsidRPr="00000000">
        <w:rPr>
          <w:color w:val="202124"/>
          <w:vertAlign w:val="baseline"/>
          <w:rtl w:val="0"/>
        </w:rPr>
        <w:t xml:space="preserve">una</w:t>
      </w:r>
      <w:commentRangeEnd w:id="9"/>
      <w:r w:rsidDel="00000000" w:rsidR="00000000" w:rsidRPr="00000000">
        <w:commentReference w:id="9"/>
      </w:r>
      <w:r w:rsidDel="00000000" w:rsidR="00000000" w:rsidRPr="00000000">
        <w:rPr>
          <w:color w:val="202124"/>
          <w:vertAlign w:val="baseline"/>
          <w:rtl w:val="0"/>
        </w:rPr>
        <w:t xml:space="preserve"> de quizás muchas de las habilidades y competencias de un ingeniero de sistemas.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Entonces respecto a las habilidades </w:t>
      </w:r>
      <w:sdt>
        <w:sdtPr>
          <w:tag w:val="goog_rdk_99"/>
        </w:sdtPr>
        <w:sdtContent>
          <w:del w:author="DANIEL TABORDA OBANDO" w:id="56" w:date="2021-12-08T19:46:16Z">
            <w:r w:rsidDel="00000000" w:rsidR="00000000" w:rsidRPr="00000000">
              <w:rPr>
                <w:color w:val="202124"/>
                <w:vertAlign w:val="baseline"/>
                <w:rtl w:val="0"/>
              </w:rPr>
              <w:delText xml:space="preserve">yo a nivel personal </w:delText>
            </w:r>
          </w:del>
        </w:sdtContent>
      </w:sdt>
      <w:r w:rsidDel="00000000" w:rsidR="00000000" w:rsidRPr="00000000">
        <w:rPr>
          <w:color w:val="202124"/>
          <w:vertAlign w:val="baseline"/>
          <w:rtl w:val="0"/>
        </w:rPr>
        <w:t xml:space="preserve">considero que cuento con la </w:t>
      </w:r>
      <w:r w:rsidDel="00000000" w:rsidR="00000000" w:rsidRPr="00000000">
        <w:rPr>
          <w:b w:val="1"/>
          <w:color w:val="202124"/>
          <w:vertAlign w:val="baseline"/>
          <w:rtl w:val="0"/>
        </w:rPr>
        <w:t xml:space="preserve">habilidad de comunicación </w:t>
      </w:r>
      <w:r w:rsidDel="00000000" w:rsidR="00000000" w:rsidRPr="00000000">
        <w:rPr>
          <w:color w:val="202124"/>
          <w:vertAlign w:val="baseline"/>
          <w:rtl w:val="0"/>
        </w:rPr>
        <w:t xml:space="preserve">porque considero que saber comunicarse es dar una buena información</w:t>
      </w:r>
      <w:sdt>
        <w:sdtPr>
          <w:tag w:val="goog_rdk_100"/>
        </w:sdtPr>
        <w:sdtContent>
          <w:del w:author="DANIEL TABORDA OBANDO" w:id="57" w:date="2021-12-08T19:46:26Z">
            <w:r w:rsidDel="00000000" w:rsidR="00000000" w:rsidRPr="00000000">
              <w:rPr>
                <w:color w:val="202124"/>
                <w:vertAlign w:val="baseline"/>
                <w:rtl w:val="0"/>
              </w:rPr>
              <w:delText xml:space="preserve">,</w:delText>
            </w:r>
          </w:del>
        </w:sdtContent>
      </w:sdt>
      <w:r w:rsidDel="00000000" w:rsidR="00000000" w:rsidRPr="00000000">
        <w:rPr>
          <w:color w:val="202124"/>
          <w:vertAlign w:val="baseline"/>
          <w:rtl w:val="0"/>
        </w:rPr>
        <w:t xml:space="preserve"> y  darse a entender </w:t>
      </w:r>
      <w:sdt>
        <w:sdtPr>
          <w:tag w:val="goog_rdk_101"/>
        </w:sdtPr>
        <w:sdtContent>
          <w:ins w:author="DANIEL TABORDA OBANDO" w:id="58" w:date="2021-12-08T19:46:46Z">
            <w:r w:rsidDel="00000000" w:rsidR="00000000" w:rsidRPr="00000000">
              <w:rPr>
                <w:color w:val="202124"/>
                <w:vertAlign w:val="baseline"/>
                <w:rtl w:val="0"/>
              </w:rPr>
              <w:t xml:space="preserve">a los demás.</w:t>
            </w:r>
          </w:ins>
        </w:sdtContent>
      </w:sdt>
      <w:sdt>
        <w:sdtPr>
          <w:tag w:val="goog_rdk_102"/>
        </w:sdtPr>
        <w:sdtContent>
          <w:del w:author="DANIEL TABORDA OBANDO" w:id="58" w:date="2021-12-08T19:46:46Z">
            <w:r w:rsidDel="00000000" w:rsidR="00000000" w:rsidRPr="00000000">
              <w:rPr>
                <w:color w:val="202124"/>
                <w:vertAlign w:val="baseline"/>
                <w:rtl w:val="0"/>
              </w:rPr>
              <w:delText xml:space="preserve">al estar en contacto con alguien más.  </w:delText>
            </w:r>
          </w:del>
        </w:sdtContent>
      </w:sdt>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03"/>
        </w:sdtPr>
        <w:sdtContent>
          <w:commentRangeStart w:id="10"/>
        </w:sdtContent>
      </w:sdt>
      <w:r w:rsidDel="00000000" w:rsidR="00000000" w:rsidRPr="00000000">
        <w:rPr>
          <w:b w:val="1"/>
          <w:color w:val="202124"/>
          <w:vertAlign w:val="baseline"/>
          <w:rtl w:val="0"/>
        </w:rPr>
        <w:t xml:space="preserve">Trabajo en equipo: </w:t>
      </w:r>
      <w:commentRangeEnd w:id="10"/>
      <w:r w:rsidDel="00000000" w:rsidR="00000000" w:rsidRPr="00000000">
        <w:commentReference w:id="10"/>
      </w:r>
      <w:r w:rsidDel="00000000" w:rsidR="00000000" w:rsidRPr="00000000">
        <w:rPr>
          <w:color w:val="202124"/>
          <w:vertAlign w:val="baseline"/>
          <w:rtl w:val="0"/>
        </w:rPr>
        <w:t xml:space="preserve">porque  se me facilita comprenderme con los demás y llegar a acuerdos. </w:t>
      </w:r>
    </w:p>
    <w:sdt>
      <w:sdtPr>
        <w:tag w:val="goog_rdk_105"/>
      </w:sdtPr>
      <w:sdtContent>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59" w:date="2021-12-08T19:49:23Z"/>
              <w:color w:val="202124"/>
              <w:vertAlign w:val="baseline"/>
            </w:rPr>
          </w:pPr>
          <w:r w:rsidDel="00000000" w:rsidR="00000000" w:rsidRPr="00000000">
            <w:rPr>
              <w:color w:val="202124"/>
              <w:vertAlign w:val="baseline"/>
              <w:rtl w:val="0"/>
            </w:rPr>
            <w:t xml:space="preserve">Ahora anexo respuesta  a la siguiente pregunta:</w:t>
          </w:r>
          <w:sdt>
            <w:sdtPr>
              <w:tag w:val="goog_rdk_104"/>
            </w:sdtPr>
            <w:sdtContent>
              <w:del w:author="DANIEL TABORDA OBANDO" w:id="59" w:date="2021-12-08T19:49:23Z">
                <w:r w:rsidDel="00000000" w:rsidR="00000000" w:rsidRPr="00000000">
                  <w:rPr>
                    <w:rtl w:val="0"/>
                  </w:rPr>
                </w:r>
              </w:del>
            </w:sdtContent>
          </w:sdt>
        </w:p>
      </w:sdtContent>
    </w:sdt>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sdt>
      <w:sdtPr>
        <w:tag w:val="goog_rdk_106"/>
      </w:sdtPr>
      <w:sdtContent>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color w:val="202124"/>
              <w:u w:val="none"/>
              <w:vertAlign w:val="baseline"/>
              <w:rPrChange w:author="DANIEL TABORDA OBANDO" w:id="60" w:date="2021-12-08T19:52:12Z">
                <w:rPr>
                  <w:color w:val="202124"/>
                  <w:vertAlign w:val="baseline"/>
                </w:rPr>
              </w:rPrChange>
            </w:rPr>
            <w:pPrChange w:author="DANIEL TABORDA OBANDO" w:id="0" w:date="2021-12-08T19:52:12Z">
              <w:pPr>
                <w:widowControl w:val="0"/>
                <w:numPr>
                  <w:ilvl w:val="0"/>
                  <w:numId w:val="2"/>
                </w:numPr>
                <w:pBdr>
                  <w:top w:space="0" w:sz="0" w:val="nil"/>
                  <w:left w:space="0" w:sz="0" w:val="nil"/>
                  <w:bottom w:space="0" w:sz="0" w:val="nil"/>
                  <w:right w:space="0" w:sz="0" w:val="nil"/>
                  <w:between w:space="0" w:sz="0" w:val="nil"/>
                </w:pBdr>
                <w:spacing w:line="360" w:lineRule="auto"/>
                <w:ind w:left="0" w:hanging="2"/>
                <w:jc w:val="both"/>
              </w:pPr>
            </w:pPrChange>
          </w:pPr>
          <w:r w:rsidDel="00000000" w:rsidR="00000000" w:rsidRPr="00000000">
            <w:rPr>
              <w:color w:val="202124"/>
              <w:vertAlign w:val="baseline"/>
              <w:rtl w:val="0"/>
            </w:rPr>
            <w:t xml:space="preserve">¿Cuáles son mis principales competencias? </w:t>
          </w:r>
        </w:p>
      </w:sdtContent>
    </w:sdt>
    <w:sdt>
      <w:sdtPr>
        <w:tag w:val="goog_rdk_109"/>
      </w:sdtPr>
      <w:sdtContent>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61" w:date="2021-12-08T19:49:25Z"/>
              <w:color w:val="202124"/>
              <w:vertAlign w:val="baseline"/>
            </w:rPr>
          </w:pPr>
          <w:sdt>
            <w:sdtPr>
              <w:tag w:val="goog_rdk_108"/>
            </w:sdtPr>
            <w:sdtContent>
              <w:del w:author="DANIEL TABORDA OBANDO" w:id="61" w:date="2021-12-08T19:49:25Z">
                <w:r w:rsidDel="00000000" w:rsidR="00000000" w:rsidRPr="00000000">
                  <w:rPr>
                    <w:rtl w:val="0"/>
                  </w:rPr>
                </w:r>
              </w:del>
            </w:sdtContent>
          </w:sdt>
        </w:p>
      </w:sdtContent>
    </w:sdt>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10"/>
        </w:sdtPr>
        <w:sdtContent>
          <w:commentRangeStart w:id="11"/>
        </w:sdtContent>
      </w:sdt>
      <w:r w:rsidDel="00000000" w:rsidR="00000000" w:rsidRPr="00000000">
        <w:rPr>
          <w:color w:val="202124"/>
          <w:vertAlign w:val="baseline"/>
          <w:rtl w:val="0"/>
        </w:rPr>
        <w:t xml:space="preserve">Bueno, espero no darme en la cabeza, pero </w:t>
      </w:r>
      <w:commentRangeEnd w:id="11"/>
      <w:r w:rsidDel="00000000" w:rsidR="00000000" w:rsidRPr="00000000">
        <w:commentReference w:id="11"/>
      </w:r>
      <w:r w:rsidDel="00000000" w:rsidR="00000000" w:rsidRPr="00000000">
        <w:rPr>
          <w:color w:val="202124"/>
          <w:vertAlign w:val="baseline"/>
          <w:rtl w:val="0"/>
        </w:rPr>
        <w:t xml:space="preserve">considero que las competencias que tengo son</w:t>
      </w:r>
      <w:sdt>
        <w:sdtPr>
          <w:tag w:val="goog_rdk_111"/>
        </w:sdtPr>
        <w:sdtContent>
          <w:del w:author="DANIEL TABORDA OBANDO" w:id="62" w:date="2021-12-08T19:50:15Z">
            <w:r w:rsidDel="00000000" w:rsidR="00000000" w:rsidRPr="00000000">
              <w:rPr>
                <w:color w:val="202124"/>
                <w:vertAlign w:val="baseline"/>
                <w:rtl w:val="0"/>
              </w:rPr>
              <w:delText xml:space="preserve">.</w:delText>
            </w:r>
          </w:del>
        </w:sdtContent>
      </w:sdt>
      <w:sdt>
        <w:sdtPr>
          <w:tag w:val="goog_rdk_112"/>
        </w:sdtPr>
        <w:sdtContent>
          <w:ins w:author="DANIEL TABORDA OBANDO" w:id="62" w:date="2021-12-08T19:50:15Z">
            <w:r w:rsidDel="00000000" w:rsidR="00000000" w:rsidRPr="00000000">
              <w:rPr>
                <w:color w:val="202124"/>
                <w:vertAlign w:val="baseline"/>
                <w:rtl w:val="0"/>
              </w:rPr>
              <w:t xml:space="preserve">:</w:t>
            </w:r>
          </w:ins>
        </w:sdtContent>
      </w:sdt>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b w:val="1"/>
          <w:color w:val="202124"/>
          <w:vertAlign w:val="baseline"/>
          <w:rtl w:val="0"/>
        </w:rPr>
        <w:t xml:space="preserve">la adaptabilidad, </w:t>
      </w:r>
      <w:r w:rsidDel="00000000" w:rsidR="00000000" w:rsidRPr="00000000">
        <w:rPr>
          <w:color w:val="202124"/>
          <w:vertAlign w:val="baseline"/>
          <w:rtl w:val="0"/>
        </w:rPr>
        <w:t xml:space="preserve"> </w:t>
      </w:r>
      <w:sdt>
        <w:sdtPr>
          <w:tag w:val="goog_rdk_113"/>
        </w:sdtPr>
        <w:sdtContent>
          <w:commentRangeStart w:id="12"/>
        </w:sdtContent>
      </w:sdt>
      <w:r w:rsidDel="00000000" w:rsidR="00000000" w:rsidRPr="00000000">
        <w:rPr>
          <w:color w:val="202124"/>
          <w:vertAlign w:val="baseline"/>
          <w:rtl w:val="0"/>
        </w:rPr>
        <w:t xml:space="preserve">porque </w:t>
      </w:r>
      <w:sdt>
        <w:sdtPr>
          <w:tag w:val="goog_rdk_114"/>
        </w:sdtPr>
        <w:sdtContent>
          <w:del w:author="DANIEL TABORDA OBANDO" w:id="63" w:date="2021-12-08T19:50:34Z">
            <w:r w:rsidDel="00000000" w:rsidR="00000000" w:rsidRPr="00000000">
              <w:rPr>
                <w:color w:val="202124"/>
                <w:vertAlign w:val="baseline"/>
                <w:rtl w:val="0"/>
              </w:rPr>
              <w:delText xml:space="preserve">no se me complica, se </w:delText>
            </w:r>
          </w:del>
        </w:sdtContent>
      </w:sdt>
      <w:r w:rsidDel="00000000" w:rsidR="00000000" w:rsidRPr="00000000">
        <w:rPr>
          <w:color w:val="202124"/>
          <w:vertAlign w:val="baseline"/>
          <w:rtl w:val="0"/>
        </w:rPr>
        <w:t xml:space="preserve">me es fácil hacerme a la idea que algo nuevo </w:t>
      </w:r>
      <w:sdt>
        <w:sdtPr>
          <w:tag w:val="goog_rdk_115"/>
        </w:sdtPr>
        <w:sdtContent>
          <w:del w:author="DANIEL TABORDA OBANDO" w:id="64" w:date="2021-12-08T19:50:44Z">
            <w:r w:rsidDel="00000000" w:rsidR="00000000" w:rsidRPr="00000000">
              <w:rPr>
                <w:color w:val="202124"/>
                <w:vertAlign w:val="baseline"/>
                <w:rtl w:val="0"/>
              </w:rPr>
              <w:delText xml:space="preserve">surge o </w:delText>
            </w:r>
          </w:del>
        </w:sdtContent>
      </w:sdt>
      <w:r w:rsidDel="00000000" w:rsidR="00000000" w:rsidRPr="00000000">
        <w:rPr>
          <w:color w:val="202124"/>
          <w:vertAlign w:val="baseline"/>
          <w:rtl w:val="0"/>
        </w:rPr>
        <w:t xml:space="preserve">pasará y simplemente lo sobrellevo o lo afronto por decirlo así.</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b w:val="1"/>
          <w:color w:val="202124"/>
          <w:vertAlign w:val="baseline"/>
          <w:rtl w:val="0"/>
        </w:rPr>
        <w:t xml:space="preserve">El aprendizaje: </w:t>
      </w:r>
      <w:r w:rsidDel="00000000" w:rsidR="00000000" w:rsidRPr="00000000">
        <w:rPr>
          <w:color w:val="202124"/>
          <w:vertAlign w:val="baseline"/>
          <w:rtl w:val="0"/>
        </w:rPr>
        <w:t xml:space="preserve">muy pocas veces me quedo con lo poco que sé,</w:t>
      </w:r>
      <w:sdt>
        <w:sdtPr>
          <w:tag w:val="goog_rdk_116"/>
        </w:sdtPr>
        <w:sdtContent>
          <w:del w:author="DANIEL TABORDA OBANDO" w:id="65" w:date="2021-12-08T19:51:24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 y más sabiendo que si estoy estudiando ingeniería de sistemas mis estudios al respecto no tendrán fin, sabiendo que es una carrera que en el campo donde se especialice siempre habrá algo nuevo.</w:t>
      </w:r>
    </w:p>
    <w:sdt>
      <w:sdtPr>
        <w:tag w:val="goog_rdk_119"/>
      </w:sdtPr>
      <w:sdtContent>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67" w:date="2021-12-08T19:51:47Z"/>
              <w:color w:val="202124"/>
              <w:vertAlign w:val="baseline"/>
            </w:rPr>
          </w:pPr>
          <w:r w:rsidDel="00000000" w:rsidR="00000000" w:rsidRPr="00000000">
            <w:rPr>
              <w:b w:val="1"/>
              <w:color w:val="202124"/>
              <w:vertAlign w:val="baseline"/>
              <w:rtl w:val="0"/>
            </w:rPr>
            <w:t xml:space="preserve">La colaboración: </w:t>
          </w:r>
          <w:r w:rsidDel="00000000" w:rsidR="00000000" w:rsidRPr="00000000">
            <w:rPr>
              <w:color w:val="202124"/>
              <w:vertAlign w:val="baseline"/>
              <w:rtl w:val="0"/>
            </w:rPr>
            <w:t xml:space="preserve">se podría decir que va de la mano con el trabajo en equipo, es decir que aunque seas bueno en lo tuyo, es bueno</w:t>
          </w:r>
          <w:sdt>
            <w:sdtPr>
              <w:tag w:val="goog_rdk_117"/>
            </w:sdtPr>
            <w:sdtContent>
              <w:del w:author="DANIEL TABORDA OBANDO" w:id="66" w:date="2021-12-08T19:51:40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 lograr darlo a conocer a otros y así hacer grandes cosas y saber ayudar.  </w:t>
          </w:r>
          <w:sdt>
            <w:sdtPr>
              <w:tag w:val="goog_rdk_118"/>
            </w:sdtPr>
            <w:sdtContent>
              <w:del w:author="DANIEL TABORDA OBANDO" w:id="67" w:date="2021-12-08T19:51:47Z">
                <w:r w:rsidDel="00000000" w:rsidR="00000000" w:rsidRPr="00000000">
                  <w:rPr>
                    <w:rtl w:val="0"/>
                  </w:rPr>
                </w:r>
              </w:del>
            </w:sdtContent>
          </w:sdt>
        </w:p>
      </w:sdtContent>
    </w:sdt>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sdt>
      <w:sdtPr>
        <w:tag w:val="goog_rdk_120"/>
      </w:sdtPr>
      <w:sdtContent>
        <w:p w:rsidR="00000000" w:rsidDel="00000000" w:rsidP="00000000" w:rsidRDefault="00000000" w:rsidRPr="00000000" w14:paraId="00000035">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color w:val="202124"/>
              <w:u w:val="none"/>
              <w:vertAlign w:val="baseline"/>
              <w:rPrChange w:author="DANIEL TABORDA OBANDO" w:id="68" w:date="2021-12-08T19:52:21Z">
                <w:rPr>
                  <w:color w:val="202124"/>
                  <w:vertAlign w:val="baseline"/>
                </w:rPr>
              </w:rPrChange>
            </w:rPr>
            <w:pPrChange w:author="DANIEL TABORDA OBANDO" w:id="0" w:date="2021-12-08T19:52:21Z">
              <w:pPr>
                <w:widowControl w:val="0"/>
                <w:numPr>
                  <w:ilvl w:val="0"/>
                  <w:numId w:val="2"/>
                </w:numPr>
                <w:pBdr>
                  <w:top w:space="0" w:sz="0" w:val="nil"/>
                  <w:left w:space="0" w:sz="0" w:val="nil"/>
                  <w:bottom w:space="0" w:sz="0" w:val="nil"/>
                  <w:right w:space="0" w:sz="0" w:val="nil"/>
                  <w:between w:space="0" w:sz="0" w:val="nil"/>
                </w:pBdr>
                <w:spacing w:line="360" w:lineRule="auto"/>
                <w:ind w:left="0" w:hanging="2"/>
                <w:jc w:val="both"/>
              </w:pPr>
            </w:pPrChange>
          </w:pPr>
          <w:r w:rsidDel="00000000" w:rsidR="00000000" w:rsidRPr="00000000">
            <w:rPr>
              <w:color w:val="202124"/>
              <w:vertAlign w:val="baseline"/>
              <w:rtl w:val="0"/>
            </w:rPr>
            <w:t xml:space="preserve">¿Cuál es mi ruta de formación?  </w:t>
          </w:r>
        </w:p>
      </w:sdtContent>
    </w:sdt>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color w:val="202124"/>
          <w:vertAlign w:val="baseline"/>
          <w:rtl w:val="0"/>
        </w:rPr>
        <w:t xml:space="preserve">Sabiendo que la ruta de </w:t>
      </w:r>
      <w:sdt>
        <w:sdtPr>
          <w:tag w:val="goog_rdk_121"/>
        </w:sdtPr>
        <w:sdtContent>
          <w:commentRangeStart w:id="13"/>
        </w:sdtContent>
      </w:sdt>
      <w:r w:rsidDel="00000000" w:rsidR="00000000" w:rsidRPr="00000000">
        <w:rPr>
          <w:color w:val="202124"/>
          <w:vertAlign w:val="baseline"/>
          <w:rtl w:val="0"/>
        </w:rPr>
        <w:t xml:space="preserve">formación puede ser </w:t>
      </w:r>
      <w:r w:rsidDel="00000000" w:rsidR="00000000" w:rsidRPr="00000000">
        <w:rPr>
          <w:color w:val="202124"/>
          <w:highlight w:val="white"/>
          <w:vertAlign w:val="baseline"/>
          <w:rtl w:val="0"/>
        </w:rPr>
        <w:t xml:space="preserve">materiales de formación,</w:t>
      </w:r>
      <w:commentRangeEnd w:id="13"/>
      <w:r w:rsidDel="00000000" w:rsidR="00000000" w:rsidRPr="00000000">
        <w:commentReference w:id="13"/>
      </w:r>
      <w:r w:rsidDel="00000000" w:rsidR="00000000" w:rsidRPr="00000000">
        <w:rPr>
          <w:color w:val="202124"/>
          <w:highlight w:val="white"/>
          <w:vertAlign w:val="baseline"/>
          <w:rtl w:val="0"/>
        </w:rPr>
        <w:t xml:space="preserve"> o conjunto de proyectos que desarrollados por el mismo aprendiz en distintos tiempos, ambientes y con diversos recursos o materiales de </w:t>
      </w:r>
      <w:sdt>
        <w:sdtPr>
          <w:tag w:val="goog_rdk_122"/>
        </w:sdtPr>
        <w:sdtContent>
          <w:commentRangeStart w:id="14"/>
        </w:sdtContent>
      </w:sdt>
      <w:r w:rsidDel="00000000" w:rsidR="00000000" w:rsidRPr="00000000">
        <w:rPr>
          <w:b w:val="1"/>
          <w:color w:val="202124"/>
          <w:highlight w:val="white"/>
          <w:vertAlign w:val="baseline"/>
          <w:rtl w:val="0"/>
        </w:rPr>
        <w:t xml:space="preserve">formación</w:t>
      </w:r>
      <w:commentRangeEnd w:id="14"/>
      <w:r w:rsidDel="00000000" w:rsidR="00000000" w:rsidRPr="00000000">
        <w:commentReference w:id="14"/>
      </w:r>
      <w:r w:rsidDel="00000000" w:rsidR="00000000" w:rsidRPr="00000000">
        <w:rPr>
          <w:color w:val="202124"/>
          <w:highlight w:val="white"/>
          <w:vertAlign w:val="baseline"/>
          <w:rtl w:val="0"/>
        </w:rPr>
        <w:t xml:space="preserve">, permiten cumplir con los resultados de aprendizaje definidos para el programa de </w:t>
      </w:r>
      <w:sdt>
        <w:sdtPr>
          <w:tag w:val="goog_rdk_123"/>
        </w:sdtPr>
        <w:sdtContent>
          <w:commentRangeStart w:id="15"/>
        </w:sdtContent>
      </w:sdt>
      <w:r w:rsidDel="00000000" w:rsidR="00000000" w:rsidRPr="00000000">
        <w:rPr>
          <w:b w:val="1"/>
          <w:color w:val="202124"/>
          <w:highlight w:val="white"/>
          <w:vertAlign w:val="baseline"/>
          <w:rtl w:val="0"/>
        </w:rPr>
        <w:t xml:space="preserve">formación</w:t>
      </w:r>
      <w:r w:rsidDel="00000000" w:rsidR="00000000" w:rsidRPr="00000000">
        <w:rPr>
          <w:color w:val="202124"/>
          <w:highlight w:val="white"/>
          <w:vertAlign w:val="baseline"/>
          <w:rtl w:val="0"/>
        </w:rPr>
        <w:t xml:space="preserve"> </w:t>
      </w:r>
      <w:commentRangeEnd w:id="15"/>
      <w:r w:rsidDel="00000000" w:rsidR="00000000" w:rsidRPr="00000000">
        <w:commentReference w:id="15"/>
      </w:r>
      <w:r w:rsidDel="00000000" w:rsidR="00000000" w:rsidRPr="00000000">
        <w:rPr>
          <w:color w:val="202124"/>
          <w:highlight w:val="white"/>
          <w:vertAlign w:val="baseline"/>
          <w:rtl w:val="0"/>
        </w:rPr>
        <w:t xml:space="preserve">y por tanto el desarrollo integral de las competencias. [7] </w:t>
      </w:r>
      <w:sdt>
        <w:sdtPr>
          <w:tag w:val="goog_rdk_124"/>
        </w:sdtPr>
        <w:sdtContent>
          <w:ins w:author="DANIEL TABORDA OBANDO" w:id="69" w:date="2021-12-08T19:54:19Z">
            <w:r w:rsidDel="00000000" w:rsidR="00000000" w:rsidRPr="00000000">
              <w:rPr>
                <w:color w:val="202124"/>
                <w:highlight w:val="white"/>
                <w:vertAlign w:val="baseline"/>
                <w:rtl w:val="0"/>
              </w:rPr>
              <w:t xml:space="preserve">D</w:t>
            </w:r>
          </w:ins>
        </w:sdtContent>
      </w:sdt>
      <w:sdt>
        <w:sdtPr>
          <w:tag w:val="goog_rdk_125"/>
        </w:sdtPr>
        <w:sdtContent>
          <w:del w:author="DANIEL TABORDA OBANDO" w:id="69" w:date="2021-12-08T19:54:19Z">
            <w:r w:rsidDel="00000000" w:rsidR="00000000" w:rsidRPr="00000000">
              <w:rPr>
                <w:color w:val="202124"/>
                <w:highlight w:val="white"/>
                <w:vertAlign w:val="baseline"/>
                <w:rtl w:val="0"/>
              </w:rPr>
              <w:delText xml:space="preserve">d</w:delText>
            </w:r>
          </w:del>
        </w:sdtContent>
      </w:sdt>
      <w:r w:rsidDel="00000000" w:rsidR="00000000" w:rsidRPr="00000000">
        <w:rPr>
          <w:color w:val="202124"/>
          <w:highlight w:val="white"/>
          <w:vertAlign w:val="baseline"/>
          <w:rtl w:val="0"/>
        </w:rPr>
        <w:t xml:space="preserve">oy a conocer que esta sería mi ruta de formación.</w:t>
      </w:r>
    </w:p>
    <w:sdt>
      <w:sdtPr>
        <w:tag w:val="goog_rdk_128"/>
      </w:sdtPr>
      <w:sdtContent>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70" w:date="2021-12-08T19:54:33Z"/>
              <w:color w:val="202124"/>
              <w:highlight w:val="white"/>
              <w:vertAlign w:val="baseline"/>
            </w:rPr>
          </w:pPr>
          <w:sdt>
            <w:sdtPr>
              <w:tag w:val="goog_rdk_127"/>
            </w:sdtPr>
            <w:sdtContent>
              <w:del w:author="DANIEL TABORDA OBANDO" w:id="70" w:date="2021-12-08T19:54:33Z">
                <w:r w:rsidDel="00000000" w:rsidR="00000000" w:rsidRPr="00000000">
                  <w:rPr>
                    <w:rtl w:val="0"/>
                  </w:rPr>
                </w:r>
              </w:del>
            </w:sdtContent>
          </w:sdt>
        </w:p>
      </w:sdtContent>
    </w:sdt>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29"/>
        </w:sdtPr>
        <w:sdtContent>
          <w:commentRangeStart w:id="16"/>
        </w:sdtContent>
      </w:sdt>
      <w:r w:rsidDel="00000000" w:rsidR="00000000" w:rsidRPr="00000000">
        <w:rPr>
          <w:color w:val="202124"/>
          <w:vertAlign w:val="baseline"/>
        </w:rPr>
        <w:drawing>
          <wp:inline distB="0" distT="0" distL="114300" distR="114300">
            <wp:extent cx="3202305" cy="3831590"/>
            <wp:effectExtent b="0" l="0" r="0" t="0"/>
            <wp:docPr id="10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2305" cy="383159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Pr>
        <w:drawing>
          <wp:inline distB="0" distT="0" distL="114300" distR="114300">
            <wp:extent cx="3104515" cy="4277360"/>
            <wp:effectExtent b="0" l="0" r="0" t="0"/>
            <wp:docPr id="102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04515" cy="42773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360" w:lineRule="auto"/>
        <w:ind w:left="1440" w:firstLine="0"/>
        <w:jc w:val="both"/>
        <w:rPr>
          <w:color w:val="202124"/>
        </w:rPr>
      </w:pPr>
      <w:sdt>
        <w:sdtPr>
          <w:tag w:val="goog_rdk_130"/>
        </w:sdtPr>
        <w:sdtContent>
          <w:commentRangeStart w:id="17"/>
        </w:sdtContent>
      </w:sdt>
      <w:r w:rsidDel="00000000" w:rsidR="00000000" w:rsidRPr="00000000">
        <w:rPr>
          <w:rtl w:val="0"/>
        </w:rPr>
      </w:r>
    </w:p>
    <w:sdt>
      <w:sdtPr>
        <w:tag w:val="goog_rdk_131"/>
      </w:sdtPr>
      <w:sdtContent>
        <w:p w:rsidR="00000000" w:rsidDel="00000000" w:rsidP="00000000" w:rsidRDefault="00000000" w:rsidRPr="00000000" w14:paraId="00000040">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color w:val="202124"/>
              <w:u w:val="none"/>
              <w:vertAlign w:val="baseline"/>
              <w:rPrChange w:author="DANIEL TABORDA OBANDO" w:id="71" w:date="2021-12-08T19:56:52Z">
                <w:rPr>
                  <w:color w:val="202124"/>
                  <w:vertAlign w:val="baseline"/>
                </w:rPr>
              </w:rPrChange>
            </w:rPr>
            <w:pPrChange w:author="DANIEL TABORDA OBANDO" w:id="0" w:date="2021-12-08T19:56:52Z">
              <w:pPr>
                <w:widowControl w:val="0"/>
                <w:numPr>
                  <w:ilvl w:val="0"/>
                  <w:numId w:val="2"/>
                </w:numPr>
                <w:pBdr>
                  <w:top w:space="0" w:sz="0" w:val="nil"/>
                  <w:left w:space="0" w:sz="0" w:val="nil"/>
                  <w:bottom w:space="0" w:sz="0" w:val="nil"/>
                  <w:right w:space="0" w:sz="0" w:val="nil"/>
                  <w:between w:space="0" w:sz="0" w:val="nil"/>
                </w:pBdr>
                <w:spacing w:line="360" w:lineRule="auto"/>
                <w:ind w:left="0" w:hanging="2"/>
                <w:jc w:val="both"/>
              </w:pPr>
            </w:pPrChange>
          </w:pPr>
          <w:commentRangeEnd w:id="17"/>
          <w:r w:rsidDel="00000000" w:rsidR="00000000" w:rsidRPr="00000000">
            <w:commentReference w:id="17"/>
          </w:r>
          <w:r w:rsidDel="00000000" w:rsidR="00000000" w:rsidRPr="00000000">
            <w:rPr>
              <w:color w:val="202124"/>
              <w:vertAlign w:val="baseline"/>
              <w:rtl w:val="0"/>
            </w:rPr>
            <w:t xml:space="preserve">¿Por qué cree que es la mejor ruta de formación?</w:t>
          </w:r>
        </w:p>
      </w:sdtContent>
    </w:sdt>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     Considero que es una ruta de formación a la </w:t>
      </w:r>
      <w:sdt>
        <w:sdtPr>
          <w:tag w:val="goog_rdk_132"/>
        </w:sdtPr>
        <w:sdtContent>
          <w:ins w:author="DANIEL TABORDA OBANDO" w:id="72" w:date="2021-12-08T19:57:08Z">
            <w:r w:rsidDel="00000000" w:rsidR="00000000" w:rsidRPr="00000000">
              <w:rPr>
                <w:color w:val="202124"/>
                <w:vertAlign w:val="baseline"/>
                <w:rtl w:val="0"/>
              </w:rPr>
              <w:t xml:space="preserve">que </w:t>
            </w:r>
          </w:ins>
        </w:sdtContent>
      </w:sdt>
      <w:sdt>
        <w:sdtPr>
          <w:tag w:val="goog_rdk_133"/>
        </w:sdtPr>
        <w:sdtContent>
          <w:del w:author="DANIEL TABORDA OBANDO" w:id="72" w:date="2021-12-08T19:57:08Z">
            <w:r w:rsidDel="00000000" w:rsidR="00000000" w:rsidRPr="00000000">
              <w:rPr>
                <w:color w:val="202124"/>
                <w:vertAlign w:val="baseline"/>
                <w:rtl w:val="0"/>
              </w:rPr>
              <w:delText xml:space="preserve">cual</w:delText>
            </w:r>
          </w:del>
        </w:sdtContent>
      </w:sdt>
      <w:r w:rsidDel="00000000" w:rsidR="00000000" w:rsidRPr="00000000">
        <w:rPr>
          <w:color w:val="202124"/>
          <w:vertAlign w:val="baseline"/>
          <w:rtl w:val="0"/>
        </w:rPr>
        <w:t xml:space="preserve"> he logrado adaptarme teniendo en cuenta que soy nueva en el campo y creo que puede satisfacer mis objetivos y permitirme alcanzar gran conocimiento y llegar a ser un</w:t>
      </w:r>
      <w:sdt>
        <w:sdtPr>
          <w:tag w:val="goog_rdk_134"/>
        </w:sdtPr>
        <w:sdtContent>
          <w:ins w:author="DANIEL TABORDA OBANDO" w:id="73" w:date="2021-12-08T19:57:22Z">
            <w:r w:rsidDel="00000000" w:rsidR="00000000" w:rsidRPr="00000000">
              <w:rPr>
                <w:color w:val="202124"/>
                <w:vertAlign w:val="baseline"/>
                <w:rtl w:val="0"/>
              </w:rPr>
              <w:t xml:space="preserve">a</w:t>
            </w:r>
          </w:ins>
        </w:sdtContent>
      </w:sdt>
      <w:r w:rsidDel="00000000" w:rsidR="00000000" w:rsidRPr="00000000">
        <w:rPr>
          <w:color w:val="202124"/>
          <w:vertAlign w:val="baseline"/>
          <w:rtl w:val="0"/>
        </w:rPr>
        <w:t xml:space="preserve"> profesional competente  en la carrera de ingeniería de sistemas.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ab/>
        <w:tab/>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     Ahora podría responder a la última pregunta qué es,  </w:t>
      </w:r>
      <w:sdt>
        <w:sdtPr>
          <w:tag w:val="goog_rdk_135"/>
        </w:sdtPr>
        <w:sdtContent>
          <w:commentRangeStart w:id="18"/>
        </w:sdtContent>
      </w:sdt>
      <w:r w:rsidDel="00000000" w:rsidR="00000000" w:rsidRPr="00000000">
        <w:rPr>
          <w:color w:val="202124"/>
          <w:vertAlign w:val="baseline"/>
          <w:rtl w:val="0"/>
        </w:rPr>
        <w:t xml:space="preserve">¿Qué es un buen ingeniero de sistemas?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36"/>
        </w:sdtPr>
        <w:sdtContent>
          <w:commentRangeStart w:id="19"/>
        </w:sdtContent>
      </w:sdt>
      <w:r w:rsidDel="00000000" w:rsidR="00000000" w:rsidRPr="00000000">
        <w:rPr>
          <w:color w:val="202124"/>
          <w:vertAlign w:val="baseline"/>
          <w:rtl w:val="0"/>
        </w:rPr>
        <w:t xml:space="preserve">Pues, un buen ingeniero de sistemas no se puede definir exactamente cómo cualquier  concepto, porque para ello se necesita constante preparación, porque se debe saber que quizás lo que para usted sea bueno para otro sea malo. Se sabe que todas las personas somos diferentes y tenemos concepciones diferentes. y debido a esto respondo a nivel personal</w:t>
      </w:r>
      <w:commentRangeEnd w:id="19"/>
      <w:r w:rsidDel="00000000" w:rsidR="00000000" w:rsidRPr="00000000">
        <w:commentReference w:id="19"/>
      </w:r>
      <w:r w:rsidDel="00000000" w:rsidR="00000000" w:rsidRPr="00000000">
        <w:rPr>
          <w:color w:val="202124"/>
          <w:vertAlign w:val="baseline"/>
          <w:rtl w:val="0"/>
        </w:rPr>
        <w:t xml:space="preserve"> que un buen  ingeniero de sistemas puede ser una persona principalmente con valores, que sepa pensar más allá de lo que quiere y pensar también en el otro. Que tenga conocimiento en la profesión, para que sea aquel profesional con conocimiento, con  capacidades de comunicación, investigación, responsable</w:t>
      </w:r>
      <w:sdt>
        <w:sdtPr>
          <w:tag w:val="goog_rdk_137"/>
        </w:sdtPr>
        <w:sdtContent>
          <w:del w:author="DANIEL TABORDA OBANDO" w:id="74" w:date="2021-12-08T20:00:19Z">
            <w:r w:rsidDel="00000000" w:rsidR="00000000" w:rsidRPr="00000000">
              <w:rPr>
                <w:color w:val="202124"/>
                <w:vertAlign w:val="baseline"/>
                <w:rtl w:val="0"/>
              </w:rPr>
              <w:delText xml:space="preserve">,</w:delText>
            </w:r>
          </w:del>
        </w:sdtContent>
      </w:sdt>
      <w:r w:rsidDel="00000000" w:rsidR="00000000" w:rsidRPr="00000000">
        <w:rPr>
          <w:color w:val="202124"/>
          <w:vertAlign w:val="baseline"/>
          <w:rtl w:val="0"/>
        </w:rPr>
        <w:t xml:space="preserve"> y que sabe hacer un buen trabajo dependiendo de su especialidad. </w:t>
      </w:r>
      <w:sdt>
        <w:sdtPr>
          <w:tag w:val="goog_rdk_138"/>
        </w:sdtPr>
        <w:sdtContent>
          <w:ins w:author="DANIEL TABORDA OBANDO" w:id="75" w:date="2021-12-08T20:00:37Z">
            <w:r w:rsidDel="00000000" w:rsidR="00000000" w:rsidRPr="00000000">
              <w:rPr>
                <w:color w:val="202124"/>
                <w:vertAlign w:val="baseline"/>
                <w:rtl w:val="0"/>
              </w:rPr>
              <w:t xml:space="preserve">Además, </w:t>
            </w:r>
          </w:ins>
        </w:sdtContent>
      </w:sdt>
      <w:sdt>
        <w:sdtPr>
          <w:tag w:val="goog_rdk_139"/>
        </w:sdtPr>
        <w:sdtContent>
          <w:del w:author="DANIEL TABORDA OBANDO" w:id="75" w:date="2021-12-08T20:00:37Z">
            <w:r w:rsidDel="00000000" w:rsidR="00000000" w:rsidRPr="00000000">
              <w:rPr>
                <w:color w:val="202124"/>
                <w:vertAlign w:val="baseline"/>
                <w:rtl w:val="0"/>
              </w:rPr>
              <w:delText xml:space="preserve">y</w:delText>
            </w:r>
          </w:del>
        </w:sdtContent>
      </w:sdt>
      <w:r w:rsidDel="00000000" w:rsidR="00000000" w:rsidRPr="00000000">
        <w:rPr>
          <w:color w:val="202124"/>
          <w:vertAlign w:val="baseline"/>
          <w:rtl w:val="0"/>
        </w:rPr>
        <w:t xml:space="preserve"> sabe</w:t>
      </w:r>
      <w:sdt>
        <w:sdtPr>
          <w:tag w:val="goog_rdk_140"/>
        </w:sdtPr>
        <w:sdtContent>
          <w:del w:author="DANIEL TABORDA OBANDO" w:id="76" w:date="2021-12-08T20:00:47Z">
            <w:r w:rsidDel="00000000" w:rsidR="00000000" w:rsidRPr="00000000">
              <w:rPr>
                <w:color w:val="202124"/>
                <w:vertAlign w:val="baseline"/>
                <w:rtl w:val="0"/>
              </w:rPr>
              <w:delText xml:space="preserve">r</w:delText>
            </w:r>
          </w:del>
        </w:sdtContent>
      </w:sdt>
      <w:r w:rsidDel="00000000" w:rsidR="00000000" w:rsidRPr="00000000">
        <w:rPr>
          <w:color w:val="202124"/>
          <w:vertAlign w:val="baseline"/>
          <w:rtl w:val="0"/>
        </w:rPr>
        <w:t xml:space="preserve"> que  </w:t>
      </w:r>
      <w:sdt>
        <w:sdtPr>
          <w:tag w:val="goog_rdk_141"/>
        </w:sdtPr>
        <w:sdtContent>
          <w:del w:author="DANIEL TABORDA OBANDO" w:id="77" w:date="2021-12-08T20:00:25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siempre estará en constante aprendizaje y estudio, </w:t>
      </w:r>
      <w:sdt>
        <w:sdtPr>
          <w:tag w:val="goog_rdk_142"/>
        </w:sdtPr>
        <w:sdtContent>
          <w:commentRangeStart w:id="20"/>
        </w:sdtContent>
      </w:sdt>
      <w:r w:rsidDel="00000000" w:rsidR="00000000" w:rsidRPr="00000000">
        <w:rPr>
          <w:color w:val="202124"/>
          <w:vertAlign w:val="baseline"/>
          <w:rtl w:val="0"/>
        </w:rPr>
        <w:t xml:space="preserve">por lo tanto se puede decir que se debe ir construyendo sin salirse de sus cabales </w:t>
      </w:r>
      <w:commentRangeEnd w:id="20"/>
      <w:r w:rsidDel="00000000" w:rsidR="00000000" w:rsidRPr="00000000">
        <w:commentReference w:id="20"/>
      </w:r>
      <w:r w:rsidDel="00000000" w:rsidR="00000000" w:rsidRPr="00000000">
        <w:rPr>
          <w:color w:val="202124"/>
          <w:vertAlign w:val="baseline"/>
          <w:rtl w:val="0"/>
        </w:rPr>
        <w:t xml:space="preserve">y saber que si se sigue aprendiendo no se puede olvidar lo ya aprendido.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43"/>
        </w:sdtPr>
        <w:sdtContent>
          <w:commentRangeStart w:id="21"/>
        </w:sdtContent>
      </w:sdt>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360" w:lineRule="auto"/>
        <w:ind w:hanging="2"/>
        <w:jc w:val="center"/>
        <w:rPr>
          <w:b w:val="0"/>
          <w:color w:val="202124"/>
          <w:vertAlign w:val="baseline"/>
        </w:rPr>
      </w:pPr>
      <w:sdt>
        <w:sdtPr>
          <w:tag w:val="goog_rdk_145"/>
        </w:sdtPr>
        <w:sdtContent>
          <w:ins w:author="DANIEL TABORDA OBANDO" w:id="78" w:date="2021-12-08T20:01:31Z">
            <w:r w:rsidDel="00000000" w:rsidR="00000000" w:rsidRPr="00000000">
              <w:rPr>
                <w:color w:val="202124"/>
                <w:vertAlign w:val="baseline"/>
                <w:rtl w:val="0"/>
              </w:rPr>
              <w:t xml:space="preserve">III. </w:t>
            </w:r>
          </w:ins>
        </w:sdtContent>
      </w:sdt>
      <w:r w:rsidDel="00000000" w:rsidR="00000000" w:rsidRPr="00000000">
        <w:rPr>
          <w:b w:val="1"/>
          <w:color w:val="202124"/>
          <w:vertAlign w:val="baseline"/>
          <w:rtl w:val="0"/>
        </w:rPr>
        <w:t xml:space="preserve">Conclusión </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360" w:lineRule="auto"/>
        <w:ind w:hanging="2"/>
        <w:jc w:val="center"/>
        <w:rPr>
          <w:b w:val="0"/>
          <w:color w:val="202124"/>
          <w:vertAlign w:val="baseline"/>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Para finalizar, </w:t>
      </w:r>
      <w:sdt>
        <w:sdtPr>
          <w:tag w:val="goog_rdk_146"/>
        </w:sdtPr>
        <w:sdtContent>
          <w:ins w:author="DANIEL TABORDA OBANDO" w:id="79" w:date="2021-12-08T20:02:19Z">
            <w:r w:rsidDel="00000000" w:rsidR="00000000" w:rsidRPr="00000000">
              <w:rPr>
                <w:color w:val="202124"/>
                <w:vertAlign w:val="baseline"/>
                <w:rtl w:val="0"/>
              </w:rPr>
              <w:t xml:space="preserve">un ingeniero de sistemas </w:t>
            </w:r>
          </w:ins>
        </w:sdtContent>
      </w:sdt>
      <w:sdt>
        <w:sdtPr>
          <w:tag w:val="goog_rdk_147"/>
        </w:sdtPr>
        <w:sdtContent>
          <w:del w:author="DANIEL TABORDA OBANDO" w:id="79" w:date="2021-12-08T20:02:19Z">
            <w:r w:rsidDel="00000000" w:rsidR="00000000" w:rsidRPr="00000000">
              <w:rPr>
                <w:color w:val="202124"/>
                <w:vertAlign w:val="baseline"/>
                <w:rtl w:val="0"/>
              </w:rPr>
              <w:delText xml:space="preserve">  que un ingeniero (ingeniero de sistemas) si</w:delText>
            </w:r>
          </w:del>
        </w:sdtContent>
      </w:sdt>
      <w:r w:rsidDel="00000000" w:rsidR="00000000" w:rsidRPr="00000000">
        <w:rPr>
          <w:color w:val="202124"/>
          <w:vertAlign w:val="baseline"/>
          <w:rtl w:val="0"/>
        </w:rPr>
        <w:t xml:space="preserve"> es de vital importancia para la sociedad actual y a futuro, pero hay que tener presente que la ingeniería de sistemas es una formación que de principio a fin te retar</w:t>
      </w:r>
      <w:sdt>
        <w:sdtPr>
          <w:tag w:val="goog_rdk_148"/>
        </w:sdtPr>
        <w:sdtContent>
          <w:ins w:author="DANIEL TABORDA OBANDO" w:id="80" w:date="2021-12-08T20:02:38Z">
            <w:r w:rsidDel="00000000" w:rsidR="00000000" w:rsidRPr="00000000">
              <w:rPr>
                <w:color w:val="202124"/>
                <w:vertAlign w:val="baseline"/>
                <w:rtl w:val="0"/>
              </w:rPr>
              <w:t xml:space="preserve">á</w:t>
            </w:r>
          </w:ins>
        </w:sdtContent>
      </w:sdt>
      <w:sdt>
        <w:sdtPr>
          <w:tag w:val="goog_rdk_149"/>
        </w:sdtPr>
        <w:sdtContent>
          <w:del w:author="DANIEL TABORDA OBANDO" w:id="80" w:date="2021-12-08T20:02:38Z">
            <w:r w:rsidDel="00000000" w:rsidR="00000000" w:rsidRPr="00000000">
              <w:rPr>
                <w:color w:val="202124"/>
                <w:vertAlign w:val="baseline"/>
                <w:rtl w:val="0"/>
              </w:rPr>
              <w:delText xml:space="preserve">a</w:delText>
            </w:r>
          </w:del>
        </w:sdtContent>
      </w:sdt>
      <w:r w:rsidDel="00000000" w:rsidR="00000000" w:rsidRPr="00000000">
        <w:rPr>
          <w:color w:val="202124"/>
          <w:vertAlign w:val="baseline"/>
          <w:rtl w:val="0"/>
        </w:rPr>
        <w:t xml:space="preserve"> a estar en constante aprendizaje como lo dije con anterioridad y si estás dispuesto a eso puedes llegar a ser un buen ingeniero.</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spacing w:after="60" w:before="120" w:lineRule="auto"/>
        <w:ind w:hanging="2"/>
        <w:rPr>
          <w:color w:val="000000"/>
          <w:vertAlign w:val="baseline"/>
        </w:rPr>
      </w:pPr>
      <w:sdt>
        <w:sdtPr>
          <w:tag w:val="goog_rdk_150"/>
        </w:sdtPr>
        <w:sdtContent>
          <w:commentRangeStart w:id="22"/>
        </w:sdtContent>
      </w:sdt>
      <w:r w:rsidDel="00000000" w:rsidR="00000000" w:rsidRPr="00000000">
        <w:rPr>
          <w:b w:val="1"/>
          <w:color w:val="000000"/>
          <w:vertAlign w:val="baseline"/>
          <w:rtl w:val="0"/>
        </w:rPr>
        <w:t xml:space="preserve">Referencias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3">
      <w:pPr>
        <w:numPr>
          <w:ilvl w:val="0"/>
          <w:numId w:val="4"/>
        </w:numPr>
        <w:ind w:left="0" w:hanging="2"/>
        <w:rPr>
          <w:vertAlign w:val="baseline"/>
        </w:rPr>
      </w:pPr>
      <w:r w:rsidDel="00000000" w:rsidR="00000000" w:rsidRPr="00000000">
        <w:rPr>
          <w:vertAlign w:val="baseline"/>
          <w:rtl w:val="0"/>
        </w:rPr>
        <w:t xml:space="preserve">A. Valencia Giraldo, “La ingeniería”,  [revista Digital] Lámpsakos, No. 1, pp. 13-21, octubre 31. </w:t>
      </w:r>
      <w:hyperlink r:id="rId12">
        <w:r w:rsidDel="00000000" w:rsidR="00000000" w:rsidRPr="00000000">
          <w:rPr>
            <w:color w:val="0000ff"/>
            <w:u w:val="single"/>
            <w:vertAlign w:val="baseline"/>
            <w:rtl w:val="0"/>
          </w:rPr>
          <w:t xml:space="preserve">file:///C:/Users/elave/Downloads/749-2897-1-PB.pdf</w:t>
        </w:r>
      </w:hyperlink>
      <w:r w:rsidDel="00000000" w:rsidR="00000000" w:rsidRPr="00000000">
        <w:rPr>
          <w:rtl w:val="0"/>
        </w:rPr>
      </w:r>
    </w:p>
    <w:p w:rsidR="00000000" w:rsidDel="00000000" w:rsidP="00000000" w:rsidRDefault="00000000" w:rsidRPr="00000000" w14:paraId="00000064">
      <w:pPr>
        <w:ind w:hanging="2"/>
        <w:rPr>
          <w:vertAlign w:val="baseline"/>
        </w:rPr>
      </w:pPr>
      <w:r w:rsidDel="00000000" w:rsidR="00000000" w:rsidRPr="00000000">
        <w:rPr>
          <w:rtl w:val="0"/>
        </w:rPr>
      </w:r>
    </w:p>
    <w:p w:rsidR="00000000" w:rsidDel="00000000" w:rsidP="00000000" w:rsidRDefault="00000000" w:rsidRPr="00000000" w14:paraId="00000065">
      <w:pPr>
        <w:numPr>
          <w:ilvl w:val="0"/>
          <w:numId w:val="4"/>
        </w:numPr>
        <w:ind w:left="0" w:hanging="2"/>
        <w:rPr>
          <w:vertAlign w:val="baseline"/>
        </w:rPr>
      </w:pPr>
      <w:r w:rsidDel="00000000" w:rsidR="00000000" w:rsidRPr="00000000">
        <w:rPr>
          <w:vertAlign w:val="baseline"/>
          <w:rtl w:val="0"/>
        </w:rPr>
        <w:t xml:space="preserve">Universidades.cr (2016,Diciembre 7). 10 realidades sobre ingeniería en sistemas [</w:t>
      </w:r>
      <w:r w:rsidDel="00000000" w:rsidR="00000000" w:rsidRPr="00000000">
        <w:rPr>
          <w:i w:val="1"/>
          <w:vertAlign w:val="baseline"/>
          <w:rtl w:val="0"/>
        </w:rPr>
        <w:t xml:space="preserve">Blog </w:t>
      </w:r>
      <w:r w:rsidDel="00000000" w:rsidR="00000000" w:rsidRPr="00000000">
        <w:rPr>
          <w:vertAlign w:val="baseline"/>
          <w:rtl w:val="0"/>
        </w:rPr>
        <w:t xml:space="preserve">en line] recuperado de </w:t>
      </w:r>
      <w:hyperlink r:id="rId13">
        <w:r w:rsidDel="00000000" w:rsidR="00000000" w:rsidRPr="00000000">
          <w:rPr>
            <w:color w:val="0000ff"/>
            <w:u w:val="single"/>
            <w:vertAlign w:val="baseline"/>
            <w:rtl w:val="0"/>
          </w:rPr>
          <w:t xml:space="preserve">https://blog.universidades.cr/ingenieria-en-sistemas/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hanging="2"/>
        <w:rPr>
          <w:color w:val="000000"/>
          <w:vertAlign w:val="baseline"/>
        </w:rPr>
      </w:pPr>
      <w:r w:rsidDel="00000000" w:rsidR="00000000" w:rsidRPr="00000000">
        <w:rPr>
          <w:rtl w:val="0"/>
        </w:rPr>
      </w:r>
    </w:p>
    <w:p w:rsidR="00000000" w:rsidDel="00000000" w:rsidP="00000000" w:rsidRDefault="00000000" w:rsidRPr="00000000" w14:paraId="00000067">
      <w:pPr>
        <w:numPr>
          <w:ilvl w:val="0"/>
          <w:numId w:val="4"/>
        </w:numPr>
        <w:ind w:left="0" w:hanging="2"/>
        <w:rPr>
          <w:vertAlign w:val="baseline"/>
        </w:rPr>
      </w:pPr>
      <w:r w:rsidDel="00000000" w:rsidR="00000000" w:rsidRPr="00000000">
        <w:rPr>
          <w:vertAlign w:val="baseline"/>
          <w:rtl w:val="0"/>
        </w:rPr>
        <w:t xml:space="preserve">Universidad de Antioquia, “2021,diciembre 3”. Plan de estudios [</w:t>
      </w:r>
      <w:r w:rsidDel="00000000" w:rsidR="00000000" w:rsidRPr="00000000">
        <w:rPr>
          <w:i w:val="1"/>
          <w:vertAlign w:val="baseline"/>
          <w:rtl w:val="0"/>
        </w:rPr>
        <w:t xml:space="preserve"> </w:t>
      </w:r>
      <w:r w:rsidDel="00000000" w:rsidR="00000000" w:rsidRPr="00000000">
        <w:rPr>
          <w:vertAlign w:val="baseline"/>
          <w:rtl w:val="0"/>
        </w:rPr>
        <w:t xml:space="preserve">en linea] recuperado de </w:t>
      </w:r>
      <w:hyperlink r:id="rId14">
        <w:r w:rsidDel="00000000" w:rsidR="00000000" w:rsidRPr="00000000">
          <w:rPr>
            <w:color w:val="1155cc"/>
            <w:u w:val="single"/>
            <w:vertAlign w:val="baseline"/>
            <w:rtl w:val="0"/>
          </w:rPr>
          <w:t xml:space="preserve">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w:t>
        </w:r>
      </w:hyperlink>
      <w:r w:rsidDel="00000000" w:rsidR="00000000" w:rsidRPr="00000000">
        <w:rPr>
          <w:vertAlign w:val="baseline"/>
          <w:rtl w:val="0"/>
        </w:rPr>
        <w:t xml:space="preserve"> </w:t>
      </w:r>
    </w:p>
    <w:p w:rsidR="00000000" w:rsidDel="00000000" w:rsidP="00000000" w:rsidRDefault="00000000" w:rsidRPr="00000000" w14:paraId="00000068">
      <w:pPr>
        <w:ind w:hanging="2"/>
        <w:rPr>
          <w:vertAlign w:val="baseline"/>
        </w:rPr>
      </w:pPr>
      <w:r w:rsidDel="00000000" w:rsidR="00000000" w:rsidRPr="00000000">
        <w:rPr>
          <w:rtl w:val="0"/>
        </w:rPr>
      </w:r>
    </w:p>
    <w:p w:rsidR="00000000" w:rsidDel="00000000" w:rsidP="00000000" w:rsidRDefault="00000000" w:rsidRPr="00000000" w14:paraId="00000069">
      <w:pPr>
        <w:numPr>
          <w:ilvl w:val="0"/>
          <w:numId w:val="4"/>
        </w:numPr>
        <w:ind w:left="0" w:hanging="2"/>
        <w:rPr>
          <w:vertAlign w:val="baseline"/>
        </w:rPr>
      </w:pPr>
      <w:r w:rsidDel="00000000" w:rsidR="00000000" w:rsidRPr="00000000">
        <w:rPr>
          <w:vertAlign w:val="baseline"/>
          <w:rtl w:val="0"/>
        </w:rPr>
        <w:t xml:space="preserve">Tecnósfera, “2021 octubre 15”. Así adaptaron las empresas la tecnología para enfrentar la pandemia [en linea ] recuperado de el Tiempo </w:t>
      </w:r>
      <w:hyperlink r:id="rId15">
        <w:r w:rsidDel="00000000" w:rsidR="00000000" w:rsidRPr="00000000">
          <w:rPr>
            <w:color w:val="1155cc"/>
            <w:u w:val="single"/>
            <w:vertAlign w:val="baseline"/>
            <w:rtl w:val="0"/>
          </w:rPr>
          <w:t xml:space="preserve">https://www.eltiempo.com/tecnosfera/videojuegos/transformacion-digital-de-las-empresas-en-colombia-en-la-pandemia-625422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numPr>
          <w:ilvl w:val="0"/>
          <w:numId w:val="4"/>
        </w:numPr>
        <w:ind w:left="0" w:hanging="2"/>
        <w:rPr>
          <w:vertAlign w:val="baseline"/>
        </w:rPr>
      </w:pPr>
      <w:r w:rsidDel="00000000" w:rsidR="00000000" w:rsidRPr="00000000">
        <w:rPr>
          <w:vertAlign w:val="baseline"/>
          <w:rtl w:val="0"/>
        </w:rPr>
        <w:t xml:space="preserve">Uniclaretiana, “2021, mayo 17”. Ingeniería de sistemas ¿la carrera del futuro?  [</w:t>
      </w:r>
      <w:r w:rsidDel="00000000" w:rsidR="00000000" w:rsidRPr="00000000">
        <w:rPr>
          <w:i w:val="1"/>
          <w:vertAlign w:val="baseline"/>
          <w:rtl w:val="0"/>
        </w:rPr>
        <w:t xml:space="preserve"> </w:t>
      </w:r>
      <w:r w:rsidDel="00000000" w:rsidR="00000000" w:rsidRPr="00000000">
        <w:rPr>
          <w:vertAlign w:val="baseline"/>
          <w:rtl w:val="0"/>
        </w:rPr>
        <w:t xml:space="preserve">en línea] recuperado de </w:t>
      </w:r>
      <w:hyperlink r:id="rId16">
        <w:r w:rsidDel="00000000" w:rsidR="00000000" w:rsidRPr="00000000">
          <w:rPr>
            <w:color w:val="1155cc"/>
            <w:u w:val="single"/>
            <w:vertAlign w:val="baseline"/>
            <w:rtl w:val="0"/>
          </w:rPr>
          <w:t xml:space="preserve">https://estudiar-a-distancia.uniclaretiana.edu.co/ingenieria-de-sistemas-la-carrera-del-futuro</w:t>
        </w:r>
      </w:hyperlink>
      <w:r w:rsidDel="00000000" w:rsidR="00000000" w:rsidRPr="00000000">
        <w:rPr>
          <w:rtl w:val="0"/>
        </w:rPr>
      </w:r>
    </w:p>
    <w:p w:rsidR="00000000" w:rsidDel="00000000" w:rsidP="00000000" w:rsidRDefault="00000000" w:rsidRPr="00000000" w14:paraId="0000006C">
      <w:pPr>
        <w:ind w:hanging="2"/>
        <w:rPr>
          <w:vertAlign w:val="baseline"/>
        </w:rPr>
      </w:pPr>
      <w:r w:rsidDel="00000000" w:rsidR="00000000" w:rsidRPr="00000000">
        <w:rPr>
          <w:rtl w:val="0"/>
        </w:rPr>
      </w:r>
    </w:p>
    <w:p w:rsidR="00000000" w:rsidDel="00000000" w:rsidP="00000000" w:rsidRDefault="00000000" w:rsidRPr="00000000" w14:paraId="0000006D">
      <w:pPr>
        <w:ind w:hanging="2"/>
        <w:rPr>
          <w:vertAlign w:val="baseline"/>
        </w:rPr>
      </w:pPr>
      <w:r w:rsidDel="00000000" w:rsidR="00000000" w:rsidRPr="00000000">
        <w:rPr>
          <w:rtl w:val="0"/>
        </w:rPr>
      </w:r>
    </w:p>
    <w:p w:rsidR="00000000" w:rsidDel="00000000" w:rsidP="00000000" w:rsidRDefault="00000000" w:rsidRPr="00000000" w14:paraId="0000006E">
      <w:pPr>
        <w:numPr>
          <w:ilvl w:val="0"/>
          <w:numId w:val="4"/>
        </w:numPr>
        <w:ind w:left="0" w:hanging="2"/>
        <w:rPr>
          <w:vertAlign w:val="baseline"/>
        </w:rPr>
      </w:pPr>
      <w:r w:rsidDel="00000000" w:rsidR="00000000" w:rsidRPr="00000000">
        <w:rPr>
          <w:vertAlign w:val="baseline"/>
          <w:rtl w:val="0"/>
        </w:rPr>
        <w:t xml:space="preserve">J.M. Cabarrubias, “Tres documentos sobre la formación de ingenieros”, ingenierías Vol.1 No. 1 junio 1998 </w:t>
      </w:r>
      <w:hyperlink r:id="rId17">
        <w:r w:rsidDel="00000000" w:rsidR="00000000" w:rsidRPr="00000000">
          <w:rPr>
            <w:color w:val="1155cc"/>
            <w:u w:val="single"/>
            <w:vertAlign w:val="baseline"/>
            <w:rtl w:val="0"/>
          </w:rPr>
          <w:t xml:space="preserve">https://udearroba.udea.edu.co/internos/pluginfile.php/1466137/mod_resource/content/2/1_Jose_Cobarruvias_Tres_documentos.pdf</w:t>
        </w:r>
      </w:hyperlink>
      <w:r w:rsidDel="00000000" w:rsidR="00000000" w:rsidRPr="00000000">
        <w:rPr>
          <w:rtl w:val="0"/>
        </w:rPr>
      </w:r>
    </w:p>
    <w:p w:rsidR="00000000" w:rsidDel="00000000" w:rsidP="00000000" w:rsidRDefault="00000000" w:rsidRPr="00000000" w14:paraId="0000006F">
      <w:pPr>
        <w:ind w:hanging="2"/>
        <w:rPr>
          <w:vertAlign w:val="baseline"/>
        </w:rPr>
      </w:pPr>
      <w:r w:rsidDel="00000000" w:rsidR="00000000" w:rsidRPr="00000000">
        <w:rPr>
          <w:rtl w:val="0"/>
        </w:rPr>
      </w:r>
    </w:p>
    <w:p w:rsidR="00000000" w:rsidDel="00000000" w:rsidP="00000000" w:rsidRDefault="00000000" w:rsidRPr="00000000" w14:paraId="00000070">
      <w:pPr>
        <w:numPr>
          <w:ilvl w:val="0"/>
          <w:numId w:val="4"/>
        </w:numPr>
        <w:ind w:left="0" w:hanging="2"/>
        <w:rPr>
          <w:vertAlign w:val="baseline"/>
        </w:rPr>
      </w:pPr>
      <w:r w:rsidDel="00000000" w:rsidR="00000000" w:rsidRPr="00000000">
        <w:rPr>
          <w:vertAlign w:val="baseline"/>
          <w:rtl w:val="0"/>
        </w:rPr>
        <w:t xml:space="preserve">C. A. Orjuela Lasso, “</w:t>
      </w:r>
      <w:r w:rsidDel="00000000" w:rsidR="00000000" w:rsidRPr="00000000">
        <w:rPr>
          <w:color w:val="202124"/>
          <w:vertAlign w:val="baseline"/>
          <w:rtl w:val="0"/>
        </w:rPr>
        <w:t xml:space="preserve">Plan de formación o Ruta de aprendizaje” [en línea] recuperado de </w:t>
      </w:r>
      <w:hyperlink r:id="rId18">
        <w:r w:rsidDel="00000000" w:rsidR="00000000" w:rsidRPr="00000000">
          <w:rPr>
            <w:color w:val="1155cc"/>
            <w:u w:val="single"/>
            <w:vertAlign w:val="baseline"/>
            <w:rtl w:val="0"/>
          </w:rPr>
          <w:t xml:space="preserve">https://www.sena.edu.co/es-co/ciudadano/Lists/glosario_sena/DispForm.aspx?ID=40&amp;ContentTypeId=0x0100D3A8BC444C104E43840BB7D7E24AAA81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9"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2" w:date="2021-12-08T19:27:42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espacioen blanco</w:t>
      </w:r>
    </w:p>
  </w:comment>
  <w:comment w:author="DANIEL TABORDA OBANDO" w:id="7" w:date="2021-12-08T19:43:45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 dijiste al principio, para qué repetirlo?</w:t>
      </w:r>
    </w:p>
  </w:comment>
  <w:comment w:author="DANIEL TABORDA OBANDO" w:id="5" w:date="2021-12-08T19:33:5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esos nombres de áreas. Si son nombres propios los pones todos con mayúscula, sino en minúscula. Pero no lo mezcles.</w:t>
      </w:r>
    </w:p>
  </w:comment>
  <w:comment w:author="DANIEL TABORDA OBANDO" w:id="11" w:date="2021-12-08T19:50:09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estos coloquialismos en un trabajo académico.</w:t>
      </w:r>
    </w:p>
  </w:comment>
  <w:comment w:author="DANIEL TABORDA OBANDO" w:id="6" w:date="2021-12-08T19:41:04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redacción. Esta muy  confusa la idea.</w:t>
      </w:r>
    </w:p>
  </w:comment>
  <w:comment w:author="DANIEL TABORDA OBANDO" w:id="8" w:date="2021-12-08T19:44:38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romper muchos qué¿? Hay que completar la idea.</w:t>
      </w:r>
    </w:p>
  </w:comment>
  <w:comment w:author="DANIEL TABORDA OBANDO" w:id="9" w:date="2021-12-08T19:46:0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una¿? Revisa bien esa redacción.</w:t>
      </w:r>
    </w:p>
  </w:comment>
  <w:comment w:author="DANIEL TABORDA OBANDO" w:id="12" w:date="2021-12-08T19:51:16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Redacta esta habilidad de nuevo, sin tantos coloquialismos.</w:t>
      </w:r>
    </w:p>
  </w:comment>
  <w:comment w:author="DANIEL TABORDA OBANDO" w:id="10" w:date="2021-12-08T19:49:13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anterior habilidad la escribiste en medio del párrafo. Mientras que esta es enumerada. Ambas formas están bien, sólo que hay que hacerlo de una sola manera para todos los casos.</w:t>
      </w:r>
    </w:p>
  </w:comment>
  <w:comment w:author="DANIEL TABORDA OBANDO" w:id="13" w:date="2021-12-08T19:53:0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redundante. Revisa la redacción.</w:t>
      </w:r>
    </w:p>
  </w:comment>
  <w:comment w:author="DANIEL TABORDA OBANDO" w:id="14" w:date="2021-12-08T19:53:5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usas mucho esta expresión. Es mejor explicar brevemente qué son materiales de formación.</w:t>
      </w:r>
    </w:p>
  </w:comment>
  <w:comment w:author="DANIEL TABORDA OBANDO" w:id="15" w:date="2021-12-08T19:54:07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IEL TABORDA OBANDO" w:id="16" w:date="2021-12-08T19:55:3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tablas o figuras hay que citarlas. Las normas IEEE tienen un forma correcta para citar tablas. Consulta esas normas.</w:t>
      </w:r>
    </w:p>
  </w:comment>
  <w:comment w:author="DANIEL TABORDA OBANDO" w:id="17" w:date="2021-12-08T19:56:46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Debes hablar un poco de las tablas. Recuerda que no son autoexplicativas. No se sustentan solas, hay que darles relevancia a través del texto.</w:t>
      </w:r>
    </w:p>
  </w:comment>
  <w:comment w:author="DANIEL TABORDA OBANDO" w:id="20" w:date="2021-12-08T20:01:26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nuevo. Vuelve a escribir esto sin tanto coloquialismo.</w:t>
      </w:r>
    </w:p>
  </w:comment>
  <w:comment w:author="DANIEL TABORDA OBANDO" w:id="0" w:date="2021-12-08T19:23:58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sin la tilde. Sé con tilde es del verbo saber.</w:t>
      </w:r>
    </w:p>
  </w:comment>
  <w:comment w:author="DANIEL TABORDA OBANDO" w:id="21" w:date="2021-12-08T20:01:57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 en blanco.</w:t>
      </w:r>
    </w:p>
  </w:comment>
  <w:comment w:author="DANIEL TABORDA OBANDO" w:id="18" w:date="2021-12-08T19:58:3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las demás preguntas has usado un subtitulo. Pero esta la haces al interior del párrafo. Te sugiero que lo hagas en subtitulo como lo venías. haciendo.</w:t>
      </w:r>
    </w:p>
  </w:comment>
  <w:comment w:author="DANIEL TABORDA OBANDO" w:id="19" w:date="2021-12-08T20:00:02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 tantas vueltas. Es tu texto, todo lo que aquí digas ya se entiende que es tu opinión personal. No es necesario decirlo con tantas timidez.</w:t>
      </w:r>
    </w:p>
  </w:comment>
  <w:comment w:author="DANIEL TABORDA OBANDO" w:id="22" w:date="2021-12-08T20:04:37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referencias les faltan algunos elementos como las abreviaciones de los meses del año y la fecha de acceso a los documentos.</w:t>
      </w:r>
    </w:p>
  </w:comment>
  <w:comment w:author="DANIEL TABORDA OBANDO" w:id="3" w:date="2021-12-08T19:29:02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subtítulos de segundo nivel como este van marcados con letras del abecedario y en mayúscula. Los de primer nivel van marcados con números romanos.</w:t>
      </w:r>
    </w:p>
  </w:comment>
  <w:comment w:author="DANIEL TABORDA OBANDO" w:id="1" w:date="2021-12-08T19:26:38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frase es confusa. Hay que revisar bien que querrías decir y reescribirlo.</w:t>
      </w:r>
    </w:p>
  </w:comment>
  <w:comment w:author="DANIEL TABORDA OBANDO" w:id="4" w:date="2021-12-08T19:30:43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esta redacción. La idea es muy confusa y no se puede entender.</w:t>
      </w:r>
    </w:p>
  </w:comment>
  <w:comment w:author="DANIEL TABORDA OBANDO" w:id="23" w:date="2021-12-08T19:31:03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cédula del autor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7C" w15:done="0"/>
  <w15:commentEx w15:paraId="0000007D" w15:done="0"/>
  <w15:commentEx w15:paraId="0000007E" w15:done="0"/>
  <w15:commentEx w15:paraId="0000007F" w15:done="0"/>
  <w15:commentEx w15:paraId="00000080" w15:done="0"/>
  <w15:commentEx w15:paraId="00000081" w15:done="0"/>
  <w15:commentEx w15:paraId="00000082" w15:done="0"/>
  <w15:commentEx w15:paraId="00000083" w15:done="0"/>
  <w15:commentEx w15:paraId="00000084" w15:done="0"/>
  <w15:commentEx w15:paraId="00000085" w15:done="0"/>
  <w15:commentEx w15:paraId="00000086" w15:done="0"/>
  <w15:commentEx w15:paraId="00000087" w15:done="0"/>
  <w15:commentEx w15:paraId="00000088" w15:done="0"/>
  <w15:commentEx w15:paraId="00000089" w15:done="0"/>
  <w15:commentEx w15:paraId="0000008A" w15:done="0"/>
  <w15:commentEx w15:paraId="0000008B" w15:done="0"/>
  <w15:commentEx w15:paraId="0000008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2">
      <w:pPr>
        <w:jc w:val="both"/>
        <w:rPr>
          <w:color w:val="ff0000"/>
          <w:vertAlign w:val="baseline"/>
        </w:rPr>
      </w:pPr>
      <w:r w:rsidDel="00000000" w:rsidR="00000000" w:rsidRPr="00000000">
        <w:rPr>
          <w:rStyle w:val="FootnoteReference"/>
          <w:vertAlign w:val="superscript"/>
        </w:rPr>
        <w:footnoteRef/>
      </w:r>
      <w:sdt>
        <w:sdtPr>
          <w:tag w:val="goog_rdk_152"/>
        </w:sdtPr>
        <w:sdtContent>
          <w:ins w:author="DANIEL TABORDA OBANDO" w:id="81" w:date="2021-12-08T19:22:0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recibido el </w:t>
            </w:r>
          </w:ins>
        </w:sdtContent>
      </w:sdt>
      <w:sdt>
        <w:sdtPr>
          <w:tag w:val="goog_rdk_153"/>
        </w:sdtPr>
        <w:sdtContent>
          <w:del w:author="DANIEL TABORDA OBANDO" w:id="81" w:date="2021-12-08T19:22:08Z">
            <w:r w:rsidDel="00000000" w:rsidR="00000000" w:rsidRPr="00000000">
              <w:rPr>
                <w:sz w:val="16"/>
                <w:szCs w:val="16"/>
                <w:vertAlign w:val="baseline"/>
                <w:rtl w:val="0"/>
              </w:rPr>
              <w:delText xml:space="preserve">(</w:delText>
            </w:r>
          </w:del>
        </w:sdtContent>
      </w:sdt>
      <w:r w:rsidDel="00000000" w:rsidR="00000000" w:rsidRPr="00000000">
        <w:rPr>
          <w:sz w:val="16"/>
          <w:szCs w:val="16"/>
          <w:vertAlign w:val="baseline"/>
          <w:rtl w:val="0"/>
        </w:rPr>
        <w:t xml:space="preserve">02  de diciembre de 2021</w:t>
      </w:r>
      <w:sdt>
        <w:sdtPr>
          <w:tag w:val="goog_rdk_154"/>
        </w:sdtPr>
        <w:sdtContent>
          <w:del w:author="DANIEL TABORDA OBANDO" w:id="82" w:date="2021-12-08T19:22:16Z">
            <w:r w:rsidDel="00000000" w:rsidR="00000000" w:rsidRPr="00000000">
              <w:rPr>
                <w:sz w:val="16"/>
                <w:szCs w:val="16"/>
                <w:vertAlign w:val="baseline"/>
                <w:rtl w:val="0"/>
              </w:rPr>
              <w:delText xml:space="preserve">)</w:delText>
            </w:r>
          </w:del>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center"/>
      <w:rPr>
        <w:vertAlign w:val="baseline"/>
      </w:rPr>
    </w:pPr>
    <w:sdt>
      <w:sdtPr>
        <w:tag w:val="goog_rdk_155"/>
      </w:sdtPr>
      <w:sdtContent>
        <w:commentRangeStart w:id="23"/>
      </w:sdtContent>
    </w:sdt>
    <w:r w:rsidDel="00000000" w:rsidR="00000000" w:rsidRPr="00000000">
      <w:rPr>
        <w:vertAlign w:val="baseline"/>
      </w:rPr>
      <w:fldChar w:fldCharType="begin"/>
      <w:instrText xml:space="preserve">PAGE</w:instrText>
      <w:fldChar w:fldCharType="separate"/>
      <w:fldChar w:fldCharType="end"/>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74">
    <w:pPr>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vertAlign w:val="baseline"/>
      </w:rPr>
    </w:lvl>
    <w:lvl w:ilvl="1">
      <w:start w:val="1"/>
      <w:numFmt w:val="lowerLetter"/>
      <w:lvlText w:val="%2."/>
      <w:lvlJc w:val="left"/>
      <w:pPr>
        <w:ind w:left="2160" w:hanging="360"/>
      </w:pPr>
      <w:rPr>
        <w:u w:val="none"/>
        <w:vertAlign w:val="baseline"/>
      </w:rPr>
    </w:lvl>
    <w:lvl w:ilvl="2">
      <w:start w:val="1"/>
      <w:numFmt w:val="lowerRoman"/>
      <w:lvlText w:val="%3."/>
      <w:lvlJc w:val="right"/>
      <w:pPr>
        <w:ind w:left="2880" w:hanging="360"/>
      </w:pPr>
      <w:rPr>
        <w:u w:val="none"/>
        <w:vertAlign w:val="baseline"/>
      </w:rPr>
    </w:lvl>
    <w:lvl w:ilvl="3">
      <w:start w:val="1"/>
      <w:numFmt w:val="decimal"/>
      <w:lvlText w:val="%4."/>
      <w:lvlJc w:val="left"/>
      <w:pPr>
        <w:ind w:left="3600" w:hanging="360"/>
      </w:pPr>
      <w:rPr>
        <w:u w:val="none"/>
        <w:vertAlign w:val="baseline"/>
      </w:rPr>
    </w:lvl>
    <w:lvl w:ilvl="4">
      <w:start w:val="1"/>
      <w:numFmt w:val="lowerLetter"/>
      <w:lvlText w:val="%5."/>
      <w:lvlJc w:val="left"/>
      <w:pPr>
        <w:ind w:left="4320" w:hanging="360"/>
      </w:pPr>
      <w:rPr>
        <w:u w:val="none"/>
        <w:vertAlign w:val="baseline"/>
      </w:rPr>
    </w:lvl>
    <w:lvl w:ilvl="5">
      <w:start w:val="1"/>
      <w:numFmt w:val="lowerRoman"/>
      <w:lvlText w:val="%6."/>
      <w:lvlJc w:val="right"/>
      <w:pPr>
        <w:ind w:left="5040" w:hanging="360"/>
      </w:pPr>
      <w:rPr>
        <w:u w:val="none"/>
        <w:vertAlign w:val="baseline"/>
      </w:rPr>
    </w:lvl>
    <w:lvl w:ilvl="6">
      <w:start w:val="1"/>
      <w:numFmt w:val="decimal"/>
      <w:lvlText w:val="%7."/>
      <w:lvlJc w:val="left"/>
      <w:pPr>
        <w:ind w:left="5760" w:hanging="360"/>
      </w:pPr>
      <w:rPr>
        <w:u w:val="none"/>
        <w:vertAlign w:val="baseline"/>
      </w:rPr>
    </w:lvl>
    <w:lvl w:ilvl="7">
      <w:start w:val="1"/>
      <w:numFmt w:val="lowerLetter"/>
      <w:lvlText w:val="%8."/>
      <w:lvlJc w:val="left"/>
      <w:pPr>
        <w:ind w:left="6480" w:hanging="360"/>
      </w:pPr>
      <w:rPr>
        <w:u w:val="none"/>
        <w:vertAlign w:val="baseline"/>
      </w:rPr>
    </w:lvl>
    <w:lvl w:ilvl="8">
      <w:start w:val="1"/>
      <w:numFmt w:val="lowerRoman"/>
      <w:lvlText w:val="%9."/>
      <w:lvlJc w:val="right"/>
      <w:pPr>
        <w:ind w:left="7200" w:hanging="360"/>
      </w:pPr>
      <w:rPr>
        <w:u w:val="none"/>
        <w:vertAlign w:val="baseline"/>
      </w:rPr>
    </w:lvl>
  </w:abstractNum>
  <w:abstractNum w:abstractNumId="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HTMLconformatoprevio">
    <w:name w:val="HTML con formato previo"/>
    <w:basedOn w:val="Normal"/>
    <w:next w:val="HTMLconformatoprevio"/>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autoSpaceDE w:val="1"/>
      <w:autoSpaceDN w:val="1"/>
      <w:spacing w:line="1" w:lineRule="atLeast"/>
      <w:ind w:leftChars="-1" w:rightChars="0" w:firstLineChars="-1"/>
      <w:textDirection w:val="btLr"/>
      <w:textAlignment w:val="top"/>
      <w:outlineLvl w:val="0"/>
    </w:pPr>
    <w:rPr>
      <w:rFonts w:ascii="Courier New" w:cs="Courier New" w:eastAsia="Times New Roman" w:hAnsi="Courier New"/>
      <w:w w:val="100"/>
      <w:position w:val="-1"/>
      <w:effect w:val="none"/>
      <w:vertAlign w:val="baseline"/>
      <w:cs w:val="0"/>
      <w:em w:val="none"/>
      <w:lang w:bidi="ar-SA" w:eastAsia="es-CO" w:val="es-CO"/>
    </w:rPr>
  </w:style>
  <w:style w:type="character" w:styleId="HTMLconformatoprevioCar">
    <w:name w:val="HTML con formato previo Car"/>
    <w:next w:val="HTMLconformatoprevioC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y2iqfc">
    <w:name w:val="y2iqfc"/>
    <w:next w:val="y2iqfc"/>
    <w:autoRedefine w:val="0"/>
    <w:hidden w:val="0"/>
    <w:qFormat w:val="0"/>
    <w:rPr>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autoSpaceDE w:val="0"/>
      <w:autoSpaceDN w:val="0"/>
      <w:spacing w:line="1" w:lineRule="atLeast"/>
      <w:ind w:left="708"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blog.universidades.cr/ingenieria-en-sistemas/"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www.eltiempo.com/tecnosfera/videojuegos/transformacion-digital-de-las-empresas-en-colombia-en-la-pandemia-625422" TargetMode="External"/><Relationship Id="rId14" Type="http://schemas.openxmlformats.org/officeDocument/2006/relationships/hyperlink" Target="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 TargetMode="External"/><Relationship Id="rId17" Type="http://schemas.openxmlformats.org/officeDocument/2006/relationships/hyperlink" Target="https://udearroba.udea.edu.co/internos/pluginfile.php/1466137/mod_resource/content/2/1_Jose_Cobarruvias_Tres_documentos.pdf" TargetMode="External"/><Relationship Id="rId16" Type="http://schemas.openxmlformats.org/officeDocument/2006/relationships/hyperlink" Target="https://estudiar-a-distancia.uniclaretiana.edu.co/ingenieria-de-sistemas-la-carrera-del-futuro" TargetMode="External"/><Relationship Id="rId5" Type="http://schemas.openxmlformats.org/officeDocument/2006/relationships/footnotes" Target="footnotes.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hyperlink" Target="https://www.sena.edu.co/es-co/ciudadano/Lists/glosario_sena/DispForm.aspx?ID=40&amp;ContentTypeId=0x0100D3A8BC444C104E43840BB7D7E24AAA81" TargetMode="Externa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H/ufnC48Bi6/uMDiPPwHOAZHA==">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2021-12-06T00:51:00Z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