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Arial" w:cs="Arial" w:eastAsia="Arial" w:hAnsi="Arial"/>
          <w:b w:val="1"/>
          <w:sz w:val="24"/>
          <w:szCs w:val="24"/>
        </w:rPr>
      </w:pPr>
      <w:bookmarkStart w:colFirst="0" w:colLast="0" w:name="_heading=h.gjdgxs" w:id="0"/>
      <w:bookmarkEnd w:id="0"/>
      <w:sdt>
        <w:sdtPr>
          <w:tag w:val="goog_rdk_0"/>
        </w:sdtPr>
        <w:sdtContent>
          <w:commentRangeStart w:id="0"/>
        </w:sdtContent>
      </w:sdt>
      <w:r w:rsidDel="00000000" w:rsidR="00000000" w:rsidRPr="00000000">
        <w:rPr>
          <w:rFonts w:ascii="Arial" w:cs="Arial" w:eastAsia="Arial" w:hAnsi="Arial"/>
          <w:b w:val="1"/>
          <w:sz w:val="24"/>
          <w:szCs w:val="24"/>
          <w:rtl w:val="0"/>
        </w:rPr>
        <w:t xml:space="preserve">introducción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Por medio del presente artículo buscamos interiorizar sobre la carrera de ingeniería que hemos elegido estudiar, en mi caso la ingeniería de sistemas, carrera en la cual invertiré un tiempo determinado e importante de mi vida, por lo cual es importante indagar y conocer los </w:t>
      </w:r>
      <w:sdt>
        <w:sdtPr>
          <w:tag w:val="goog_rdk_1"/>
        </w:sdtPr>
        <w:sdtContent>
          <w:ins w:author="DANIEL TABORDA OBANDO" w:id="0" w:date="2021-12-08T21:39:15Z">
            <w:r w:rsidDel="00000000" w:rsidR="00000000" w:rsidRPr="00000000">
              <w:rPr>
                <w:rFonts w:ascii="Arial" w:cs="Arial" w:eastAsia="Arial" w:hAnsi="Arial"/>
                <w:sz w:val="24"/>
                <w:szCs w:val="24"/>
                <w:rtl w:val="0"/>
              </w:rPr>
              <w:t xml:space="preserve">retos </w:t>
            </w:r>
          </w:ins>
        </w:sdtContent>
      </w:sdt>
      <w:sdt>
        <w:sdtPr>
          <w:tag w:val="goog_rdk_2"/>
        </w:sdtPr>
        <w:sdtContent>
          <w:del w:author="DANIEL TABORDA OBANDO" w:id="0" w:date="2021-12-08T21:39:15Z">
            <w:r w:rsidDel="00000000" w:rsidR="00000000" w:rsidRPr="00000000">
              <w:rPr>
                <w:rFonts w:ascii="Arial" w:cs="Arial" w:eastAsia="Arial" w:hAnsi="Arial"/>
                <w:sz w:val="24"/>
                <w:szCs w:val="24"/>
                <w:rtl w:val="0"/>
              </w:rPr>
              <w:delText xml:space="preserve">rectos </w:delText>
            </w:r>
          </w:del>
        </w:sdtContent>
      </w:sdt>
      <w:r w:rsidDel="00000000" w:rsidR="00000000" w:rsidRPr="00000000">
        <w:rPr>
          <w:rFonts w:ascii="Arial" w:cs="Arial" w:eastAsia="Arial" w:hAnsi="Arial"/>
          <w:sz w:val="24"/>
          <w:szCs w:val="24"/>
          <w:rtl w:val="0"/>
        </w:rPr>
        <w:t xml:space="preserve">a los cuales me debo enfrentar, y reflexionar si mis motivaciones y metas están bien dirigidas con referencia a las perspectivas o ideas preconcebidas sobre la misma.</w:t>
      </w:r>
    </w:p>
    <w:p w:rsidR="00000000" w:rsidDel="00000000" w:rsidP="00000000" w:rsidRDefault="00000000" w:rsidRPr="00000000" w14:paraId="00000003">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Por lo anterior </w:t>
      </w:r>
      <w:sdt>
        <w:sdtPr>
          <w:tag w:val="goog_rdk_3"/>
        </w:sdtPr>
        <w:sdtContent>
          <w:ins w:author="DANIEL TABORDA OBANDO" w:id="1" w:date="2021-12-08T21:39:27Z">
            <w:r w:rsidDel="00000000" w:rsidR="00000000" w:rsidRPr="00000000">
              <w:rPr>
                <w:rFonts w:ascii="Arial" w:cs="Arial" w:eastAsia="Arial" w:hAnsi="Arial"/>
                <w:sz w:val="24"/>
                <w:szCs w:val="24"/>
                <w:rtl w:val="0"/>
              </w:rPr>
              <w:t xml:space="preserve">buscaré</w:t>
            </w:r>
          </w:ins>
        </w:sdtContent>
      </w:sdt>
      <w:sdt>
        <w:sdtPr>
          <w:tag w:val="goog_rdk_4"/>
        </w:sdtPr>
        <w:sdtContent>
          <w:del w:author="DANIEL TABORDA OBANDO" w:id="1" w:date="2021-12-08T21:39:27Z">
            <w:r w:rsidDel="00000000" w:rsidR="00000000" w:rsidRPr="00000000">
              <w:rPr>
                <w:rFonts w:ascii="Arial" w:cs="Arial" w:eastAsia="Arial" w:hAnsi="Arial"/>
                <w:sz w:val="24"/>
                <w:szCs w:val="24"/>
                <w:rtl w:val="0"/>
              </w:rPr>
              <w:delText xml:space="preserve">buscare</w:delText>
            </w:r>
          </w:del>
        </w:sdtContent>
      </w:sdt>
      <w:r w:rsidDel="00000000" w:rsidR="00000000" w:rsidRPr="00000000">
        <w:rPr>
          <w:rFonts w:ascii="Arial" w:cs="Arial" w:eastAsia="Arial" w:hAnsi="Arial"/>
          <w:sz w:val="24"/>
          <w:szCs w:val="24"/>
          <w:rtl w:val="0"/>
        </w:rPr>
        <w:t xml:space="preserve"> responder de la mejor </w:t>
      </w:r>
      <w:sdt>
        <w:sdtPr>
          <w:tag w:val="goog_rdk_5"/>
        </w:sdtPr>
        <w:sdtContent>
          <w:ins w:author="DANIEL TABORDA OBANDO" w:id="2" w:date="2021-12-08T21:39:31Z">
            <w:r w:rsidDel="00000000" w:rsidR="00000000" w:rsidRPr="00000000">
              <w:rPr>
                <w:rFonts w:ascii="Arial" w:cs="Arial" w:eastAsia="Arial" w:hAnsi="Arial"/>
                <w:sz w:val="24"/>
                <w:szCs w:val="24"/>
                <w:rtl w:val="0"/>
              </w:rPr>
              <w:t xml:space="preserve">manera las </w:t>
            </w:r>
            <w:sdt>
              <w:sdtPr>
                <w:tag w:val="goog_rdk_6"/>
              </w:sdtPr>
              <w:sdtContent>
                <w:del w:author="DANIEL TABORDA OBANDO" w:id="2" w:date="2021-12-08T21:39:31Z">
                  <w:r w:rsidDel="00000000" w:rsidR="00000000" w:rsidRPr="00000000">
                    <w:rPr>
                      <w:rFonts w:ascii="Arial" w:cs="Arial" w:eastAsia="Arial" w:hAnsi="Arial"/>
                      <w:sz w:val="24"/>
                      <w:szCs w:val="24"/>
                      <w:rtl w:val="0"/>
                    </w:rPr>
                    <w:delText xml:space="preserve">siguientes</w:delText>
                  </w:r>
                </w:del>
              </w:sdtContent>
            </w:sdt>
          </w:ins>
        </w:sdtContent>
      </w:sdt>
      <w:sdt>
        <w:sdtPr>
          <w:tag w:val="goog_rdk_7"/>
        </w:sdtPr>
        <w:sdtContent>
          <w:del w:author="DANIEL TABORDA OBANDO" w:id="2" w:date="2021-12-08T21:39:31Z">
            <w:r w:rsidDel="00000000" w:rsidR="00000000" w:rsidRPr="00000000">
              <w:rPr>
                <w:rFonts w:ascii="Arial" w:cs="Arial" w:eastAsia="Arial" w:hAnsi="Arial"/>
                <w:sz w:val="24"/>
                <w:szCs w:val="24"/>
                <w:rtl w:val="0"/>
              </w:rPr>
              <w:delText xml:space="preserve">manera siguientes</w:delText>
            </w:r>
          </w:del>
        </w:sdtContent>
      </w:sdt>
      <w:r w:rsidDel="00000000" w:rsidR="00000000" w:rsidRPr="00000000">
        <w:rPr>
          <w:rFonts w:ascii="Arial" w:cs="Arial" w:eastAsia="Arial" w:hAnsi="Arial"/>
          <w:sz w:val="24"/>
          <w:szCs w:val="24"/>
          <w:rtl w:val="0"/>
        </w:rPr>
        <w:t xml:space="preserve"> preguntas planteadas.</w:t>
      </w:r>
    </w:p>
    <w:p w:rsidR="00000000" w:rsidDel="00000000" w:rsidP="00000000" w:rsidRDefault="00000000" w:rsidRPr="00000000" w14:paraId="00000004">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Líneas o áreas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¿Cuáles son las líneas o áreas de estudio de ingeniería de sistemas?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 o cuáles de las líneas o áreas de la ingeniería de sistemas le llaman más la atención y por qué </w:t>
      </w:r>
      <w:sdt>
        <w:sdtPr>
          <w:tag w:val="goog_rdk_8"/>
        </w:sdtPr>
        <w:sdtContent>
          <w:del w:author="DANIEL TABORDA OBANDO" w:id="3" w:date="2021-12-08T21:39:52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delText xml:space="preserve">me </w:delText>
            </w:r>
          </w:del>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gustan?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¿Cómo cree que será esa línea a futuro?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 es el impacto social de esa línea?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Habilidades y competencias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¿Cuáles son mis principales habilidades? Describa al menos 3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¿Cuáles son mis principales competencias? Describa al menos 3</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¿Cuáles son mis falencias o mis competencias que debería desarrollar? Describa al menos 3</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Ruta de formación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 es mi ruta de formación?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qué cree que esa es la mejor ruta de formación?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es un buen ingeniero de sistemas?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Líneas o áreas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000000"/>
          <w:sz w:val="24"/>
          <w:szCs w:val="24"/>
          <w:rtl w:val="0"/>
        </w:rPr>
        <w:t xml:space="preserve">Las áreas de estudios de la ingeniería de sistemas según mi investigación en el material de estudio, se dividen en varios campos especializados como: </w:t>
      </w:r>
      <w:r w:rsidDel="00000000" w:rsidR="00000000" w:rsidRPr="00000000">
        <w:rPr>
          <w:rFonts w:ascii="Arial" w:cs="Arial" w:eastAsia="Arial" w:hAnsi="Arial"/>
          <w:color w:val="231f20"/>
          <w:sz w:val="24"/>
          <w:szCs w:val="24"/>
          <w:rtl w:val="0"/>
        </w:rPr>
        <w:t xml:space="preserve">síntesis y el análisis de algoritmos, la teoría de computación, la arquitectura de computadores, los lenguajes de programación, la metodología, los sistemas operativos, los sistemas de bases de datos, el cálculo numérico y la inteligencia</w:t>
      </w:r>
    </w:p>
    <w:p w:rsidR="00000000" w:rsidDel="00000000" w:rsidP="00000000" w:rsidRDefault="00000000" w:rsidRPr="00000000" w14:paraId="0000001C">
      <w:pPr>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artificial.</w:t>
      </w:r>
    </w:p>
    <w:p w:rsidR="00000000" w:rsidDel="00000000" w:rsidP="00000000" w:rsidRDefault="00000000" w:rsidRPr="00000000" w14:paraId="0000001D">
      <w:pPr>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En mi poco o nulo conocimiento en cualquiera de estas áreas, en los cuales apenas inicio, por alguna razón me veo inclinada al área de la inteligencia artificial, porque creo que, por medio de esta, después de adquirir las competencias y habilidades necesarias puedo plasmar mis ideas e imaginación de acuerdo a las necesidades ya sea</w:t>
      </w:r>
      <w:sdt>
        <w:sdtPr>
          <w:tag w:val="goog_rdk_9"/>
        </w:sdtPr>
        <w:sdtContent>
          <w:ins w:author="DANIEL TABORDA OBANDO" w:id="4" w:date="2021-12-08T21:40:34Z">
            <w:r w:rsidDel="00000000" w:rsidR="00000000" w:rsidRPr="00000000">
              <w:rPr>
                <w:rFonts w:ascii="Arial" w:cs="Arial" w:eastAsia="Arial" w:hAnsi="Arial"/>
                <w:color w:val="231f20"/>
                <w:sz w:val="24"/>
                <w:szCs w:val="24"/>
                <w:rtl w:val="0"/>
              </w:rPr>
              <w:t xml:space="preserve">n</w:t>
            </w:r>
          </w:ins>
        </w:sdtContent>
      </w:sdt>
      <w:r w:rsidDel="00000000" w:rsidR="00000000" w:rsidRPr="00000000">
        <w:rPr>
          <w:rFonts w:ascii="Arial" w:cs="Arial" w:eastAsia="Arial" w:hAnsi="Arial"/>
          <w:color w:val="231f20"/>
          <w:sz w:val="24"/>
          <w:szCs w:val="24"/>
          <w:rtl w:val="0"/>
        </w:rPr>
        <w:t xml:space="preserve"> sociales o empresariales aportando a la humanidad soluciones que puedan dar paso al crecimiento de las mismas. </w:t>
      </w:r>
    </w:p>
    <w:p w:rsidR="00000000" w:rsidDel="00000000" w:rsidP="00000000" w:rsidRDefault="00000000" w:rsidRPr="00000000" w14:paraId="0000001E">
      <w:pPr>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231f20"/>
          <w:sz w:val="24"/>
          <w:szCs w:val="24"/>
        </w:rPr>
      </w:pPr>
      <w:sdt>
        <w:sdtPr>
          <w:tag w:val="goog_rdk_11"/>
        </w:sdtPr>
        <w:sdtContent>
          <w:del w:author="DANIEL TABORDA OBANDO" w:id="5" w:date="2021-12-08T21:41:00Z">
            <w:r w:rsidDel="00000000" w:rsidR="00000000" w:rsidRPr="00000000">
              <w:rPr>
                <w:rFonts w:ascii="Arial" w:cs="Arial" w:eastAsia="Arial" w:hAnsi="Arial"/>
                <w:color w:val="231f20"/>
                <w:sz w:val="24"/>
                <w:szCs w:val="24"/>
                <w:rtl w:val="0"/>
              </w:rPr>
              <w:delText xml:space="preserve">Esta área e</w:delText>
            </w:r>
          </w:del>
        </w:sdtContent>
      </w:sdt>
      <w:sdt>
        <w:sdtPr>
          <w:tag w:val="goog_rdk_12"/>
        </w:sdtPr>
        <w:sdtContent>
          <w:ins w:author="DANIEL TABORDA OBANDO" w:id="6" w:date="2021-12-08T21:41:12Z">
            <w:r w:rsidDel="00000000" w:rsidR="00000000" w:rsidRPr="00000000">
              <w:rPr>
                <w:rFonts w:ascii="Arial" w:cs="Arial" w:eastAsia="Arial" w:hAnsi="Arial"/>
                <w:color w:val="231f20"/>
                <w:sz w:val="24"/>
                <w:szCs w:val="24"/>
                <w:rtl w:val="0"/>
              </w:rPr>
              <w:t xml:space="preserve">E</w:t>
            </w:r>
          </w:ins>
        </w:sdtContent>
      </w:sdt>
      <w:r w:rsidDel="00000000" w:rsidR="00000000" w:rsidRPr="00000000">
        <w:rPr>
          <w:rFonts w:ascii="Arial" w:cs="Arial" w:eastAsia="Arial" w:hAnsi="Arial"/>
          <w:color w:val="231f20"/>
          <w:sz w:val="24"/>
          <w:szCs w:val="24"/>
          <w:rtl w:val="0"/>
        </w:rPr>
        <w:t xml:space="preserve">n el presente</w:t>
      </w:r>
      <w:sdt>
        <w:sdtPr>
          <w:tag w:val="goog_rdk_13"/>
        </w:sdtPr>
        <w:sdtContent>
          <w:ins w:author="DANIEL TABORDA OBANDO" w:id="7" w:date="2021-12-08T21:41:10Z">
            <w:r w:rsidDel="00000000" w:rsidR="00000000" w:rsidRPr="00000000">
              <w:rPr>
                <w:rFonts w:ascii="Arial" w:cs="Arial" w:eastAsia="Arial" w:hAnsi="Arial"/>
                <w:color w:val="231f20"/>
                <w:sz w:val="24"/>
                <w:szCs w:val="24"/>
                <w:rtl w:val="0"/>
              </w:rPr>
              <w:t xml:space="preserve">,</w:t>
            </w:r>
          </w:ins>
        </w:sdtContent>
      </w:sdt>
      <w:r w:rsidDel="00000000" w:rsidR="00000000" w:rsidRPr="00000000">
        <w:rPr>
          <w:rFonts w:ascii="Arial" w:cs="Arial" w:eastAsia="Arial" w:hAnsi="Arial"/>
          <w:color w:val="231f20"/>
          <w:sz w:val="24"/>
          <w:szCs w:val="24"/>
          <w:rtl w:val="0"/>
        </w:rPr>
        <w:t xml:space="preserve"> </w:t>
      </w:r>
      <w:sdt>
        <w:sdtPr>
          <w:tag w:val="goog_rdk_14"/>
        </w:sdtPr>
        <w:sdtContent>
          <w:ins w:author="DANIEL TABORDA OBANDO" w:id="8" w:date="2021-12-08T21:41:02Z">
            <w:r w:rsidDel="00000000" w:rsidR="00000000" w:rsidRPr="00000000">
              <w:rPr>
                <w:rFonts w:ascii="Arial" w:cs="Arial" w:eastAsia="Arial" w:hAnsi="Arial"/>
                <w:color w:val="231f20"/>
                <w:sz w:val="24"/>
                <w:szCs w:val="24"/>
                <w:rtl w:val="0"/>
              </w:rPr>
              <w:t xml:space="preserve">la inteligencia </w:t>
            </w:r>
            <w:r w:rsidDel="00000000" w:rsidR="00000000" w:rsidRPr="00000000">
              <w:rPr>
                <w:rFonts w:ascii="Arial" w:cs="Arial" w:eastAsia="Arial" w:hAnsi="Arial"/>
                <w:color w:val="231f20"/>
                <w:sz w:val="24"/>
                <w:szCs w:val="24"/>
                <w:rtl w:val="0"/>
              </w:rPr>
              <w:t xml:space="preserve">artificial</w:t>
            </w:r>
            <w:r w:rsidDel="00000000" w:rsidR="00000000" w:rsidRPr="00000000">
              <w:rPr>
                <w:rFonts w:ascii="Arial" w:cs="Arial" w:eastAsia="Arial" w:hAnsi="Arial"/>
                <w:color w:val="231f20"/>
                <w:sz w:val="24"/>
                <w:szCs w:val="24"/>
                <w:rtl w:val="0"/>
              </w:rPr>
              <w:t xml:space="preserve"> </w:t>
            </w:r>
          </w:ins>
        </w:sdtContent>
      </w:sdt>
      <w:r w:rsidDel="00000000" w:rsidR="00000000" w:rsidRPr="00000000">
        <w:rPr>
          <w:rFonts w:ascii="Arial" w:cs="Arial" w:eastAsia="Arial" w:hAnsi="Arial"/>
          <w:color w:val="231f20"/>
          <w:sz w:val="24"/>
          <w:szCs w:val="24"/>
          <w:rtl w:val="0"/>
        </w:rPr>
        <w:t xml:space="preserve">se encuentra con mucha fuerza, esta nos permite ser más eficientes en los procesos empresariales, automatizando las tareas rutinarias y acortando el tiempo invertido</w:t>
      </w:r>
      <w:sdt>
        <w:sdtPr>
          <w:tag w:val="goog_rdk_15"/>
        </w:sdtPr>
        <w:sdtContent>
          <w:del w:author="DANIEL TABORDA OBANDO" w:id="9" w:date="2021-12-08T21:41:31Z">
            <w:r w:rsidDel="00000000" w:rsidR="00000000" w:rsidRPr="00000000">
              <w:rPr>
                <w:rFonts w:ascii="Arial" w:cs="Arial" w:eastAsia="Arial" w:hAnsi="Arial"/>
                <w:color w:val="231f20"/>
                <w:sz w:val="24"/>
                <w:szCs w:val="24"/>
                <w:rtl w:val="0"/>
              </w:rPr>
              <w:delText xml:space="preserve">,</w:delText>
            </w:r>
          </w:del>
        </w:sdtContent>
      </w:sdt>
      <w:r w:rsidDel="00000000" w:rsidR="00000000" w:rsidRPr="00000000">
        <w:rPr>
          <w:rFonts w:ascii="Arial" w:cs="Arial" w:eastAsia="Arial" w:hAnsi="Arial"/>
          <w:color w:val="231f20"/>
          <w:sz w:val="24"/>
          <w:szCs w:val="24"/>
          <w:rtl w:val="0"/>
        </w:rPr>
        <w:t xml:space="preserve"> invirtiendo menos recursos</w:t>
      </w:r>
      <w:sdt>
        <w:sdtPr>
          <w:tag w:val="goog_rdk_16"/>
        </w:sdtPr>
        <w:sdtContent>
          <w:ins w:author="DANIEL TABORDA OBANDO" w:id="10" w:date="2021-12-08T21:41:39Z">
            <w:r w:rsidDel="00000000" w:rsidR="00000000" w:rsidRPr="00000000">
              <w:rPr>
                <w:rFonts w:ascii="Arial" w:cs="Arial" w:eastAsia="Arial" w:hAnsi="Arial"/>
                <w:color w:val="231f20"/>
                <w:sz w:val="24"/>
                <w:szCs w:val="24"/>
                <w:rtl w:val="0"/>
              </w:rPr>
              <w:t xml:space="preserve"> y</w:t>
            </w:r>
          </w:ins>
        </w:sdtContent>
      </w:sdt>
      <w:sdt>
        <w:sdtPr>
          <w:tag w:val="goog_rdk_17"/>
        </w:sdtPr>
        <w:sdtContent>
          <w:del w:author="DANIEL TABORDA OBANDO" w:id="10" w:date="2021-12-08T21:41:39Z">
            <w:r w:rsidDel="00000000" w:rsidR="00000000" w:rsidRPr="00000000">
              <w:rPr>
                <w:rFonts w:ascii="Arial" w:cs="Arial" w:eastAsia="Arial" w:hAnsi="Arial"/>
                <w:color w:val="231f20"/>
                <w:sz w:val="24"/>
                <w:szCs w:val="24"/>
                <w:rtl w:val="0"/>
              </w:rPr>
              <w:delText xml:space="preserve">,</w:delText>
            </w:r>
          </w:del>
        </w:sdtContent>
      </w:sdt>
      <w:r w:rsidDel="00000000" w:rsidR="00000000" w:rsidRPr="00000000">
        <w:rPr>
          <w:rFonts w:ascii="Arial" w:cs="Arial" w:eastAsia="Arial" w:hAnsi="Arial"/>
          <w:color w:val="231f20"/>
          <w:sz w:val="24"/>
          <w:szCs w:val="24"/>
          <w:rtl w:val="0"/>
        </w:rPr>
        <w:t xml:space="preserve"> es aplicable a todas las áreas del conocimiento</w:t>
      </w:r>
      <w:sdt>
        <w:sdtPr>
          <w:tag w:val="goog_rdk_18"/>
        </w:sdtPr>
        <w:sdtContent>
          <w:ins w:author="DANIEL TABORDA OBANDO" w:id="11" w:date="2021-12-08T21:41:46Z">
            <w:r w:rsidDel="00000000" w:rsidR="00000000" w:rsidRPr="00000000">
              <w:rPr>
                <w:rFonts w:ascii="Arial" w:cs="Arial" w:eastAsia="Arial" w:hAnsi="Arial"/>
                <w:color w:val="231f20"/>
                <w:sz w:val="24"/>
                <w:szCs w:val="24"/>
                <w:rtl w:val="0"/>
              </w:rPr>
              <w:t xml:space="preserve">.</w:t>
            </w:r>
          </w:ins>
        </w:sdtContent>
      </w:sdt>
      <w:sdt>
        <w:sdtPr>
          <w:tag w:val="goog_rdk_19"/>
        </w:sdtPr>
        <w:sdtContent>
          <w:del w:author="DANIEL TABORDA OBANDO" w:id="11" w:date="2021-12-08T21:41:46Z">
            <w:r w:rsidDel="00000000" w:rsidR="00000000" w:rsidRPr="00000000">
              <w:rPr>
                <w:rFonts w:ascii="Arial" w:cs="Arial" w:eastAsia="Arial" w:hAnsi="Arial"/>
                <w:color w:val="231f20"/>
                <w:sz w:val="24"/>
                <w:szCs w:val="24"/>
                <w:rtl w:val="0"/>
              </w:rPr>
              <w:delText xml:space="preserve">,</w:delText>
            </w:r>
          </w:del>
        </w:sdtContent>
      </w:sdt>
      <w:r w:rsidDel="00000000" w:rsidR="00000000" w:rsidRPr="00000000">
        <w:rPr>
          <w:rFonts w:ascii="Arial" w:cs="Arial" w:eastAsia="Arial" w:hAnsi="Arial"/>
          <w:color w:val="231f20"/>
          <w:sz w:val="24"/>
          <w:szCs w:val="24"/>
          <w:rtl w:val="0"/>
        </w:rPr>
        <w:t xml:space="preserve"> </w:t>
      </w:r>
      <w:sdt>
        <w:sdtPr>
          <w:tag w:val="goog_rdk_20"/>
        </w:sdtPr>
        <w:sdtContent>
          <w:del w:author="DANIEL TABORDA OBANDO" w:id="12" w:date="2021-12-08T21:41:53Z">
            <w:r w:rsidDel="00000000" w:rsidR="00000000" w:rsidRPr="00000000">
              <w:rPr>
                <w:rFonts w:ascii="Arial" w:cs="Arial" w:eastAsia="Arial" w:hAnsi="Arial"/>
                <w:color w:val="231f20"/>
                <w:sz w:val="24"/>
                <w:szCs w:val="24"/>
                <w:rtl w:val="0"/>
              </w:rPr>
              <w:delText xml:space="preserve">c</w:delText>
            </w:r>
          </w:del>
        </w:sdtContent>
      </w:sdt>
      <w:sdt>
        <w:sdtPr>
          <w:tag w:val="goog_rdk_21"/>
        </w:sdtPr>
        <w:sdtContent>
          <w:ins w:author="DANIEL TABORDA OBANDO" w:id="12" w:date="2021-12-08T21:41:53Z">
            <w:r w:rsidDel="00000000" w:rsidR="00000000" w:rsidRPr="00000000">
              <w:rPr>
                <w:rFonts w:ascii="Arial" w:cs="Arial" w:eastAsia="Arial" w:hAnsi="Arial"/>
                <w:color w:val="231f20"/>
                <w:sz w:val="24"/>
                <w:szCs w:val="24"/>
                <w:rtl w:val="0"/>
              </w:rPr>
              <w:t xml:space="preserve">C</w:t>
            </w:r>
          </w:ins>
        </w:sdtContent>
      </w:sdt>
      <w:r w:rsidDel="00000000" w:rsidR="00000000" w:rsidRPr="00000000">
        <w:rPr>
          <w:rFonts w:ascii="Arial" w:cs="Arial" w:eastAsia="Arial" w:hAnsi="Arial"/>
          <w:color w:val="231f20"/>
          <w:sz w:val="24"/>
          <w:szCs w:val="24"/>
          <w:rtl w:val="0"/>
        </w:rPr>
        <w:t xml:space="preserve">onsidero que en el futuro se pueden hacer grandes aportes al crecimiento de esta área, que aporten a la sociedad soluciones en todos los campos de la vida cotidiana, mejorando la calidad de vida.</w:t>
      </w:r>
    </w:p>
    <w:p w:rsidR="00000000" w:rsidDel="00000000" w:rsidP="00000000" w:rsidRDefault="00000000" w:rsidRPr="00000000" w14:paraId="00000020">
      <w:pPr>
        <w:spacing w:after="0" w:line="240" w:lineRule="auto"/>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Habilidades y competencias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
      <w:sdtPr>
        <w:tag w:val="goog_rdk_30"/>
      </w:sdtPr>
      <w:sdtContent>
        <w:p w:rsidR="00000000" w:rsidDel="00000000" w:rsidP="00000000" w:rsidRDefault="00000000" w:rsidRPr="00000000" w14:paraId="00000024">
          <w:pPr>
            <w:spacing w:after="0" w:line="240" w:lineRule="auto"/>
            <w:rPr>
              <w:del w:author="DANIEL TABORDA OBANDO" w:id="16" w:date="2021-12-08T21:44:36Z"/>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Según material de estudio consultado de la </w:t>
          </w:r>
          <w:sdt>
            <w:sdtPr>
              <w:tag w:val="goog_rdk_22"/>
            </w:sdtPr>
            <w:sdtContent>
              <w:del w:author="DANIEL TABORDA OBANDO" w:id="13" w:date="2021-12-08T21:44:20Z">
                <w:r w:rsidDel="00000000" w:rsidR="00000000" w:rsidRPr="00000000">
                  <w:rPr>
                    <w:rFonts w:ascii="Arial" w:cs="Arial" w:eastAsia="Arial" w:hAnsi="Arial"/>
                    <w:color w:val="231f20"/>
                    <w:sz w:val="24"/>
                    <w:szCs w:val="24"/>
                    <w:rtl w:val="0"/>
                  </w:rPr>
                  <w:delText xml:space="preserve">u</w:delText>
                </w:r>
              </w:del>
            </w:sdtContent>
          </w:sdt>
          <w:sdt>
            <w:sdtPr>
              <w:tag w:val="goog_rdk_23"/>
            </w:sdtPr>
            <w:sdtContent>
              <w:ins w:author="DANIEL TABORDA OBANDO" w:id="13" w:date="2021-12-08T21:44:20Z">
                <w:r w:rsidDel="00000000" w:rsidR="00000000" w:rsidRPr="00000000">
                  <w:rPr>
                    <w:rFonts w:ascii="Arial" w:cs="Arial" w:eastAsia="Arial" w:hAnsi="Arial"/>
                    <w:color w:val="231f20"/>
                    <w:sz w:val="24"/>
                    <w:szCs w:val="24"/>
                    <w:rtl w:val="0"/>
                  </w:rPr>
                  <w:t xml:space="preserve">U</w:t>
                </w:r>
              </w:ins>
            </w:sdtContent>
          </w:sdt>
          <w:r w:rsidDel="00000000" w:rsidR="00000000" w:rsidRPr="00000000">
            <w:rPr>
              <w:rFonts w:ascii="Arial" w:cs="Arial" w:eastAsia="Arial" w:hAnsi="Arial"/>
              <w:color w:val="231f20"/>
              <w:sz w:val="24"/>
              <w:szCs w:val="24"/>
              <w:rtl w:val="0"/>
            </w:rPr>
            <w:t xml:space="preserve">niversidad de Antioquia</w:t>
          </w:r>
          <w:sdt>
            <w:sdtPr>
              <w:tag w:val="goog_rdk_24"/>
            </w:sdtPr>
            <w:sdtContent>
              <w:ins w:author="DANIEL TABORDA OBANDO" w:id="14" w:date="2021-12-08T21:44:27Z">
                <w:r w:rsidDel="00000000" w:rsidR="00000000" w:rsidRPr="00000000">
                  <w:rPr>
                    <w:rFonts w:ascii="Arial" w:cs="Arial" w:eastAsia="Arial" w:hAnsi="Arial"/>
                    <w:color w:val="231f20"/>
                    <w:sz w:val="24"/>
                    <w:szCs w:val="24"/>
                    <w:rtl w:val="0"/>
                  </w:rPr>
                  <w:t xml:space="preserve">,</w:t>
                </w:r>
              </w:ins>
            </w:sdtContent>
          </w:sdt>
          <w:sdt>
            <w:sdtPr>
              <w:tag w:val="goog_rdk_25"/>
            </w:sdtPr>
            <w:sdtContent>
              <w:del w:author="DANIEL TABORDA OBANDO" w:id="14" w:date="2021-12-08T21:44:27Z">
                <w:r w:rsidDel="00000000" w:rsidR="00000000" w:rsidRPr="00000000">
                  <w:rPr>
                    <w:rFonts w:ascii="Arial" w:cs="Arial" w:eastAsia="Arial" w:hAnsi="Arial"/>
                    <w:color w:val="231f20"/>
                    <w:sz w:val="24"/>
                    <w:szCs w:val="24"/>
                    <w:rtl w:val="0"/>
                  </w:rPr>
                  <w:delText xml:space="preserve">.</w:delText>
                </w:r>
              </w:del>
            </w:sdtContent>
          </w:sdt>
          <w:r w:rsidDel="00000000" w:rsidR="00000000" w:rsidRPr="00000000">
            <w:rPr>
              <w:rFonts w:ascii="Arial" w:cs="Arial" w:eastAsia="Arial" w:hAnsi="Arial"/>
              <w:color w:val="231f20"/>
              <w:sz w:val="24"/>
              <w:szCs w:val="24"/>
              <w:rtl w:val="0"/>
            </w:rPr>
            <w:t xml:space="preserve"> </w:t>
          </w:r>
          <w:sdt>
            <w:sdtPr>
              <w:tag w:val="goog_rdk_26"/>
            </w:sdtPr>
            <w:sdtContent>
              <w:ins w:author="DANIEL TABORDA OBANDO" w:id="15" w:date="2021-12-08T21:44:32Z">
                <w:r w:rsidDel="00000000" w:rsidR="00000000" w:rsidRPr="00000000">
                  <w:rPr>
                    <w:rFonts w:ascii="Arial" w:cs="Arial" w:eastAsia="Arial" w:hAnsi="Arial"/>
                    <w:color w:val="231f20"/>
                    <w:sz w:val="24"/>
                    <w:szCs w:val="24"/>
                    <w:rtl w:val="0"/>
                  </w:rPr>
                  <w:t xml:space="preserve">la fundamentación</w:t>
                </w:r>
              </w:ins>
            </w:sdtContent>
          </w:sdt>
          <w:sdt>
            <w:sdtPr>
              <w:tag w:val="goog_rdk_27"/>
            </w:sdtPr>
            <w:sdtContent>
              <w:del w:author="DANIEL TABORDA OBANDO" w:id="15" w:date="2021-12-08T21:44:32Z">
                <w:r w:rsidDel="00000000" w:rsidR="00000000" w:rsidRPr="00000000">
                  <w:rPr>
                    <w:rFonts w:ascii="Arial" w:cs="Arial" w:eastAsia="Arial" w:hAnsi="Arial"/>
                    <w:color w:val="231f20"/>
                    <w:sz w:val="24"/>
                    <w:szCs w:val="24"/>
                    <w:rtl w:val="0"/>
                  </w:rPr>
                  <w:delText xml:space="preserve">La fundamentación</w:delText>
                </w:r>
              </w:del>
            </w:sdtContent>
          </w:sdt>
          <w:r w:rsidDel="00000000" w:rsidR="00000000" w:rsidRPr="00000000">
            <w:rPr>
              <w:rFonts w:ascii="Arial" w:cs="Arial" w:eastAsia="Arial" w:hAnsi="Arial"/>
              <w:color w:val="231f20"/>
              <w:sz w:val="24"/>
              <w:szCs w:val="24"/>
              <w:rtl w:val="0"/>
            </w:rPr>
            <w:t xml:space="preserve"> científica es esencial en la formación del ingeniero.</w:t>
          </w:r>
          <w:sdt>
            <w:sdtPr>
              <w:tag w:val="goog_rdk_28"/>
            </w:sdtPr>
            <w:sdtContent>
              <w:ins w:author="DANIEL TABORDA OBANDO" w:id="16" w:date="2021-12-08T21:44:36Z">
                <w:r w:rsidDel="00000000" w:rsidR="00000000" w:rsidRPr="00000000">
                  <w:rPr>
                    <w:rFonts w:ascii="Arial" w:cs="Arial" w:eastAsia="Arial" w:hAnsi="Arial"/>
                    <w:color w:val="231f20"/>
                    <w:sz w:val="24"/>
                    <w:szCs w:val="24"/>
                    <w:rtl w:val="0"/>
                  </w:rPr>
                  <w:t xml:space="preserve"> </w:t>
                </w:r>
              </w:ins>
            </w:sdtContent>
          </w:sdt>
          <w:sdt>
            <w:sdtPr>
              <w:tag w:val="goog_rdk_29"/>
            </w:sdtPr>
            <w:sdtContent>
              <w:del w:author="DANIEL TABORDA OBANDO" w:id="16" w:date="2021-12-08T21:44:36Z">
                <w:r w:rsidDel="00000000" w:rsidR="00000000" w:rsidRPr="00000000">
                  <w:rPr>
                    <w:rtl w:val="0"/>
                  </w:rPr>
                </w:r>
              </w:del>
            </w:sdtContent>
          </w:sdt>
        </w:p>
      </w:sdtContent>
    </w:sdt>
    <w:p w:rsidR="00000000" w:rsidDel="00000000" w:rsidP="00000000" w:rsidRDefault="00000000" w:rsidRPr="00000000" w14:paraId="00000025">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Los estudiantes que ingresan a estudiar ingeniería deberían tener las siguientes habilidades por encima del promedio.</w:t>
      </w:r>
    </w:p>
    <w:p w:rsidR="00000000" w:rsidDel="00000000" w:rsidP="00000000" w:rsidRDefault="00000000" w:rsidRPr="00000000" w14:paraId="00000026">
      <w:pPr>
        <w:spacing w:after="0" w:line="240" w:lineRule="auto"/>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Habilidad para pensar con imaginación y visión.</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Habilidad para entender principios científicos y aplicar métodos analíticos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al estudio de los fenómenos naturales.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Habilidad para concebir, organizar, y llevar hasta el final investigaciones experimentales apropiadas.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Habilidad para sintetizar y diseñar.</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Disposición para trabajar en el campo o en las plantas fabriles, según el caso.</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Disposición para estudiar continuamente.</w:t>
      </w:r>
    </w:p>
    <w:p w:rsidR="00000000" w:rsidDel="00000000" w:rsidP="00000000" w:rsidRDefault="00000000" w:rsidRPr="00000000" w14:paraId="0000002E">
      <w:pPr>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Por tanto, es apropiado aprender las leyes básicas de la naturaleza y ciertos hechos esenciales que contribuyen a entender el problema que se quiera solucionar. </w:t>
      </w:r>
    </w:p>
    <w:p w:rsidR="00000000" w:rsidDel="00000000" w:rsidP="00000000" w:rsidRDefault="00000000" w:rsidRPr="00000000" w14:paraId="00000030">
      <w:pPr>
        <w:spacing w:after="0" w:line="240" w:lineRule="auto"/>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Por esta razón un medio muy poderoso para lograrlo es el uso de las técnicas matemáticas que puedan describir situaciones técnicas.</w:t>
      </w:r>
    </w:p>
    <w:p w:rsidR="00000000" w:rsidDel="00000000" w:rsidP="00000000" w:rsidRDefault="00000000" w:rsidRPr="00000000" w14:paraId="00000032">
      <w:pPr>
        <w:spacing w:after="0" w:line="240" w:lineRule="auto"/>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Los objetivos generales hacia los cuales debe dirigir sus metas educativas un</w:t>
      </w:r>
    </w:p>
    <w:p w:rsidR="00000000" w:rsidDel="00000000" w:rsidP="00000000" w:rsidRDefault="00000000" w:rsidRPr="00000000" w14:paraId="00000034">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ingeniero son:</w:t>
      </w:r>
    </w:p>
    <w:p w:rsidR="00000000" w:rsidDel="00000000" w:rsidP="00000000" w:rsidRDefault="00000000" w:rsidRPr="00000000" w14:paraId="00000035">
      <w:pPr>
        <w:spacing w:after="0" w:line="240" w:lineRule="auto"/>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Habilidad para comunicarse con sus colegas.</w:t>
      </w:r>
    </w:p>
    <w:p w:rsidR="00000000" w:rsidDel="00000000" w:rsidP="00000000" w:rsidRDefault="00000000" w:rsidRPr="00000000" w14:paraId="00000037">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Facilidad para aplicar los principios de la matemática a sus alrededores.</w:t>
      </w:r>
    </w:p>
    <w:p w:rsidR="00000000" w:rsidDel="00000000" w:rsidP="00000000" w:rsidRDefault="00000000" w:rsidRPr="00000000" w14:paraId="00000038">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Conciencia de las implicaciones sociales y políticas de sus logros tecnológicos.</w:t>
      </w:r>
    </w:p>
    <w:p w:rsidR="00000000" w:rsidDel="00000000" w:rsidP="00000000" w:rsidRDefault="00000000" w:rsidRPr="00000000" w14:paraId="00000039">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Dominio de las leyes fundamentales de la naturaleza como las explica la ciencia.</w:t>
      </w:r>
    </w:p>
    <w:p w:rsidR="00000000" w:rsidDel="00000000" w:rsidP="00000000" w:rsidRDefault="00000000" w:rsidRPr="00000000" w14:paraId="0000003A">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Capacidad para reconocer y definir problemas y luego aplicar el conocimiento</w:t>
      </w:r>
    </w:p>
    <w:p w:rsidR="00000000" w:rsidDel="00000000" w:rsidP="00000000" w:rsidRDefault="00000000" w:rsidRPr="00000000" w14:paraId="0000003B">
      <w:pPr>
        <w:spacing w:after="0" w:line="240" w:lineRule="auto"/>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Reflexionando con base en lo anterior podría decir que cuento con habilidades como:  rápido aprendizaje, capacidad de análisis y soy sociable, además tengo competencias como: el</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231f20"/>
          <w:sz w:val="24"/>
          <w:szCs w:val="24"/>
          <w:rtl w:val="0"/>
        </w:rPr>
        <w:t xml:space="preserve">trabajo en equipo, toma de decisiones y soy adaptable al cambio, por lo que me hace pensar y sentir que estas habilidades y competencias me ayudaran en mi proceso académico con el objetivo de adquirir las competencias y habilidades necesarias que me ayudaran a alcanzar mis metas como ingeniera de sistemas.</w:t>
      </w:r>
    </w:p>
    <w:p w:rsidR="00000000" w:rsidDel="00000000" w:rsidP="00000000" w:rsidRDefault="00000000" w:rsidRPr="00000000" w14:paraId="0000003E">
      <w:pPr>
        <w:spacing w:after="0" w:line="240" w:lineRule="auto"/>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También </w:t>
      </w:r>
      <w:sdt>
        <w:sdtPr>
          <w:tag w:val="goog_rdk_31"/>
        </w:sdtPr>
        <w:sdtContent>
          <w:ins w:author="DANIEL TABORDA OBANDO" w:id="17" w:date="2021-12-08T21:45:32Z">
            <w:r w:rsidDel="00000000" w:rsidR="00000000" w:rsidRPr="00000000">
              <w:rPr>
                <w:rFonts w:ascii="Arial" w:cs="Arial" w:eastAsia="Arial" w:hAnsi="Arial"/>
                <w:color w:val="231f20"/>
                <w:sz w:val="24"/>
                <w:szCs w:val="24"/>
                <w:rtl w:val="0"/>
              </w:rPr>
              <w:t xml:space="preserve">se amplía</w:t>
            </w:r>
          </w:ins>
        </w:sdtContent>
      </w:sdt>
      <w:sdt>
        <w:sdtPr>
          <w:tag w:val="goog_rdk_32"/>
        </w:sdtPr>
        <w:sdtContent>
          <w:del w:author="DANIEL TABORDA OBANDO" w:id="17" w:date="2021-12-08T21:45:32Z">
            <w:r w:rsidDel="00000000" w:rsidR="00000000" w:rsidRPr="00000000">
              <w:rPr>
                <w:rFonts w:ascii="Arial" w:cs="Arial" w:eastAsia="Arial" w:hAnsi="Arial"/>
                <w:color w:val="231f20"/>
                <w:sz w:val="24"/>
                <w:szCs w:val="24"/>
                <w:rtl w:val="0"/>
              </w:rPr>
              <w:delText xml:space="preserve">me amplia</w:delText>
            </w:r>
          </w:del>
        </w:sdtContent>
      </w:sdt>
      <w:r w:rsidDel="00000000" w:rsidR="00000000" w:rsidRPr="00000000">
        <w:rPr>
          <w:rFonts w:ascii="Arial" w:cs="Arial" w:eastAsia="Arial" w:hAnsi="Arial"/>
          <w:color w:val="231f20"/>
          <w:sz w:val="24"/>
          <w:szCs w:val="24"/>
          <w:rtl w:val="0"/>
        </w:rPr>
        <w:t xml:space="preserve"> la visión en cuanto la importancia de dominar las técnicas matemáticas, la importancia de la comprensión de esta materia me dará herramientas que </w:t>
      </w:r>
      <w:sdt>
        <w:sdtPr>
          <w:tag w:val="goog_rdk_33"/>
        </w:sdtPr>
        <w:sdtContent>
          <w:ins w:author="DANIEL TABORDA OBANDO" w:id="18" w:date="2021-12-08T21:45:43Z">
            <w:r w:rsidDel="00000000" w:rsidR="00000000" w:rsidRPr="00000000">
              <w:rPr>
                <w:rFonts w:ascii="Arial" w:cs="Arial" w:eastAsia="Arial" w:hAnsi="Arial"/>
                <w:color w:val="231f20"/>
                <w:sz w:val="24"/>
                <w:szCs w:val="24"/>
                <w:rtl w:val="0"/>
              </w:rPr>
              <w:t xml:space="preserve">contribuirán </w:t>
            </w:r>
          </w:ins>
        </w:sdtContent>
      </w:sdt>
      <w:sdt>
        <w:sdtPr>
          <w:tag w:val="goog_rdk_34"/>
        </w:sdtPr>
        <w:sdtContent>
          <w:del w:author="DANIEL TABORDA OBANDO" w:id="18" w:date="2021-12-08T21:45:43Z">
            <w:r w:rsidDel="00000000" w:rsidR="00000000" w:rsidRPr="00000000">
              <w:rPr>
                <w:rFonts w:ascii="Arial" w:cs="Arial" w:eastAsia="Arial" w:hAnsi="Arial"/>
                <w:color w:val="231f20"/>
                <w:sz w:val="24"/>
                <w:szCs w:val="24"/>
                <w:rtl w:val="0"/>
              </w:rPr>
              <w:delText xml:space="preserve">contribuyen </w:delText>
            </w:r>
          </w:del>
        </w:sdtContent>
      </w:sdt>
      <w:r w:rsidDel="00000000" w:rsidR="00000000" w:rsidRPr="00000000">
        <w:rPr>
          <w:rFonts w:ascii="Arial" w:cs="Arial" w:eastAsia="Arial" w:hAnsi="Arial"/>
          <w:color w:val="231f20"/>
          <w:sz w:val="24"/>
          <w:szCs w:val="24"/>
          <w:rtl w:val="0"/>
        </w:rPr>
        <w:t xml:space="preserve">a entender las problemáticas mejorando mi habilidad en la toma de decisiones.</w:t>
      </w:r>
    </w:p>
    <w:p w:rsidR="00000000" w:rsidDel="00000000" w:rsidP="00000000" w:rsidRDefault="00000000" w:rsidRPr="00000000" w14:paraId="00000040">
      <w:pPr>
        <w:spacing w:after="0" w:line="240" w:lineRule="auto"/>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231f20"/>
          <w:sz w:val="24"/>
          <w:szCs w:val="24"/>
          <w:rtl w:val="0"/>
        </w:rPr>
        <w:t xml:space="preserve">Ello me lleva a identificar que tengo que desarrollar algunas competencias, que en el momento son debilidades como: </w:t>
      </w:r>
      <w:sdt>
        <w:sdtPr>
          <w:tag w:val="goog_rdk_35"/>
        </w:sdtPr>
        <w:sdtContent>
          <w:del w:author="DANIEL TABORDA OBANDO" w:id="19" w:date="2021-12-08T21:46:12Z">
            <w:r w:rsidDel="00000000" w:rsidR="00000000" w:rsidRPr="00000000">
              <w:rPr>
                <w:rFonts w:ascii="Arial" w:cs="Arial" w:eastAsia="Arial" w:hAnsi="Arial"/>
                <w:color w:val="231f20"/>
                <w:sz w:val="24"/>
                <w:szCs w:val="24"/>
                <w:rtl w:val="0"/>
              </w:rPr>
              <w:delText xml:space="preserve">inicialmente </w:delText>
            </w:r>
          </w:del>
        </w:sdtContent>
      </w:sdt>
      <w:r w:rsidDel="00000000" w:rsidR="00000000" w:rsidRPr="00000000">
        <w:rPr>
          <w:rFonts w:ascii="Arial" w:cs="Arial" w:eastAsia="Arial" w:hAnsi="Arial"/>
          <w:color w:val="231f20"/>
          <w:sz w:val="24"/>
          <w:szCs w:val="24"/>
          <w:rtl w:val="0"/>
        </w:rPr>
        <w:t xml:space="preserve">dominar las técnicas matemáticas, la </w:t>
      </w:r>
      <w:r w:rsidDel="00000000" w:rsidR="00000000" w:rsidRPr="00000000">
        <w:rPr>
          <w:rFonts w:ascii="Arial" w:cs="Arial" w:eastAsia="Arial" w:hAnsi="Arial"/>
          <w:color w:val="000000"/>
          <w:sz w:val="24"/>
          <w:szCs w:val="24"/>
          <w:rtl w:val="0"/>
        </w:rPr>
        <w:t xml:space="preserve">delegación, habilidades comunicativas (hablar en público), y posiblemente otras más que muy probablemente iré descubriendo en el camino de mi aprendizaje,  en cuanto a las competencias a desarrollar propiamente de la carrera de ingeniería de sistemas, debo adquirir las competencias que me dará</w:t>
      </w:r>
      <w:sdt>
        <w:sdtPr>
          <w:tag w:val="goog_rdk_36"/>
        </w:sdtPr>
        <w:sdtContent>
          <w:ins w:author="DANIEL TABORDA OBANDO" w:id="20" w:date="2021-12-08T21:46:35Z">
            <w:r w:rsidDel="00000000" w:rsidR="00000000" w:rsidRPr="00000000">
              <w:rPr>
                <w:rFonts w:ascii="Arial" w:cs="Arial" w:eastAsia="Arial" w:hAnsi="Arial"/>
                <w:color w:val="000000"/>
                <w:sz w:val="24"/>
                <w:szCs w:val="24"/>
                <w:rtl w:val="0"/>
              </w:rPr>
              <w:t xml:space="preserve">n</w:t>
            </w:r>
          </w:ins>
        </w:sdtContent>
      </w:sdt>
      <w:sdt>
        <w:sdtPr>
          <w:tag w:val="goog_rdk_37"/>
        </w:sdtPr>
        <w:sdtContent>
          <w:del w:author="DANIEL TABORDA OBANDO" w:id="20" w:date="2021-12-08T21:46:35Z">
            <w:r w:rsidDel="00000000" w:rsidR="00000000" w:rsidRPr="00000000">
              <w:rPr>
                <w:rFonts w:ascii="Arial" w:cs="Arial" w:eastAsia="Arial" w:hAnsi="Arial"/>
                <w:color w:val="000000"/>
                <w:sz w:val="24"/>
                <w:szCs w:val="24"/>
                <w:rtl w:val="0"/>
              </w:rPr>
              <w:delText xml:space="preserve"> </w:delText>
            </w:r>
          </w:del>
        </w:sdtContent>
      </w:sdt>
      <w:r w:rsidDel="00000000" w:rsidR="00000000" w:rsidRPr="00000000">
        <w:rPr>
          <w:rFonts w:ascii="Arial" w:cs="Arial" w:eastAsia="Arial" w:hAnsi="Arial"/>
          <w:color w:val="000000"/>
          <w:sz w:val="24"/>
          <w:szCs w:val="24"/>
          <w:rtl w:val="0"/>
        </w:rPr>
        <w:t xml:space="preserve">el conocimiento adquirido en el recorrido del plan de estudios implementados por la universidad. </w:t>
      </w:r>
    </w:p>
    <w:p w:rsidR="00000000" w:rsidDel="00000000" w:rsidP="00000000" w:rsidRDefault="00000000" w:rsidRPr="00000000" w14:paraId="00000042">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Ruta de formación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 ruta de aprendizaje inicialmente es seguir la indicada por la universidad, iniciar con el aprendizaje y entendimientos en las técnicas matemáticas, más </w:t>
      </w:r>
      <w:sdt>
        <w:sdtPr>
          <w:tag w:val="goog_rdk_38"/>
        </w:sdtPr>
        <w:sdtContent>
          <w:ins w:author="DANIEL TABORDA OBANDO" w:id="21" w:date="2021-12-08T21:46:46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adelante</w:t>
            </w:r>
          </w:ins>
        </w:sdtContent>
      </w:sdt>
      <w:sdt>
        <w:sdtPr>
          <w:tag w:val="goog_rdk_39"/>
        </w:sdtPr>
        <w:sdtContent>
          <w:del w:author="DANIEL TABORDA OBANDO" w:id="21" w:date="2021-12-08T21:46:46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delText xml:space="preserve">delante</w:delText>
            </w:r>
          </w:del>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sdt>
        <w:sdtPr>
          <w:tag w:val="goog_rdk_40"/>
        </w:sdtPr>
        <w:sdtContent>
          <w:ins w:author="DANIEL TABORDA OBANDO" w:id="22" w:date="2021-12-08T21:46:55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acuerdo al conocimiento adquirido</w:t>
      </w:r>
      <w:sdt>
        <w:sdtPr>
          <w:tag w:val="goog_rdk_41"/>
        </w:sdtPr>
        <w:sdtContent>
          <w:ins w:author="DANIEL TABORDA OBANDO" w:id="23" w:date="2021-12-08T21:46:57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iré tomando </w:t>
      </w:r>
      <w:sdt>
        <w:sdtPr>
          <w:tag w:val="goog_rdk_42"/>
        </w:sdtPr>
        <w:sdtContent>
          <w:ins w:author="DANIEL TABORDA OBANDO" w:id="24" w:date="2021-12-08T21:47:1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decisiones respecto </w:t>
            </w:r>
          </w:ins>
        </w:sdtContent>
      </w:sdt>
      <w:sdt>
        <w:sdtPr>
          <w:tag w:val="goog_rdk_43"/>
        </w:sdtPr>
        <w:sdtContent>
          <w:del w:author="DANIEL TABORDA OBANDO" w:id="24" w:date="2021-12-08T21:47:1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delText xml:space="preserve">decisiones</w:delText>
            </w:r>
          </w:del>
        </w:sdtContent>
      </w:sdt>
      <w:sdt>
        <w:sdtPr>
          <w:tag w:val="goog_rdk_44"/>
        </w:sdtPr>
        <w:sdtContent>
          <w:ins w:author="DANIEL TABORDA OBANDO" w:id="24" w:date="2021-12-08T21:47:18Z">
            <w:sdt>
              <w:sdtPr>
                <w:tag w:val="goog_rdk_45"/>
              </w:sdtPr>
              <w:sdtContent>
                <w:del w:author="DANIEL TABORDA OBANDO" w:id="24" w:date="2021-12-08T21:47:1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delText xml:space="preserve">respecto</w:delText>
                  </w:r>
                </w:del>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 </w:t>
            </w:r>
          </w:ins>
        </w:sdtContent>
      </w:sdt>
      <w:sdt>
        <w:sdtPr>
          <w:tag w:val="goog_rdk_46"/>
        </w:sdtPr>
        <w:sdtContent>
          <w:del w:author="DANIEL TABORDA OBANDO" w:id="24" w:date="2021-12-08T21:47:1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delText xml:space="preserve">, cuando me vaya teniendo confianza y encuentre e</w:delTex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delText xml:space="preserve">l</w:delText>
            </w:r>
          </w:del>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camino por el cual me quiero enfocar.</w:t>
      </w:r>
    </w:p>
    <w:p w:rsidR="00000000" w:rsidDel="00000000" w:rsidP="00000000" w:rsidRDefault="00000000" w:rsidRPr="00000000" w14:paraId="00000047">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 buen ingeniero de sistemas según mi criterio y según lo debatido en los encuentros sincrónicos, es aquel profesional integral, que pone a disposición su conocimiento adquirido, desde sus competencias y como persona, para el bien común, aportando a la sociedad desde su capacidad o campo de acción mejora y crecimiento, con ética y moralidad como persona y como profesional.</w:t>
      </w:r>
    </w:p>
    <w:p w:rsidR="00000000" w:rsidDel="00000000" w:rsidP="00000000" w:rsidRDefault="00000000" w:rsidRPr="00000000" w14:paraId="00000049">
      <w:pPr>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Conclusión.</w:t>
      </w:r>
    </w:p>
    <w:p w:rsidR="00000000" w:rsidDel="00000000" w:rsidP="00000000" w:rsidRDefault="00000000" w:rsidRPr="00000000" w14:paraId="0000004B">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 </w:t>
      </w:r>
    </w:p>
    <w:p w:rsidR="00000000" w:rsidDel="00000000" w:rsidP="00000000" w:rsidRDefault="00000000" w:rsidRPr="00000000" w14:paraId="0000004C">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Al intentar darle respuestas a las preguntas planteadas</w:t>
      </w:r>
      <w:sdt>
        <w:sdtPr>
          <w:tag w:val="goog_rdk_47"/>
        </w:sdtPr>
        <w:sdtContent>
          <w:ins w:author="DANIEL TABORDA OBANDO" w:id="25" w:date="2021-12-08T21:48:07Z">
            <w:r w:rsidDel="00000000" w:rsidR="00000000" w:rsidRPr="00000000">
              <w:rPr>
                <w:rFonts w:ascii="Arial" w:cs="Arial" w:eastAsia="Arial" w:hAnsi="Arial"/>
                <w:color w:val="231f20"/>
                <w:sz w:val="24"/>
                <w:szCs w:val="24"/>
                <w:rtl w:val="0"/>
              </w:rPr>
              <w:t xml:space="preserve">, estas </w:t>
            </w:r>
          </w:ins>
        </w:sdtContent>
      </w:sdt>
      <w:sdt>
        <w:sdtPr>
          <w:tag w:val="goog_rdk_48"/>
        </w:sdtPr>
        <w:sdtContent>
          <w:del w:author="DANIEL TABORDA OBANDO" w:id="25" w:date="2021-12-08T21:48:07Z">
            <w:r w:rsidDel="00000000" w:rsidR="00000000" w:rsidRPr="00000000">
              <w:rPr>
                <w:rFonts w:ascii="Arial" w:cs="Arial" w:eastAsia="Arial" w:hAnsi="Arial"/>
                <w:color w:val="231f20"/>
                <w:sz w:val="24"/>
                <w:szCs w:val="24"/>
                <w:rtl w:val="0"/>
              </w:rPr>
              <w:delText xml:space="preserve"> </w:delText>
            </w:r>
          </w:del>
        </w:sdtContent>
      </w:sdt>
      <w:r w:rsidDel="00000000" w:rsidR="00000000" w:rsidRPr="00000000">
        <w:rPr>
          <w:rFonts w:ascii="Arial" w:cs="Arial" w:eastAsia="Arial" w:hAnsi="Arial"/>
          <w:color w:val="231f20"/>
          <w:sz w:val="24"/>
          <w:szCs w:val="24"/>
          <w:rtl w:val="0"/>
        </w:rPr>
        <w:t xml:space="preserve">me ampliaron la visión y la perspectiva que tenía inicialmente, me doy cuenta que hay varias áreas de estudio en la carrera que elegí para profesionalizarme, poniéndome a pensar en cuál de ellas podría enfocarme, y cuales habilidades y competencias tengo y cuales debo desarrollar para llevar a feliz término mi carrera, que mi proceso de aprendizaje no termina en el momento de culminar mi proceso académico, que se debe tener un aprendizaje continuo, y actualizado, me lleva a reflexionar que aporte quiero hacer a la sociedad desde mi campo de acción, y que mi labor como profesional sea una labor de un profesional integral, no solo desde el conocimiento, sino también desde el ser. con el fin de aportar a la sociedad crecimiento y progreso.  </w:t>
      </w:r>
    </w:p>
    <w:p w:rsidR="00000000" w:rsidDel="00000000" w:rsidP="00000000" w:rsidRDefault="00000000" w:rsidRPr="00000000" w14:paraId="0000004D">
      <w:pPr>
        <w:spacing w:after="0" w:line="240" w:lineRule="auto"/>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color w:val="231f20"/>
          <w:sz w:val="24"/>
          <w:szCs w:val="24"/>
        </w:rPr>
      </w:pPr>
      <w:r w:rsidDel="00000000" w:rsidR="00000000" w:rsidRPr="00000000">
        <w:rPr>
          <w:rFonts w:ascii="Arial" w:cs="Arial" w:eastAsia="Arial" w:hAnsi="Arial"/>
          <w:color w:val="231f20"/>
          <w:sz w:val="24"/>
          <w:szCs w:val="24"/>
          <w:rtl w:val="0"/>
        </w:rPr>
        <w:t xml:space="preserve">Bibliografías</w:t>
      </w:r>
    </w:p>
    <w:p w:rsidR="00000000" w:rsidDel="00000000" w:rsidP="00000000" w:rsidRDefault="00000000" w:rsidRPr="00000000" w14:paraId="00000050">
      <w:pPr>
        <w:spacing w:after="0" w:line="240" w:lineRule="auto"/>
        <w:rPr>
          <w:rFonts w:ascii="Arial" w:cs="Arial" w:eastAsia="Arial" w:hAnsi="Arial"/>
          <w:color w:val="231f20"/>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color w:val="231f20"/>
          <w:sz w:val="24"/>
          <w:szCs w:val="24"/>
        </w:rPr>
      </w:pPr>
      <w:hyperlink r:id="rId9">
        <w:r w:rsidDel="00000000" w:rsidR="00000000" w:rsidRPr="00000000">
          <w:rPr>
            <w:rFonts w:ascii="Arial" w:cs="Arial" w:eastAsia="Arial" w:hAnsi="Arial"/>
            <w:color w:val="0563c1"/>
            <w:sz w:val="24"/>
            <w:szCs w:val="24"/>
            <w:u w:val="single"/>
            <w:rtl w:val="0"/>
          </w:rPr>
          <w:t xml:space="preserve">https://udearroba.udea.edu.co/internos/course/resources.php?id=11143</w:t>
        </w:r>
      </w:hyperlink>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color w:val="231f20"/>
          <w:sz w:val="24"/>
          <w:szCs w:val="24"/>
        </w:rPr>
      </w:pPr>
      <w:hyperlink r:id="rId10">
        <w:r w:rsidDel="00000000" w:rsidR="00000000" w:rsidRPr="00000000">
          <w:rPr>
            <w:rFonts w:ascii="Arial" w:cs="Arial" w:eastAsia="Arial" w:hAnsi="Arial"/>
            <w:color w:val="0563c1"/>
            <w:sz w:val="24"/>
            <w:szCs w:val="24"/>
            <w:u w:val="single"/>
            <w:rtl w:val="0"/>
          </w:rPr>
          <w:t xml:space="preserve">https://udearroba.udea.edu.co/internos/mod/resource/view.php?id=1096621</w:t>
        </w:r>
      </w:hyperlink>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color w:val="231f20"/>
          <w:sz w:val="24"/>
          <w:szCs w:val="24"/>
        </w:rPr>
      </w:pPr>
      <w:hyperlink r:id="rId11">
        <w:r w:rsidDel="00000000" w:rsidR="00000000" w:rsidRPr="00000000">
          <w:rPr>
            <w:rFonts w:ascii="Arial" w:cs="Arial" w:eastAsia="Arial" w:hAnsi="Arial"/>
            <w:color w:val="0563c1"/>
            <w:sz w:val="24"/>
            <w:szCs w:val="24"/>
            <w:u w:val="single"/>
            <w:rtl w:val="0"/>
          </w:rPr>
          <w:t xml:space="preserve">https://udearroba.udea.edu.co/internos/mod/resource/view.php?id=1096622</w:t>
        </w:r>
      </w:hyperlink>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color w:val="231f20"/>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0" w:date="2021-12-08T21:53:52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Yakeline, el principal problema es que tu texto no tiene las normas solicitadas. Entonces, vas a revisar con detalle estos documentos: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http://polux.unipiloto.edu.co:8080/00051246.pdf</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https://www.itca.edu.sv/wp-content/uploads/2021/04/Gui%CC%81a-uso-de-norma-IEEE-y-ma%CC%81s.pdf</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vas a aplicar las reglas a tu trabajo escrito. Las normas IEEE son un formato para entregar el trabajo. En el primer archivo hay un ejemplo de como debe verse un documento con normas IEEE. Lo que debes de hacer es hacer que tu texto quede exactamente igual al del ejemplo (pero obvio, con tu información).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717BBD"/>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Prrafodelista">
    <w:name w:val="List Paragraph"/>
    <w:basedOn w:val="Normal"/>
    <w:uiPriority w:val="34"/>
    <w:qFormat w:val="1"/>
    <w:rsid w:val="00717BBD"/>
    <w:pPr>
      <w:ind w:left="720"/>
      <w:contextualSpacing w:val="1"/>
    </w:pPr>
  </w:style>
  <w:style w:type="character" w:styleId="Hipervnculo">
    <w:name w:val="Hyperlink"/>
    <w:basedOn w:val="Fuentedeprrafopredeter"/>
    <w:uiPriority w:val="99"/>
    <w:unhideWhenUsed w:val="1"/>
    <w:rsid w:val="00482DBC"/>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udearroba.udea.edu.co/internos/mod/resource/view.php?id=1096622" TargetMode="External"/><Relationship Id="rId10" Type="http://schemas.openxmlformats.org/officeDocument/2006/relationships/hyperlink" Target="https://udearroba.udea.edu.co/internos/mod/resource/view.php?id=1096621" TargetMode="External"/><Relationship Id="rId9" Type="http://schemas.openxmlformats.org/officeDocument/2006/relationships/hyperlink" Target="https://udearroba.udea.edu.co/internos/course/resources.php?id=1114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MLtDgq7U8QjE5AfkslTbeQppQA==">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2021-12-04T19:45:00Z</dcterms:created>
  <dc:creator>Usuario</dc:creator>
</cp:coreProperties>
</file>