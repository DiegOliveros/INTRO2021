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UNIVERSIDAD DE ANTIOQUIA, INTRODUCCIÓN A LA INGENIERÍA DE SISTEMAS, DICIEMBRE 2021 1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362060546875" w:line="233.2456111907959" w:lineRule="auto"/>
        <w:ind w:left="588.6293792724609" w:right="577.0556640625" w:firstLine="0"/>
        <w:jc w:val="center"/>
        <w:rPr>
          <w:ins w:author="DANIEL TABORDA OBANDO" w:id="0" w:date="2022-01-18T17:18:51Z"/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ingeniería de sistemas áreas y perspectivas, desde mi punto de vista </w:t>
      </w:r>
      <w:ins w:author="DANIEL TABORDA OBANDO" w:id="0" w:date="2022-01-18T17:18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362060546875" w:line="233.2456111907959" w:lineRule="auto"/>
        <w:ind w:left="588.6293792724609" w:right="577.0556640625" w:firstLine="0"/>
        <w:jc w:val="center"/>
        <w:rPr>
          <w:rFonts w:ascii="Times New Roman" w:cs="Times New Roman" w:eastAsia="Times New Roman" w:hAnsi="Times New Roman"/>
          <w:sz w:val="48"/>
          <w:szCs w:val="48"/>
          <w:rPrChange w:author="DANIEL TABORDA OBANDO" w:id="1" w:date="2022-01-18T17:18:51Z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48"/>
              <w:szCs w:val="48"/>
              <w:u w:val="none"/>
              <w:shd w:fill="auto" w:val="clear"/>
              <w:vertAlign w:val="baseline"/>
            </w:rPr>
          </w:rPrChange>
        </w:rPr>
      </w:pPr>
      <w:ins w:author="DANIEL TABORDA OBANDO" w:id="0" w:date="2022-01-18T17:18:5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48"/>
            <w:szCs w:val="48"/>
            <w:u w:val="none"/>
            <w:shd w:fill="auto" w:val="clear"/>
            <w:vertAlign w:val="baseline"/>
            <w:rtl w:val="0"/>
          </w:rPr>
          <w:t xml:space="preserve">(mes y año)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591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917800903320312"/>
          <w:szCs w:val="21.917800903320312"/>
          <w:u w:val="none"/>
          <w:shd w:fill="auto" w:val="clear"/>
          <w:vertAlign w:val="baseline"/>
        </w:rPr>
        <w:sectPr>
          <w:pgSz w:h="15840" w:w="12240" w:orient="portrait"/>
          <w:pgMar w:bottom="922.3219299316406" w:top="484.94384765625" w:left="950.1892852783203" w:right="955.95947265625" w:header="0" w:footer="720"/>
          <w:pgNumType w:start="1"/>
        </w:sect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917800903320312"/>
          <w:szCs w:val="21.917800903320312"/>
          <w:u w:val="none"/>
          <w:shd w:fill="auto" w:val="clear"/>
          <w:vertAlign w:val="baseline"/>
          <w:rtl w:val="0"/>
        </w:rPr>
        <w:t xml:space="preserve">Sara Galván Ortega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429443359375" w:line="222.1340847015381" w:lineRule="auto"/>
        <w:ind w:left="14.445648193359375" w:right="128.85009765625" w:firstLine="182.9411315917968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—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 este artículo se hará una breve exposición acerca de varios aspectos conceptuales relacionados con la ingeniería de sistemas como campo de estudio así como algunas de sus líneas o áreas de experticia. Se hablará brevemente de algunas de ellas, su importancia y particularmente, del interés del autor hacia estas. Además se discutirá las posibles perspectivas a futuro de estas áreas así como su impacto en la sociedad.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9501953125" w:line="240" w:lineRule="auto"/>
        <w:ind w:left="203.663330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Index Terms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—Sistemas, experticia.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408203125" w:line="240" w:lineRule="auto"/>
        <w:ind w:left="1742.16888427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 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NTRODUCCIÓN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092010498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56.99340057373047"/>
          <w:szCs w:val="56.993400573730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NTES de abordar las áreas de experticia en la ingeniería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809463501" w:lineRule="auto"/>
        <w:ind w:left="12.951278686523438" w:right="128.8623046875" w:firstLine="443.7711334228515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sistemas, se abordará brevemente,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qué es la ingeniería de sistemas?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4833984375" w:line="239.9016809463501" w:lineRule="auto"/>
        <w:ind w:left="13.150482177734375" w:right="128.812255859375" w:firstLine="199.2601013183593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acuerdo con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NASA systems engineering handbook</w:t>
      </w:r>
      <w:del w:author="DANIEL TABORDA OBANDO" w:id="2" w:date="2021-12-09T16:39:45Z">
        <w:r w:rsidDel="00000000" w:rsidR="00000000" w:rsidRPr="00000000">
          <w:rPr>
            <w:rFonts w:ascii="Times New Roman" w:cs="Times New Roman" w:eastAsia="Times New Roman" w:hAnsi="Times New Roman"/>
            <w:i w:val="1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 </w:delText>
        </w:r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[4]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la </w:t>
      </w:r>
      <w:ins w:author="DANIEL TABORDA OBANDO" w:id="3" w:date="2021-12-09T16:39:5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ingeniería</w:t>
        </w:r>
      </w:ins>
      <w:del w:author="DANIEL TABORDA OBANDO" w:id="3" w:date="2021-12-09T16:39:5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ingeniría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sistemas: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351806640625" w:line="239.9036979675293" w:lineRule="auto"/>
        <w:ind w:left="411.0528564453125" w:right="527.196044921875" w:firstLine="2.390899658203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un enfoque robusto al diseño, creación y op eración de sistemas. En términos simples, el enfoque consiste en la identificación y cuantificación de los objetivos del sistema, creación de conceptos alterna tivos de diseño del sistema, análisis de alternativas al diseño, selección e implementación del diseño más apropiado, verificación de que el diseño es constru ido e integrado en forma correcta, y evaluación post implementación para determinar en que medida el diseño cumple con sus objetivos y requerimientos. [4]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33349609375" w:line="236.19526863098145" w:lineRule="auto"/>
        <w:ind w:left="10.9588623046875" w:right="128.87451171875" w:firstLine="1.9924926757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Así podemos decir que la ingeniería de sistemas es más bien un campo de estudio interdisciplinar que busca estudiar y comprender un sistema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muchas veces sistemas complejos, con el fin de optimizarlo o, en muchos casos resolver un problema asociado al mismo.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79833984375" w:line="240" w:lineRule="auto"/>
        <w:ind w:left="890.789184570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II. Á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REAS DE ESTUDIO Y APLICACIÓN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275146484375" w:line="239.9049425125122" w:lineRule="auto"/>
        <w:ind w:left="11.755905151367188" w:right="128.8775634765625" w:firstLine="200.6547546386718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acuerdo al concepto anterior la ingeniería de sistemas comprende una amplia gama de líneas de acción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275146484375" w:line="239.9049425125122" w:lineRule="auto"/>
        <w:ind w:left="11.755905151367188" w:right="128.8775634765625" w:firstLine="200.65475463867188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275146484375" w:line="239.9049425125122" w:lineRule="auto"/>
        <w:ind w:left="11.755905151367188" w:right="128.8775634765625" w:firstLine="200.65475463867188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275146484375" w:line="239.9049425125122" w:lineRule="auto"/>
        <w:ind w:left="11.755905151367188" w:right="128.8775634765625" w:firstLine="200.65475463867188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275146484375" w:line="239.9049425125122" w:lineRule="auto"/>
        <w:ind w:left="11.755905151367188" w:right="128.8775634765625" w:firstLine="200.6547546386718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áreas de estudio entre las que se encuentran las áreas de sistemas computacionales, sistemas de información y organizaciones, infraestructura de sistemas, métodos y tecnologías de software, hardware y arquitectura de computadores, investigación de operaciones y tecnologías de aplicación.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3192138671875" w:line="269.2797660827637" w:lineRule="auto"/>
        <w:ind w:left="0" w:right="128.877563476562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A. Algunas áreas de aplicación de la ingeniería de sistemas </w:t>
      </w:r>
      <w:ins w:author="DANIEL TABORDA OBANDO" w:id="4" w:date="2021-12-09T16:42:51Z">
        <w:r w:rsidDel="00000000" w:rsidR="00000000" w:rsidRPr="00000000">
          <w:rPr>
            <w:rFonts w:ascii="Times New Roman" w:cs="Times New Roman" w:eastAsia="Times New Roman" w:hAnsi="Times New Roman"/>
            <w:i w:val="1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A continuación</w:t>
        </w:r>
      </w:ins>
      <w:del w:author="DANIEL TABORDA OBANDO" w:id="4" w:date="2021-12-09T16:42:5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Acontinuación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se incluye una breve reseña de algunas áreas de aplicación de la ingeniería de sistemas.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395538330078125" w:line="222.56921768188477" w:lineRule="auto"/>
        <w:ind w:left="13.947677612304688" w:right="128.7945556640625" w:firstLine="168.6852264404297"/>
        <w:jc w:val="left"/>
        <w:rPr>
          <w:rFonts w:ascii="Times New Roman" w:cs="Times New Roman" w:eastAsia="Times New Roman" w:hAnsi="Times New Roman"/>
          <w:sz w:val="15.940200805664062"/>
          <w:szCs w:val="15.940200805664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1209506988525" w:lineRule="auto"/>
        <w:ind w:left="111.2396240234375" w:right="28.564453125" w:firstLine="208.006591796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 Robótica: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robótica es un área de la tecnología que se encarga del diseño y construcción de máquinas capaces de replicar tareas realizadas por el hombre.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654296875" w:line="239.9071741104126" w:lineRule="auto"/>
        <w:ind w:left="112.8338623046875" w:right="28.604736328125" w:firstLine="199.0405273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 Seguridad Informática: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Esta área se enfoca </w:t>
      </w:r>
      <w:ins w:author="DANIEL TABORDA OBANDO" w:id="5" w:date="2021-12-09T16:43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principalmente</w:t>
        </w:r>
      </w:ins>
      <w:del w:author="DANIEL TABORDA OBANDO" w:id="5" w:date="2021-12-09T16:43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principal mente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en la protección de la infraestructura computacional y todo lo relacionado con esta, especialmente la protección de la información, garantizando su confidencialidad, integridad y disponibilidad.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0205078125" w:line="239.91178035736084" w:lineRule="auto"/>
        <w:ind w:left="115.8233642578125" w:right="28.590087890625" w:firstLine="196.64916992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3) Multimedia: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Esta tecnología nos permite el manejo y gestión integral de diferentes medios de expresión como lo son el video, las imágenes y los sonidos así como los textos.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654296875" w:line="239.90673065185547" w:lineRule="auto"/>
        <w:ind w:left="115.2252197265625" w:right="28.604736328125" w:firstLine="194.458007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4) Infraestructura tecnológica: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Esta área la conforman el conjunto de hardware y software que integran un proyecto determinado y que permiten la operación de un sistema. Dicho sistema podría ser la operación de una empresa, de una fábrica o un banco.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08154296875" w:line="239.9084186553955" w:lineRule="auto"/>
        <w:ind w:left="111.240234375" w:right="28.49609375" w:firstLine="201.2329101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5) Desarrollo de software: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Este campo se refiere a la aplicación práctica de conocimiento de la informática y la computación al diseño y construcción de programas de </w:t>
      </w:r>
      <w:ins w:author="DANIEL TABORDA OBANDO" w:id="6" w:date="2021-12-09T16:43:43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computadora</w:t>
        </w:r>
      </w:ins>
      <w:del w:author="DANIEL TABORDA OBANDO" w:id="6" w:date="2021-12-09T16:43:43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com putadora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95947265625" w:line="239.9016809463501" w:lineRule="auto"/>
        <w:ind w:left="120.0067138671875" w:right="25.008544921875" w:firstLine="195.45532226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6) Inteligencia Artificial: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acuerdo con el artículo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What is artificial intelligence? </w:t>
      </w:r>
      <w:del w:author="DANIEL TABORDA OBANDO" w:id="7" w:date="2021-12-09T16:43:5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[6]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551513671875" w:line="239.91178035736084" w:lineRule="auto"/>
        <w:ind w:left="514.1229248046875" w:right="427.1142578125" w:hanging="2.988891601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inteligencia artificial es la ciencia y la ingeniería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hacer máquinas inteligentes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especialmente </w:t>
      </w:r>
      <w:ins w:author="DANIEL TABORDA OBANDO" w:id="8" w:date="2021-12-09T16:43:53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programas</w:t>
        </w:r>
      </w:ins>
      <w:del w:author="DANIEL TABORDA OBANDO" w:id="8" w:date="2021-12-09T16:43:53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pro gramas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computadora inteligentes. [6]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466064453125" w:line="236.19526863098145" w:lineRule="auto"/>
        <w:ind w:left="113.2318115234375" w:right="28.604736328125" w:hanging="0.198974609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Además esta área está estrechamente relacionada con la tarea semejante de utilizar computadoras para entender la </w:t>
      </w:r>
      <w:ins w:author="DANIEL TABORDA OBANDO" w:id="9" w:date="2021-12-09T16:44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inteligencia</w:t>
        </w:r>
      </w:ins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superscript"/>
        </w:rPr>
        <w:footnoteReference w:customMarkFollows="0" w:id="1"/>
      </w:r>
      <w:del w:author="DANIEL TABORDA OBANDO" w:id="9" w:date="2021-12-09T16:44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inteligen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humana, que en sí mismo constituye un campo de estudio que involucra muy diversas áreas de la ciencia como lo son la neurociencia o la química molecular.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1854248046875" w:line="239.90160942077637" w:lineRule="auto"/>
        <w:ind w:left="95.4986572265625" w:right="38.671875" w:firstLine="228.92822265625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7) Computación cuántica: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Según el artículo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Quantum </w:t>
      </w:r>
      <w:ins w:author="DANIEL TABORDA OBANDO" w:id="10" w:date="2021-12-09T16:45:27Z">
        <w:r w:rsidDel="00000000" w:rsidR="00000000" w:rsidRPr="00000000">
          <w:rPr>
            <w:rFonts w:ascii="Times New Roman" w:cs="Times New Roman" w:eastAsia="Times New Roman" w:hAnsi="Times New Roman"/>
            <w:i w:val="1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computing</w:t>
        </w:r>
      </w:ins>
      <w:del w:author="DANIEL TABORDA OBANDO" w:id="10" w:date="2021-12-09T16:45:27Z">
        <w:r w:rsidDel="00000000" w:rsidR="00000000" w:rsidRPr="00000000">
          <w:rPr>
            <w:rFonts w:ascii="Times New Roman" w:cs="Times New Roman" w:eastAsia="Times New Roman" w:hAnsi="Times New Roman"/>
            <w:i w:val="1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com puting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54541015625" w:line="239.91156578063965" w:lineRule="auto"/>
        <w:ind w:left="512.529296875" w:right="427.1142578125" w:hanging="1.39526367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área de la computación cuántica reúne las ideas de la teoría clásica de la información, la ciencia de la computación y la física cuántica. [8]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4630126953125" w:line="239.90160942077637" w:lineRule="auto"/>
        <w:ind w:left="114.029541015625" w:right="28.604736328125" w:hanging="1.395263671875"/>
        <w:jc w:val="left"/>
        <w:rPr>
          <w:del w:author="DANIEL TABORDA OBANDO" w:id="11" w:date="2021-12-09T16:45:41Z"/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decir, esta se puede entender como una teoría cuántica de la información. </w:t>
      </w:r>
      <w:ins w:author="DANIEL TABORDA OBANDO" w:id="11" w:date="2021-12-09T16:45:4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 </w:t>
        </w:r>
      </w:ins>
      <w:del w:author="DANIEL TABORDA OBANDO" w:id="11" w:date="2021-12-09T16:45:4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1156578063965" w:lineRule="auto"/>
        <w:ind w:left="0" w:right="28.6047363281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pPrChange w:author="DANIEL TABORDA OBANDO" w:id="0" w:date="2021-12-09T16:45:40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.6546630859375" w:line="239.91156578063965" w:lineRule="auto"/>
            <w:ind w:left="115.6231689453125" w:right="28.604736328125" w:hanging="2.1917724609375"/>
            <w:jc w:val="both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Por otro lado, se sabe que esta área surge con el objetivo de hacer posible </w:t>
      </w:r>
      <w:ins w:author="DANIEL TABORDA OBANDO" w:id="12" w:date="2021-12-09T16:46:0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hacer simulaciones </w:t>
        </w:r>
      </w:ins>
      <w:del w:author="DANIEL TABORDA OBANDO" w:id="12" w:date="2021-12-09T16:46:00Z">
        <w:r w:rsidDel="00000000" w:rsidR="00000000" w:rsidRPr="00000000">
          <w:rPr>
            <w:rFonts w:ascii="Times New Roman" w:cs="Times New Roman" w:eastAsia="Times New Roman" w:hAnsi="Times New Roman"/>
            <w:i w:val="1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simular (o hacer simulaciones) 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física cuántica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en palabras de Richard Feynman: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4630126953125" w:line="239.90160942077637" w:lineRule="auto"/>
        <w:ind w:left="514.12353515625" w:right="436.67724609375" w:hanging="2.5903320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Una computadora que dará las mismas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probabilidades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que un sistema cuántico ofrece. [3]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54541015625" w:line="239.90160942077637" w:lineRule="auto"/>
        <w:ind w:left="115.2252197265625" w:right="28.604736328125" w:hanging="2.5903320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922.3219299316406" w:top="484.94384765625" w:left="969.317626953125" w:right="975.69091796875" w:header="0" w:footer="720"/>
          <w:cols w:equalWidth="0" w:num="2">
            <w:col w:space="720" w:w="4787.48"/>
            <w:col w:space="0" w:w="4787.4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Finalmente, para que esto sea posible (simular un sistema cuántico) es necesario que el computador mismo trabaje baj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95654296875" w:line="239.9071741104126" w:lineRule="auto"/>
        <w:ind w:left="0" w:right="137.45300292968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leyes de la mecánica cuántica [5] [3]. Lo cual ha implicado el desarrollo y la construcción de estas nuevas computadoras, el desarrollo de nuevos algoritmos y como consecuencia de esto la construcción de un nuevo paradigma en las ciencias de la computación.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010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Áreas de interés particular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93359375" w:line="288.26342582702637" w:lineRule="auto"/>
        <w:ind w:left="211.39442443847656" w:right="137.4462890625" w:hanging="8.34861755371093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autor siente un particular interés por las siguientes áreas: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Infraestructura tecnológica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.3945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Desarrollo de software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11.3945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Inteligencia artificial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11.3945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Computación cuántica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7294921875" w:line="239.90544319152832" w:lineRule="auto"/>
        <w:ind w:left="3.188018798828125" w:right="137.4530029296875" w:firstLine="0.597763061523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infraestructura tecnológica me parece un área interesante que involucra la interacción entre diferentes equipos y que a su vez implica la construcción del código necesario para que dicha comunicación sea posible. A sí mismo esto está directamente relacionado con el desarrollo de software. Un ejemplo de esto es cómo el desarrollo de sistemas distribuídos (computación en la </w:t>
      </w:r>
      <w:ins w:author="DANIEL TABORDA OBANDO" w:id="14" w:date="2021-12-09T16:50:06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nube</w:t>
        </w:r>
      </w:ins>
      <w:del w:author="DANIEL TABORDA OBANDO" w:id="14" w:date="2021-12-09T16:50:06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nuve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ha tenido un gran impacto y ha implicado cambios en la manera como se desarrolla el software, agilizando estos procesos y en muchos casos disminuyendo los costos en tiempo trabajado y mantenibilidad de los sistemas, así como también en el abaratamiento de los costos de los </w:t>
      </w:r>
      <w:ins w:author="DANIEL TABORDA OBANDO" w:id="15" w:date="2021-12-09T16:50:1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proyectos</w:t>
        </w:r>
      </w:ins>
      <w:del w:author="DANIEL TABORDA OBANDO" w:id="15" w:date="2021-12-09T16:50:1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projectos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en sí mismos.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119140625" w:line="239.90572929382324" w:lineRule="auto"/>
        <w:ind w:left="2.3909759521484375" w:right="137.4456787109375" w:firstLine="201.4517974853515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Por otro lado, al día de hoy la inteligencia artificial es </w:t>
      </w:r>
      <w:ins w:author="DANIEL TABORDA OBANDO" w:id="16" w:date="2021-12-09T16:50:24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un</w:t>
        </w:r>
      </w:ins>
      <w:del w:author="DANIEL TABORDA OBANDO" w:id="16" w:date="2021-12-09T16:50:24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una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importante campo de investigación con múltiples aplicaciones en las áreas más diversas del conocimiento. Además esta área se ha integrado rápidamente a la industria moderna consiguiendo hacer parte fundamental en muchos proyectos IT. Aplicaciones de la inteligencia artificial como el aprendizaje </w:t>
      </w:r>
      <w:ins w:author="DANIEL TABORDA OBANDO" w:id="17" w:date="2021-12-09T16:50:2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autónomo</w:t>
        </w:r>
      </w:ins>
      <w:del w:author="DANIEL TABORDA OBANDO" w:id="17" w:date="2021-12-09T16:50:2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atónomo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la visión por computadora y el procesamiento de lenguaje natural hacen parte de nuestra cotidianidad y tener una buena comprensión de estas áreas, es parte esencial no sólo para entender las nuevas tendencias en la industria si no para entender a la sociedad misma.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113037109375" w:line="239.90562915802002" w:lineRule="auto"/>
        <w:ind w:left="6.37603759765625" w:right="137.45361328125" w:firstLine="202.6473236083984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bien la computación cuántica a día de hoy no tiene </w:t>
      </w:r>
      <w:ins w:author="DANIEL TABORDA OBANDO" w:id="18" w:date="2021-12-09T16:50:4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aplicaciones</w:t>
        </w:r>
      </w:ins>
      <w:del w:author="DANIEL TABORDA OBANDO" w:id="18" w:date="2021-12-09T16:50:4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aplica ciones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en la industria, es un área de investigación apasionante, estos últimos años hemos sido testigos de una especie de "carrera espacial" pero en la construcción de computadoras cuánticas y las capacidades de estas entre empresas como Google o IBM.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1126708984375" w:line="239.9049425125122" w:lineRule="auto"/>
        <w:ind w:left="2.3903656005859375" w:right="137.4456787109375" w:firstLine="201.651687622070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Términos poco atinados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"supremacía cuántica"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han hecho parte de los titulares de prensa en todo el mundo durante los últimos años, refiriéndose a la carrera por encontrar una aplicación (o varias) en la cual las computadoras cuánticas puedan superar a las </w:t>
      </w:r>
      <w:ins w:author="DANIEL TABORDA OBANDO" w:id="19" w:date="2021-12-09T16:51:05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supercomputadoras</w:t>
        </w:r>
      </w:ins>
      <w:del w:author="DANIEL TABORDA OBANDO" w:id="19" w:date="2021-12-09T16:51:05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super computadoras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hoy</w:t>
      </w:r>
      <w:ins w:author="DANIEL TABORDA OBANDO" w:id="20" w:date="2021-12-09T16:51:1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[1]. </w:t>
      </w:r>
      <w:ins w:author="DANIEL TABORDA OBANDO" w:id="21" w:date="2021-12-09T16:51:0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Finalmente</w:t>
        </w:r>
      </w:ins>
      <w:del w:author="DANIEL TABORDA OBANDO" w:id="21" w:date="2021-12-09T16:51:0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Final mente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 constituir un nuevo paradigma en la computación definitivamente es fundamental aprenderlo.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19384765625" w:line="240" w:lineRule="auto"/>
        <w:ind w:left="14.544754028320312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C. Perspectivas a futuro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927490234375" w:line="239.90160942077637" w:lineRule="auto"/>
        <w:ind w:left="2.3903656005859375" w:right="137.4456787109375" w:firstLine="200.654830932617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perspectivas a futuro de estas áreas es que cada vez se van a ir integrando más en la sociedad. Con esto hago referencia a que hace tan solo 20 años los teléfonos celulares al igual que los computadores no eran herramientas de uso común, sino que prácticamente se empleaban en algunas empresas y centros de investigación; mientras que hoy en día son imprescindibles para la sociedad. A día de hoy con el crecimiento del uso de equipos </w:t>
      </w:r>
      <w:ins w:author="DANIEL TABORDA OBANDO" w:id="22" w:date="2021-12-09T16:51:5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tecnológicos</w:t>
        </w:r>
      </w:ins>
      <w:del w:author="DANIEL TABORDA OBANDO" w:id="22" w:date="2021-12-09T16:51:5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técnologicos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también aumentó la cantidad de código requerido para esos equipos; me refiero a que esos equipos electrónicos necesariamente necesitan de un software para funcionar e </w:t>
      </w:r>
      <w:ins w:author="DANIEL TABORDA OBANDO" w:id="23" w:date="2021-12-09T16:52:0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interfaces</w:t>
        </w:r>
      </w:ins>
      <w:del w:author="DANIEL TABORDA OBANDO" w:id="23" w:date="2021-12-09T16:52:0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interfases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gráficas para que los usuarios interactúen con ellos sin necesidad de saber un lenguaje de programación.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72216796875" w:line="239.9060869216919" w:lineRule="auto"/>
        <w:ind w:left="102.6702880859375" w:right="37.174072265625" w:firstLine="200.63476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ins w:author="DANIEL TABORDA OBANDO" w:id="24" w:date="2021-12-09T16:52:0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En </w:t>
        </w:r>
      </w:ins>
      <w:del w:author="DANIEL TABORDA OBANDO" w:id="25" w:date="2021-12-09T16:52:1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E</w:delText>
        </w:r>
      </w:del>
      <w:ins w:author="DANIEL TABORDA OBANDO" w:id="25" w:date="2021-12-09T16:52:1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e</w:t>
        </w:r>
      </w:ins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ste punto se puede decir que ha marcado un antes y un </w:t>
      </w:r>
      <w:ins w:author="DANIEL TABORDA OBANDO" w:id="26" w:date="2021-12-09T16:52:1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después</w:t>
        </w:r>
      </w:ins>
      <w:del w:author="DANIEL TABORDA OBANDO" w:id="26" w:date="2021-12-09T16:52:1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de spués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para la industria del software y las telecomunicaciones, de este modo, se han ido encontrado aplicaciones a áreas como la inteligencia artificial, que pese a tener un nombre que parece sacado de un novela de ciencia ficción está presente en nuestro día a día, cada vez que escribimos un mensaje en el celular, el auto-completado de textos, cada vez que nos tomamos una foto y aparece un recuadro que inmediatamente enfoca nuestro rostro, en todas esas y muchas más está presente la inteligencia artificial y todo parece indicar que día a día se encontrarán más aplicaciones.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611083984375" w:line="240" w:lineRule="auto"/>
        <w:ind w:left="100.279541015625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D. Impacto social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934326171875" w:line="239.9084186553955" w:lineRule="auto"/>
        <w:ind w:left="104.862060546875" w:right="37.174072265625" w:firstLine="201.631469726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 relación al impacto social de estás áreas es un tema muy extenso del cual se puede separar por áreas y se puede encontrar consecuencias tanto negativas, como positivas; a continuación analizaremos unas cuántas áreas de interés</w:t>
      </w:r>
      <w:ins w:author="DANIEL TABORDA OBANDO" w:id="27" w:date="2021-12-09T16:53:19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:</w:t>
        </w:r>
      </w:ins>
      <w:del w:author="DANIEL TABORDA OBANDO" w:id="27" w:date="2021-12-09T16:53:19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.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896728515625" w:line="239.9016809463501" w:lineRule="auto"/>
        <w:ind w:left="111.4373779296875" w:right="37.1240234375" w:firstLine="199.240112304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 Educación: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Según el artículo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Information technology, its impact on society and its future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75" w:line="239.90498542785645" w:lineRule="auto"/>
        <w:ind w:left="501.170654296875" w:right="435.68359375" w:firstLine="4.583129882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 estos desarrollos, inmensos alcances han venido a la superficie para impartir el aprendizaje de una manera mucho más eficiente e interactiva. La </w:t>
      </w:r>
      <w:ins w:author="DANIEL TABORDA OBANDO" w:id="28" w:date="2021-12-09T16:53:29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tecnología</w:t>
        </w:r>
      </w:ins>
      <w:del w:author="DANIEL TABORDA OBANDO" w:id="28" w:date="2021-12-09T16:53:29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tec nología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multimedia y las redes de internet han revolucionado toda la filosofía de aprendizaje y aprendizaje a distancia y nos brindó la oportunidad para una interacción cercana entre profesores y alumnos con un estándar mejorado de materiales de aprendizaje en comparación con lo que existía solo con los medios impresos. Como mencionamos anteriormente, ha llegado a tal punto crear un salón de clases virtual donde los profesores y estudiantes estén esparcidos por todo el mundo.[2]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719482421875" w:line="242.9216480255127" w:lineRule="auto"/>
        <w:ind w:left="102.6702880859375" w:right="37.17529296875" w:firstLine="200.63476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decir el aprendizaje "salió del aula de clase" para prácticamente distribuirse desde y hacia cualquier parte. Dicha situación, le ha brindado una oportunidad valiosísima a cientos de personas y al mismo tiempo ha dejado en </w:t>
      </w:r>
      <w:ins w:author="DANIEL TABORDA OBANDO" w:id="29" w:date="2021-12-09T16:54:16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situación</w:t>
        </w:r>
      </w:ins>
      <w:del w:author="DANIEL TABORDA OBANDO" w:id="29" w:date="2021-12-09T16:54:16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situción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desventaja a otras.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6729736328125" w:line="239.90160942077637" w:lineRule="auto"/>
        <w:ind w:left="102.6702880859375" w:right="37.17529296875" w:firstLine="200.63476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Esto se ha visto reflejado en la actual pandemia, en la cual sin toda la infraestructura </w:t>
      </w:r>
      <w:ins w:author="DANIEL TABORDA OBANDO" w:id="30" w:date="2021-12-09T16:54:2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tecnológica</w:t>
        </w:r>
      </w:ins>
      <w:del w:author="DANIEL TABORDA OBANDO" w:id="30" w:date="2021-12-09T16:54:2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técnológica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actual no hubiese sido posible que cientos de estudiantes </w:t>
      </w:r>
      <w:ins w:author="DANIEL TABORDA OBANDO" w:id="31" w:date="2021-12-09T16:54:3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continuarán</w:t>
        </w:r>
      </w:ins>
      <w:del w:author="DANIEL TABORDA OBANDO" w:id="31" w:date="2021-12-09T16:54:3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continuaran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con sus clases habituales de manera virtual, pero así mismo este hecho se ha constituído en un factor más de desigualdad.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462158203125" w:line="239.91163730621338" w:lineRule="auto"/>
        <w:ind w:left="104.2645263671875" w:right="37.1875" w:firstLine="199.0405273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922.3219299316406" w:top="484.94384765625" w:left="977.8853607177734" w:right="979.23828125" w:header="0" w:footer="720"/>
          <w:cols w:equalWidth="0" w:num="2">
            <w:col w:space="720" w:w="4781.42"/>
            <w:col w:space="0" w:w="4781.4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un país como Colombia, con una pobre infraestructura de telecomunicaciones en las zonas rurales, esta situación ha </w:t>
      </w:r>
      <w:ins w:author="DANIEL TABORDA OBANDO" w:id="32" w:date="2021-12-09T16:55:14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llevado</w:t>
        </w:r>
      </w:ins>
      <w:del w:author="DANIEL TABORDA OBANDO" w:id="32" w:date="2021-12-09T16:55:14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lle vado</w:delText>
        </w:r>
      </w:del>
      <w:ins w:author="DANIEL TABORDA OBANDO" w:id="32" w:date="2021-12-09T16:55:14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 a</w:t>
        </w:r>
      </w:ins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formar lo que ahora se conoce como la brecha tecnológ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271240234375" w:line="239.0881633758545" w:lineRule="auto"/>
        <w:ind w:left="0" w:right="129.758300781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ica -o brecha digital</w:t>
      </w:r>
      <w:r w:rsidDel="00000000" w:rsidR="00000000" w:rsidRPr="00000000">
        <w:rPr>
          <w:rFonts w:ascii="Times New Roman" w:cs="Times New Roman" w:eastAsia="Times New Roman" w:hAnsi="Times New Roman"/>
          <w:sz w:val="23.246000607808433"/>
          <w:szCs w:val="23.246000607808433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-, que sumada a la brecha económica ha hecho más difícil el mejoramiento de las condiciones de vida del campesinado y las personas en condiciones pobreza y pobreza extrema.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55576324463" w:lineRule="auto"/>
        <w:ind w:left="0" w:right="129.75830078125" w:firstLine="230.7418823242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 Economía: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bien el avance de la tecnología y con ella la automatización de cientos de procesos a significado el abaratamiento de los costos de producción de cientos de productos una consecuencia negativa de esto ha sido la pérdida de cientos de puestos de trabajo[2] tal como se afirma el artículo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Information technology, its impact on society and its future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anteriormente citado. En palabras del autor: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91748046875" w:line="239.90448474884033" w:lineRule="auto"/>
        <w:ind w:left="428.5871124267578" w:right="528.2659912109375" w:firstLine="1.79321289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Uno de los mayores efectos negativos de las TIC puede ser la pérdida del trabajo de una persona. Esto tiene tanto consecuencias, económicas como la pérdida de ingresos y consecuencias sociales, como la pérdida de estatus y autoestima. La pérdida de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empleo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puede ocurrir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varias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razones, incluyendo: operaciones manuales siendo reemplazadas por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automatización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p. ej. robots que reemplazan a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personas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en una línea de montaje.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22216796875" w:line="239.91178035736084" w:lineRule="auto"/>
        <w:ind w:left="429.98191833496094" w:right="528.2666015625" w:hanging="1.394805908203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Exportación de trabajos. p.ej. trabajos de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procesamiento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datos que se envían a otros países donde los costos operativos son más bajos. [2]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611328125" w:line="239.9084186553955" w:lineRule="auto"/>
        <w:ind w:left="31.48193359375" w:right="129.7576904296875" w:hanging="0.79696655273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así como la robótica y otras áreas que han permitido la automatización de cientos de procesos han tenido un impacto negativo sobre los trabajos que durante décadas se realizaron de forma manual.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809463501" w:lineRule="auto"/>
        <w:ind w:left="33.87298583984375" w:right="129.759521484375" w:firstLine="197.4667358398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3) Salud: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Este es uno de los puntos (junto con la economía) quizá más extensos para analizar, del cual, por su extención y complejidad se hará un breve comentario.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75048828125" w:line="239.90504264831543" w:lineRule="auto"/>
        <w:ind w:left="29.688720703125" w:right="129.757080078125" w:firstLine="201.0533142089843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este ámbito la </w:t>
      </w:r>
      <w:ins w:author="DANIEL TABORDA OBANDO" w:id="33" w:date="2021-12-09T16:57:4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tecnología</w:t>
        </w:r>
      </w:ins>
      <w:del w:author="DANIEL TABORDA OBANDO" w:id="33" w:date="2021-12-09T16:57:4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tecnolgía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ha contribuído de forma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sobresaliente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en el tema del mejoramiento de las ayudas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diagnósticas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y su análisis, áreas como la inteligencia artificial han realizado grandes aportes en el análisis de resultados de exámenes médicos, como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electrocardiogramas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encefalogramas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conviertiéndose en una gran herramienta de apoyo al personal médico.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719970703125" w:line="239.90670204162598" w:lineRule="auto"/>
        <w:ind w:left="32.876739501953125" w:right="129.7503662109375" w:firstLine="198.6622619628906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Por otro lado,un efecto negativo ha sido la reducción de la actividad física, es decir la mayoría de los usuarios de equipos tecnológicos tienden a adoptar un estilo de vida más sedentario. Esto puede conducir a problemas de salud como obesidad, enfermedades cardíacas y diabetes.[2]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7047119140625" w:line="239.90160942077637" w:lineRule="auto"/>
        <w:ind w:left="36.46331787109375" w:right="129.7503662109375" w:firstLine="195.0756835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esta manera concluye el análisis del impacto social de las áreas de la ingeniería de sistemas anteriormente mencionadas.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5452880859375" w:line="240" w:lineRule="auto"/>
        <w:ind w:left="970.6775665283203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III. 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ABILIDADES Y COMPETENCIAS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5296630859375" w:line="239.90160942077637" w:lineRule="auto"/>
        <w:ind w:left="32.279052734375" w:right="129.7503662109375" w:firstLine="199.0608215332031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Acerca de las habilidades que poseo actualmente puedo mencionar las siguientes: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9449462890625" w:line="240" w:lineRule="auto"/>
        <w:ind w:left="239.0907287597656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Explicar con claridad temas complejos.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0942077637" w:lineRule="auto"/>
        <w:ind w:left="430.5272674560547" w:right="129.8150634765625" w:hanging="191.436538696289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Trabajar en equipo aportando ideas creativas y siendo receptiva a las ideas de las demás personas.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216651916504" w:lineRule="auto"/>
        <w:ind w:left="434.9108123779297" w:right="129.814453125" w:hanging="195.820083618164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Resolver conflictos de manera adecuada respetando a las demás personas.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439453125" w:line="249.90062713623047" w:lineRule="auto"/>
        <w:ind w:left="311.79931640625" w:right="49.534912109375" w:hanging="7.5518798828125"/>
        <w:jc w:val="left"/>
        <w:rPr>
          <w:rFonts w:ascii="Times New Roman" w:cs="Times New Roman" w:eastAsia="Times New Roman" w:hAnsi="Times New Roman"/>
          <w:sz w:val="19.925333658854168"/>
          <w:szCs w:val="19.92533365885416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439453125" w:line="249.90062713623047" w:lineRule="auto"/>
        <w:ind w:left="311.79931640625" w:right="49.534912109375" w:hanging="7.55187988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Por otro lado puedo afirmar que soy competente en: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del w:author="DANIEL TABORDA OBANDO" w:id="34" w:date="2021-12-09T17:00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A</w:delText>
        </w:r>
      </w:del>
      <w:ins w:author="DANIEL TABORDA OBANDO" w:id="34" w:date="2021-12-09T17:00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a</w:t>
        </w:r>
      </w:ins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plicación de distintos paradigmas de la computación como la programación orientada a objetos o la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programación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funcional en proyectos de software con lenguajes como python y javascript.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319.3511962890625" w:right="49.13696289062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Investigar y comparar diferentes soluciones y encontrar la más adecuada de acuerdo a requerimientos específicos.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Priorizar la realización de tareas u obligaciones de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59.88911628723145" w:lineRule="auto"/>
        <w:ind w:left="111.7620849609375" w:right="49.4775390625" w:firstLine="405.4217529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acuerdo a la disponibilidad del tiempo más óptima. En este momento estoy interesada en mejorar o tengo falencias en: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0654296875" w:line="239.90229606628418" w:lineRule="auto"/>
        <w:ind w:left="513.597412109375" w:right="49.53369140625" w:hanging="194.246215820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tiempo que estimo en para la realización de una tarea versus el tiempo empleado.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39.92187976837158" w:lineRule="auto"/>
        <w:ind w:left="319.3511962890625" w:right="377.10449218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manera más rápida de realizar una tarea.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Tener un balance entre la vida laboral y la personal.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6176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IV.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UTA DE FORMACIÓN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5302734375" w:line="239.9041986465454" w:lineRule="auto"/>
        <w:ind w:left="110.3680419921875" w:right="49.47509765625" w:firstLine="203.823242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 base en el pensum actual de la carrera, una vez terminadas las materias de ciencias básicas y las básicas de ingeniería en la parte que corresponde a la formación profesional, tomaré la línea de énfasis en ciencias de la computación, debido a tengo un gran interés por la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investigación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y particularmente cómo se pueden plantear algoritmos para resolver -o aproximar una solución- a problemas de las ciencias básicas como las matemáticas, la física o la astronomía y pienso que esa línea está acorde con ese interés.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22216796875" w:line="239.90504264831543" w:lineRule="auto"/>
        <w:ind w:left="113.1585693359375" w:right="49.476318359375" w:firstLine="197.8442382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Finalmente, un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buen ingeniero de sistemas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aquel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profesional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que reúne una serie de conocimientos técnicos y científicos, y que además sabe aplicar estos conocimientos en las solución de problemas de diversa índole, ya sea en la industria, en la sociedad o en la ciencia. Pero además de eso, debe ser capaz de generar algún tipo de impacto en la sociedad con sus saberes.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65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EFERENCES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03125" w:line="224.91803169250488" w:lineRule="auto"/>
        <w:ind w:left="391.82373046875" w:right="49.464111328125" w:hanging="268.42407226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[1]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Sergio Boixo, Sergei V Isakov, Vadim N Smelyanskiy, Ryan Babbush, Nan Ding, Zhang Jiang, Michael J Bremner, John M Martinis, and Hartmut Neven. Characterizing quantum supremacy in near-term devices.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Nature Physics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14(6):595–600, 2018.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154296875" w:line="224.90120887756348" w:lineRule="auto"/>
        <w:ind w:left="398.0401611328125" w:right="49.46533203125" w:hanging="274.6405029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[2] Sagarmay Deb. Information technology, its impact on society and its future.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Advances in Computing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4(1):25–29, 2014.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5947265625" w:line="224.9007797241211" w:lineRule="auto"/>
        <w:ind w:left="397.562255859375" w:right="49.47021484375" w:hanging="274.1625976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[3] Richard P Feynman. Simulating physics with computers.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Feynman and computation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pages 133–153. CRC Press, 2018.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6416015625" w:line="224.9260139465332" w:lineRule="auto"/>
        <w:ind w:left="397.4029541015625" w:right="49.437255859375" w:hanging="274.0032958984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[4] Stephen J Kapurch.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NASA systems engineering handbook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 Diane Publishing, 2010.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099365234375" w:line="224.91323947906494" w:lineRule="auto"/>
        <w:ind w:left="396.28662109375" w:right="26.148681640625" w:hanging="272.88696289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[5] Shu-Shen Li, Gui-Lu Long, Feng-Shan Bai, Song-Lin Feng, and Hou-Zhi Zheng. Quantum computing.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Proceedings of the National Academy of Sciences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98(21):11847–11848, 2001.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1817626953125" w:line="224.9260139465332" w:lineRule="auto"/>
        <w:ind w:left="399.6343994140625" w:right="49.456787109375" w:hanging="276.234741210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[6] John McCarthy. What is artificial intelligence?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Advances in Computing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2007.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099365234375" w:line="224.9092197418213" w:lineRule="auto"/>
        <w:ind w:left="395.6494140625" w:right="49.46533203125" w:hanging="272.249755859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[7] Luis Sánchez, Ana María Reyes, Diana Ortiz, and Fredy Olarte. El rol de la infraestructura tecnológica en relación con la brecha digital y la alfabetización digital en 100 instituciones educativas de colombia.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Calidad en la educación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98(47):112–144, 2017.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075927734375" w:line="224.9008083343506" w:lineRule="auto"/>
        <w:ind w:left="400.272216796875" w:right="49.456787109375" w:hanging="276.87316894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[8] Andrew Steane. Quantum computing.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Reports on Progress in Physics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61(2):117, 1998.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22.3219299316406" w:top="484.94384765625" w:left="950.1892852783203" w:right="955.95947265625" w:header="0" w:footer="720"/>
      <w:cols w:equalWidth="0" w:num="2">
        <w:col w:space="720" w:w="4806.92"/>
        <w:col w:space="0" w:w="4806.92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TABORDA OBANDO" w:id="0" w:date="2021-12-09T16:39:04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Acá va tu cédula y la paginación del texto. Debajo del título va esta información.</w:t>
      </w:r>
    </w:p>
  </w:comment>
  <w:comment w:author="DANIEL TABORDA OBANDO" w:id="2" w:date="2022-01-18T17:19:21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qué en inglés si el artículo es en español...</w:t>
      </w:r>
    </w:p>
  </w:comment>
  <w:comment w:author="DANIEL TABORDA OBANDO" w:id="4" w:date="2021-12-09T17:00:55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español</w:t>
      </w:r>
    </w:p>
  </w:comment>
  <w:comment w:author="DANIEL TABORDA OBANDO" w:id="3" w:date="2022-01-18T17:19:38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 anterior</w:t>
      </w:r>
    </w:p>
  </w:comment>
  <w:comment w:author="DANIEL TABORDA OBANDO" w:id="5" w:date="2021-12-09T17:01:31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pero falta la URL donde se puede consultar la información.</w:t>
      </w:r>
    </w:p>
  </w:comment>
  <w:comment w:author="DANIEL TABORDA OBANDO" w:id="6" w:date="2022-01-18T17:20:19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va debajo del título. Acá pones la fecha de envío del documento.</w:t>
      </w:r>
    </w:p>
  </w:comment>
  <w:comment w:author="DANIEL TABORDA OBANDO" w:id="1" w:date="2022-01-18T17:18:48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apellido, luego nombre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15.940200805664062"/>
          <w:szCs w:val="15.940200805664062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5.940200805664062"/>
          <w:szCs w:val="15.940200805664062"/>
          <w:rtl w:val="0"/>
        </w:rPr>
        <w:t xml:space="preserve">Sistema en este contexto se refiere a cualquier parte del universo que se estudia de forma separada del resto. </w:t>
      </w:r>
    </w:p>
    <w:p w:rsidR="00000000" w:rsidDel="00000000" w:rsidP="00000000" w:rsidRDefault="00000000" w:rsidRPr="00000000" w14:paraId="00000058">
      <w:pPr>
        <w:widowControl w:val="0"/>
        <w:spacing w:before="144.3743896484375" w:line="224.9260711669922" w:lineRule="auto"/>
        <w:ind w:left="13.947677612304688" w:right="128.8775634765625" w:firstLine="157.3278045654297"/>
        <w:rPr>
          <w:rFonts w:ascii="Times New Roman" w:cs="Times New Roman" w:eastAsia="Times New Roman" w:hAnsi="Times New Roman"/>
          <w:sz w:val="15.940200805664062"/>
          <w:szCs w:val="15.940200805664062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sz w:val="15.940200805664062"/>
          <w:szCs w:val="15.940200805664062"/>
          <w:rtl w:val="0"/>
        </w:rPr>
        <w:t xml:space="preserve">Estudiante de pregrado en Ingeniaría de sistemas Universidad de Antioquia. e-mail: sara.galvan@udea.edu.co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15.940200805664062"/>
          <w:szCs w:val="15.940200805664062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5.940200805664062"/>
          <w:szCs w:val="15.940200805664062"/>
          <w:rtl w:val="0"/>
        </w:rPr>
        <w:t xml:space="preserve">En este artículo se entiende la palabra inteligencia como la habilidad de alcanzar logros u objetivos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15.940200805664062"/>
          <w:szCs w:val="15.940200805664062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5.940200805664062"/>
          <w:szCs w:val="15.940200805664062"/>
          <w:rtl w:val="0"/>
        </w:rPr>
        <w:t xml:space="preserve">La brecha digital se refiere a la diferenciación o separación producida entre individuos, grupos de individuos, instituciones, sociedades o países en el acceso y uso de las TIC. Puede ser definida en términos de la desigualdad de posibilidades que existen para acceder a la información, el conocimiento y la educación a través de la tecnología.[7] </w:t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