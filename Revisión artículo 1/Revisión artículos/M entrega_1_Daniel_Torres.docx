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2"/>
      </w:sdtPr>
      <w:sdtContent>
        <w:p w:rsidR="00000000" w:rsidDel="00000000" w:rsidP="00000000" w:rsidRDefault="00000000" w:rsidRPr="00000000" w14:paraId="00000001">
          <w:pPr>
            <w:pStyle w:val="Title"/>
            <w:rPr>
              <w:ins w:author="DANIEL TABORDA OBANDO" w:id="0" w:date="2022-01-20T20:51:31Z"/>
            </w:rPr>
          </w:pPr>
          <w:sdt>
            <w:sdtPr>
              <w:tag w:val="goog_rdk_0"/>
            </w:sdtPr>
            <w:sdtContent>
              <w:commentRangeStart w:id="0"/>
            </w:sdtContent>
          </w:sdt>
          <w:r w:rsidDel="00000000" w:rsidR="00000000" w:rsidRPr="00000000">
            <w:rPr>
              <w:rtl w:val="0"/>
            </w:rPr>
            <w:t xml:space="preserve">¿Qué es la Ingeniería de Sistemas?</w:t>
          </w:r>
          <w:sdt>
            <w:sdtPr>
              <w:tag w:val="goog_rdk_1"/>
            </w:sdtPr>
            <w:sdtContent>
              <w:ins w:author="DANIEL TABORDA OBANDO" w:id="0" w:date="2022-01-20T20:51:31Z">
                <w:commentRangeEnd w:id="0"/>
                <w:r w:rsidDel="00000000" w:rsidR="00000000" w:rsidRPr="00000000">
                  <w:commentReference w:id="0"/>
                </w:r>
                <w:r w:rsidDel="00000000" w:rsidR="00000000" w:rsidRPr="00000000">
                  <w:rPr>
                    <w:rtl w:val="0"/>
                  </w:rPr>
                </w:r>
              </w:ins>
            </w:sdtContent>
          </w:sdt>
        </w:p>
      </w:sdtContent>
    </w:sdt>
    <w:sdt>
      <w:sdtPr>
        <w:tag w:val="goog_rdk_4"/>
      </w:sdtPr>
      <w:sdtContent>
        <w:p w:rsidR="00000000" w:rsidDel="00000000" w:rsidP="00000000" w:rsidRDefault="00000000" w:rsidRPr="00000000" w14:paraId="00000002">
          <w:pPr>
            <w:rPr/>
            <w:pPrChange w:author="DANIEL TABORDA OBANDO" w:id="0" w:date="2022-01-20T20:51:31Z">
              <w:pPr>
                <w:pStyle w:val="Title"/>
              </w:pPr>
            </w:pPrChange>
          </w:pPr>
          <w:sdt>
            <w:sdtPr>
              <w:tag w:val="goog_rdk_3"/>
            </w:sdtPr>
            <w:sdtContent>
              <w:ins w:author="DANIEL TABORDA OBANDO" w:id="0" w:date="2022-01-20T20:51:31Z">
                <w:r w:rsidDel="00000000" w:rsidR="00000000" w:rsidRPr="00000000">
                  <w:rPr>
                    <w:rtl w:val="0"/>
                  </w:rPr>
                  <w:t xml:space="preserve">(mes y año) también en tamaño 24</w:t>
                </w:r>
              </w:ins>
            </w:sdtContent>
          </w:sdt>
          <w:r w:rsidDel="00000000" w:rsidR="00000000" w:rsidRPr="00000000">
            <w:rPr>
              <w:rtl w:val="0"/>
            </w:rPr>
          </w:r>
        </w:p>
      </w:sdtContent>
    </w:sdt>
    <w:sdt>
      <w:sdtPr>
        <w:tag w:val="goog_rdk_8"/>
      </w:sdtPr>
      <w:sdtContent>
        <w:p w:rsidR="00000000" w:rsidDel="00000000" w:rsidP="00000000" w:rsidRDefault="00000000" w:rsidRPr="00000000" w14:paraId="00000003">
          <w:pPr>
            <w:spacing w:before="121" w:lineRule="auto"/>
            <w:ind w:left="2018" w:right="2043" w:firstLine="0"/>
            <w:jc w:val="center"/>
            <w:rPr>
              <w:rFonts w:ascii="Courier New" w:cs="Courier New" w:eastAsia="Courier New" w:hAnsi="Courier New"/>
              <w:rPrChange w:author="DANIEL TABORDA OBANDO" w:id="2" w:date="2022-01-20T20:51:47Z">
                <w:rPr/>
              </w:rPrChange>
            </w:rPr>
          </w:pPr>
          <w:sdt>
            <w:sdtPr>
              <w:tag w:val="goog_rdk_5"/>
            </w:sdtPr>
            <w:sdtContent>
              <w:commentRangeStart w:id="1"/>
            </w:sdtContent>
          </w:sdt>
          <w:sdt>
            <w:sdtPr>
              <w:tag w:val="goog_rdk_6"/>
            </w:sdtPr>
            <w:sdtContent>
              <w:r w:rsidDel="00000000" w:rsidR="00000000" w:rsidRPr="00000000">
                <w:rPr>
                  <w:rFonts w:ascii="Courier New" w:cs="Courier New" w:eastAsia="Courier New" w:hAnsi="Courier New"/>
                  <w:rtl w:val="0"/>
                  <w:rPrChange w:author="DANIEL TABORDA OBANDO" w:id="2" w:date="2022-01-20T20:51:47Z">
                    <w:rPr/>
                  </w:rPrChange>
                </w:rPr>
                <w:t xml:space="preserve">Daniel torres chaverra</w:t>
              </w:r>
            </w:sdtContent>
          </w:sdt>
          <w:commentRangeEnd w:id="1"/>
          <w:r w:rsidDel="00000000" w:rsidR="00000000" w:rsidRPr="00000000">
            <w:commentReference w:id="1"/>
          </w:r>
          <w:sdt>
            <w:sdtPr>
              <w:tag w:val="goog_rdk_7"/>
            </w:sdtPr>
            <w:sdtContent>
              <w:r w:rsidDel="00000000" w:rsidR="00000000" w:rsidRPr="00000000">
                <w:rPr>
                  <w:rtl w:val="0"/>
                </w:rPr>
              </w:r>
            </w:sdtContent>
          </w:sdt>
        </w:p>
      </w:sdtContent>
    </w:sdt>
    <w:sdt>
      <w:sdtPr>
        <w:tag w:val="goog_rdk_10"/>
      </w:sdtPr>
      <w:sdtContent>
        <w:p w:rsidR="00000000" w:rsidDel="00000000" w:rsidP="00000000" w:rsidRDefault="00000000" w:rsidRPr="00000000" w14:paraId="00000004">
          <w:pPr>
            <w:spacing w:before="120" w:lineRule="auto"/>
            <w:ind w:left="2014" w:right="2043" w:firstLine="0"/>
            <w:jc w:val="center"/>
            <w:rPr>
              <w:rFonts w:ascii="Courier New" w:cs="Courier New" w:eastAsia="Courier New" w:hAnsi="Courier New"/>
              <w:i w:val="1"/>
              <w:sz w:val="20"/>
              <w:szCs w:val="20"/>
              <w:rPrChange w:author="DANIEL TABORDA OBANDO" w:id="2" w:date="2022-01-20T20:51:47Z">
                <w:rPr>
                  <w:i w:val="1"/>
                  <w:sz w:val="20"/>
                  <w:szCs w:val="20"/>
                </w:rPr>
              </w:rPrChange>
            </w:rPr>
          </w:pPr>
          <w:sdt>
            <w:sdtPr>
              <w:tag w:val="goog_rdk_9"/>
            </w:sdtPr>
            <w:sdtContent>
              <w:r w:rsidDel="00000000" w:rsidR="00000000" w:rsidRPr="00000000">
                <w:rPr>
                  <w:rFonts w:ascii="Courier New" w:cs="Courier New" w:eastAsia="Courier New" w:hAnsi="Courier New"/>
                  <w:i w:val="1"/>
                  <w:sz w:val="20"/>
                  <w:szCs w:val="20"/>
                  <w:rtl w:val="0"/>
                  <w:rPrChange w:author="DANIEL TABORDA OBANDO" w:id="2" w:date="2022-01-20T20:51:47Z">
                    <w:rPr>
                      <w:i w:val="1"/>
                      <w:sz w:val="20"/>
                      <w:szCs w:val="20"/>
                    </w:rPr>
                  </w:rPrChange>
                </w:rPr>
                <w:t xml:space="preserve">Departamento de Ingeniería de Sistemas, Universidad de Antioquia</w:t>
              </w:r>
            </w:sdtContent>
          </w:sdt>
        </w:p>
      </w:sdtContent>
    </w:sdt>
    <w:sdt>
      <w:sdtPr>
        <w:tag w:val="goog_rdk_13"/>
      </w:sdtPr>
      <w:sdtContent>
        <w:p w:rsidR="00000000" w:rsidDel="00000000" w:rsidP="00000000" w:rsidRDefault="00000000" w:rsidRPr="00000000" w14:paraId="00000005">
          <w:pPr>
            <w:spacing w:before="119" w:lineRule="auto"/>
            <w:ind w:left="2016" w:right="2043" w:firstLine="0"/>
            <w:jc w:val="center"/>
            <w:rPr>
              <w:rFonts w:ascii="Courier New" w:cs="Courier New" w:eastAsia="Courier New" w:hAnsi="Courier New"/>
              <w:sz w:val="20"/>
              <w:szCs w:val="20"/>
              <w:rPrChange w:author="DANIEL TABORDA OBANDO" w:id="3" w:date="2022-01-20T20:51:49Z">
                <w:rPr>
                  <w:rFonts w:ascii="Courier New" w:cs="Courier New" w:eastAsia="Courier New" w:hAnsi="Courier New"/>
                  <w:sz w:val="18"/>
                  <w:szCs w:val="18"/>
                </w:rPr>
              </w:rPrChange>
            </w:rPr>
          </w:pPr>
          <w:sdt>
            <w:sdtPr>
              <w:tag w:val="goog_rdk_11"/>
            </w:sdtPr>
            <w:sdtContent>
              <w:r w:rsidDel="00000000" w:rsidR="00000000" w:rsidRPr="00000000">
                <w:rPr>
                  <w:rFonts w:ascii="Courier New" w:cs="Courier New" w:eastAsia="Courier New" w:hAnsi="Courier New"/>
                  <w:color w:val="5f6368"/>
                  <w:sz w:val="21"/>
                  <w:szCs w:val="21"/>
                  <w:highlight w:val="white"/>
                  <w:rtl w:val="0"/>
                  <w:rPrChange w:author="DANIEL TABORDA OBANDO" w:id="2" w:date="2022-01-20T20:51:47Z">
                    <w:rPr>
                      <w:rFonts w:ascii="Roboto" w:cs="Roboto" w:eastAsia="Roboto" w:hAnsi="Roboto"/>
                      <w:color w:val="5f6368"/>
                      <w:sz w:val="21"/>
                      <w:szCs w:val="21"/>
                      <w:highlight w:val="white"/>
                    </w:rPr>
                  </w:rPrChange>
                </w:rPr>
                <w:t xml:space="preserve">daniel.torresc@udea.edu.co</w:t>
              </w:r>
            </w:sdtContent>
          </w:sdt>
          <w:sdt>
            <w:sdtPr>
              <w:tag w:val="goog_rdk_12"/>
            </w:sdtPr>
            <w:sdtContent>
              <w:r w:rsidDel="00000000" w:rsidR="00000000" w:rsidRPr="00000000">
                <w:rPr>
                  <w:rtl w:val="0"/>
                </w:rPr>
              </w:r>
            </w:sdtContent>
          </w:sdt>
        </w:p>
      </w:sdtContent>
    </w:sdt>
    <w:sdt>
      <w:sdtPr>
        <w:tag w:val="goog_rdk_16"/>
      </w:sdtPr>
      <w:sdtContent>
        <w:p w:rsidR="00000000" w:rsidDel="00000000" w:rsidP="00000000" w:rsidRDefault="00000000" w:rsidRPr="00000000" w14:paraId="00000006">
          <w:pPr>
            <w:rPr>
              <w:sz w:val="20"/>
              <w:szCs w:val="20"/>
              <w:rPrChange w:author="DANIEL TABORDA OBANDO" w:id="3" w:date="2022-01-20T20:51:49Z">
                <w:rPr/>
              </w:rPrChange>
            </w:rPr>
          </w:pPr>
          <w:sdt>
            <w:sdtPr>
              <w:tag w:val="goog_rdk_14"/>
            </w:sdtPr>
            <w:sdtContent>
              <w:commentRangeStart w:id="2"/>
            </w:sdtContent>
          </w:sdt>
          <w:sdt>
            <w:sdtPr>
              <w:tag w:val="goog_rdk_15"/>
            </w:sdtPr>
            <w:sdtContent>
              <w:r w:rsidDel="00000000" w:rsidR="00000000" w:rsidRPr="00000000">
                <w:rPr>
                  <w:rtl w:val="0"/>
                </w:rPr>
              </w:r>
            </w:sdtContent>
          </w:sdt>
        </w:p>
      </w:sdtContent>
    </w:sd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
        </w:sdtPr>
        <w:sdtContent>
          <w:commentRangeStart w:id="3"/>
        </w:sdtContent>
      </w:sd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 – La Ingeniería de Sistemas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de las ramas de la ingeniería que está altamente relacionada con el uso de la tecnología para resolver problemas. Con un gran número de </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áreas de estudio, es una de las ingenierías más importantes en la actualidad debido a los aportes que hace para automatizar tareas que realizamos diariamente por medio de aplicaciones, trabajar con grandes cantidades de información utilizando las diferentes herramientas tecnológicas que existen, entre muchas otras razones que hacen que los ingenieros de sistemas sean profesionales muy solicitados en todas las empresas</w:t>
      </w:r>
    </w:p>
    <w:p w:rsidR="00000000" w:rsidDel="00000000" w:rsidP="00000000" w:rsidRDefault="00000000" w:rsidRPr="00000000" w14:paraId="00000008">
      <w:pPr>
        <w:spacing w:before="166" w:lineRule="auto"/>
        <w:ind w:right="36"/>
        <w:rPr>
          <w:sz w:val="24"/>
          <w:szCs w:val="24"/>
        </w:rPr>
      </w:pPr>
      <w:sdt>
        <w:sdtPr>
          <w:tag w:val="goog_rdk_18"/>
        </w:sdtPr>
        <w:sdtContent>
          <w:commentRangeStart w:id="4"/>
        </w:sdtContent>
      </w:sdt>
      <w:r w:rsidDel="00000000" w:rsidR="00000000" w:rsidRPr="00000000">
        <w:rPr>
          <w:b w:val="1"/>
          <w:sz w:val="24"/>
          <w:szCs w:val="24"/>
          <w:rtl w:val="0"/>
        </w:rPr>
        <w:t xml:space="preserve">PALABRAS CLAVE:</w:t>
      </w:r>
      <w:commentRangeEnd w:id="4"/>
      <w:r w:rsidDel="00000000" w:rsidR="00000000" w:rsidRPr="00000000">
        <w:commentReference w:id="4"/>
      </w:r>
      <w:r w:rsidDel="00000000" w:rsidR="00000000" w:rsidRPr="00000000">
        <w:rPr>
          <w:b w:val="1"/>
          <w:sz w:val="24"/>
          <w:szCs w:val="24"/>
          <w:rtl w:val="0"/>
        </w:rPr>
        <w:t xml:space="preserve"> </w:t>
      </w:r>
      <w:r w:rsidDel="00000000" w:rsidR="00000000" w:rsidRPr="00000000">
        <w:rPr>
          <w:sz w:val="24"/>
          <w:szCs w:val="24"/>
          <w:rtl w:val="0"/>
        </w:rPr>
        <w:t xml:space="preserve">ingeniería, automatización, software, sociedad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spacing w:before="166" w:lineRule="auto"/>
        <w:ind w:right="36"/>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66" w:line="259" w:lineRule="auto"/>
        <w:ind w:left="1440" w:right="36"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3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Ingeniería de Sistema articula la aplicación de teorías y herramientas tecnológicas, pensadas en dar soluciones a las necesidades reales de la sociedad. El ingeniero de sistemas desarrolla y administra las tecnologías de la información y la comunicación de manera eficiente para las organizaciones, entendiendo la importancia de planear procesos productivos mediante la aplicación de programación, sistemas digitales, gerencia de proyectos informáticos e ingeniería de software. (1)</w:t>
      </w:r>
    </w:p>
    <w:p w:rsidR="00000000" w:rsidDel="00000000" w:rsidP="00000000" w:rsidRDefault="00000000" w:rsidRPr="00000000" w14:paraId="0000000C">
      <w:pPr>
        <w:spacing w:before="166" w:lineRule="auto"/>
        <w:ind w:left="1080" w:right="36" w:firstLine="0"/>
        <w:rPr>
          <w:sz w:val="24"/>
          <w:szCs w:val="24"/>
        </w:rPr>
      </w:pPr>
      <w:r w:rsidDel="00000000" w:rsidR="00000000" w:rsidRPr="00000000">
        <w:rPr>
          <w:sz w:val="24"/>
          <w:szCs w:val="24"/>
          <w:rtl w:val="0"/>
        </w:rPr>
        <w:t xml:space="preserve">Con el constante avance de las tecnologías en la humanidad cada vez se requieren </w:t>
      </w:r>
      <w:sdt>
        <w:sdtPr>
          <w:tag w:val="goog_rdk_19"/>
        </w:sdtPr>
        <w:sdtContent>
          <w:ins w:author="DANIEL TABORDA OBANDO" w:id="4" w:date="2022-01-20T21:08:21Z">
            <w:r w:rsidDel="00000000" w:rsidR="00000000" w:rsidRPr="00000000">
              <w:rPr>
                <w:sz w:val="24"/>
                <w:szCs w:val="24"/>
                <w:rtl w:val="0"/>
              </w:rPr>
              <w:t xml:space="preserve">más</w:t>
            </w:r>
          </w:ins>
        </w:sdtContent>
      </w:sdt>
      <w:sdt>
        <w:sdtPr>
          <w:tag w:val="goog_rdk_20"/>
        </w:sdtPr>
        <w:sdtContent>
          <w:del w:author="DANIEL TABORDA OBANDO" w:id="4" w:date="2022-01-20T21:08:21Z">
            <w:r w:rsidDel="00000000" w:rsidR="00000000" w:rsidRPr="00000000">
              <w:rPr>
                <w:sz w:val="24"/>
                <w:szCs w:val="24"/>
                <w:rtl w:val="0"/>
              </w:rPr>
              <w:delText xml:space="preserve">mas</w:delText>
            </w:r>
          </w:del>
        </w:sdtContent>
      </w:sdt>
      <w:r w:rsidDel="00000000" w:rsidR="00000000" w:rsidRPr="00000000">
        <w:rPr>
          <w:sz w:val="24"/>
          <w:szCs w:val="24"/>
          <w:rtl w:val="0"/>
        </w:rPr>
        <w:t xml:space="preserve"> personas dispuestas a entenderlas y ayudar con su </w:t>
      </w:r>
      <w:sdt>
        <w:sdtPr>
          <w:tag w:val="goog_rdk_21"/>
        </w:sdtPr>
        <w:sdtContent>
          <w:ins w:author="DANIEL TABORDA OBANDO" w:id="5" w:date="2022-01-20T21:08:24Z">
            <w:r w:rsidDel="00000000" w:rsidR="00000000" w:rsidRPr="00000000">
              <w:rPr>
                <w:sz w:val="24"/>
                <w:szCs w:val="24"/>
                <w:rtl w:val="0"/>
              </w:rPr>
              <w:t xml:space="preserve">constante</w:t>
            </w:r>
          </w:ins>
        </w:sdtContent>
      </w:sdt>
      <w:sdt>
        <w:sdtPr>
          <w:tag w:val="goog_rdk_22"/>
        </w:sdtPr>
        <w:sdtContent>
          <w:del w:author="DANIEL TABORDA OBANDO" w:id="5" w:date="2022-01-20T21:08:24Z">
            <w:r w:rsidDel="00000000" w:rsidR="00000000" w:rsidRPr="00000000">
              <w:rPr>
                <w:sz w:val="24"/>
                <w:szCs w:val="24"/>
                <w:rtl w:val="0"/>
              </w:rPr>
              <w:delText xml:space="preserve">contante</w:delText>
            </w:r>
          </w:del>
        </w:sdtContent>
      </w:sdt>
      <w:r w:rsidDel="00000000" w:rsidR="00000000" w:rsidRPr="00000000">
        <w:rPr>
          <w:sz w:val="24"/>
          <w:szCs w:val="24"/>
          <w:rtl w:val="0"/>
        </w:rPr>
        <w:t xml:space="preserve"> desarrollo y por esta razón </w:t>
      </w:r>
      <w:r w:rsidDel="00000000" w:rsidR="00000000" w:rsidRPr="00000000">
        <w:rPr>
          <w:color w:val="000000"/>
          <w:sz w:val="24"/>
          <w:szCs w:val="24"/>
          <w:rtl w:val="0"/>
        </w:rPr>
        <w:t xml:space="preserve">la ingeniería de sistemas se ha posicionado como una de las carreras más demandadas del mercado laboral. Cada año se abren miles de puestos para ingenieros de sistemas en las empresas con salarios que suelen estar por encima del promedio, esto es algo normal si se tiene en cuenta que desde hace algún tiempo se viene presentando un déficit de estos profesionales en Colombia y en muchas partes del mundo. </w:t>
      </w:r>
      <w:r w:rsidDel="00000000" w:rsidR="00000000" w:rsidRPr="00000000">
        <w:rPr>
          <w:sz w:val="24"/>
          <w:szCs w:val="24"/>
          <w:rtl w:val="0"/>
        </w:rPr>
        <w:t xml:space="preserve"> </w:t>
      </w:r>
    </w:p>
    <w:p w:rsidR="00000000" w:rsidDel="00000000" w:rsidP="00000000" w:rsidRDefault="00000000" w:rsidRPr="00000000" w14:paraId="0000000D">
      <w:pPr>
        <w:spacing w:before="166" w:lineRule="auto"/>
        <w:ind w:right="36"/>
        <w:rPr>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sdt>
        <w:sdtPr>
          <w:tag w:val="goog_rdk_23"/>
        </w:sdtPr>
        <w:sdtContent>
          <w:commentRangeStart w:id="5"/>
        </w:sdtContent>
      </w:sd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Áreas de estudio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Bases de datos.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Telecomunicaciones.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Gerencia de proyectos.</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software.</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Producción de videojuegos.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Componente humanístico.</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Segunda lengua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sdt>
        <w:sdtPr>
          <w:tag w:val="goog_rdk_25"/>
        </w:sdtPr>
        <w:sdtContent>
          <w:del w:author="DANIEL TABORDA OBANDO" w:id="6" w:date="2022-01-20T21:09:16Z"/>
          <w:sdt>
            <w:sdtPr>
              <w:tag w:val="goog_rdk_26"/>
            </w:sdtPr>
            <w:sdtContent>
              <w:commentRangeStart w:id="6"/>
            </w:sdtContent>
          </w:sdt>
          <w:del w:author="DANIEL TABORDA OBANDO" w:id="6" w:date="2022-01-20T21:09:16Z">
            <w:r w:rsidDel="00000000" w:rsidR="00000000" w:rsidRPr="00000000">
              <w:rPr>
                <w:color w:val="000000"/>
                <w:sz w:val="24"/>
                <w:szCs w:val="24"/>
                <w:rtl w:val="0"/>
              </w:rPr>
              <w:delText xml:space="preserve">á</w:delText>
            </w:r>
          </w:del>
        </w:sdtContent>
      </w:sdt>
      <w:sdt>
        <w:sdtPr>
          <w:tag w:val="goog_rdk_27"/>
        </w:sdtPr>
        <w:sdtContent>
          <w:ins w:author="DANIEL TABORDA OBANDO" w:id="6" w:date="2022-01-20T21:09:16Z">
            <w:r w:rsidDel="00000000" w:rsidR="00000000" w:rsidRPr="00000000">
              <w:rPr>
                <w:color w:val="000000"/>
                <w:sz w:val="24"/>
                <w:szCs w:val="24"/>
                <w:rtl w:val="0"/>
              </w:rPr>
              <w:t xml:space="preserve">Á</w:t>
            </w:r>
          </w:ins>
        </w:sdtContent>
      </w:sdt>
      <w:r w:rsidDel="00000000" w:rsidR="00000000" w:rsidRPr="00000000">
        <w:rPr>
          <w:color w:val="000000"/>
          <w:sz w:val="24"/>
          <w:szCs w:val="24"/>
          <w:rtl w:val="0"/>
        </w:rPr>
        <w:t xml:space="preserve">reas en las que se puede especializar un profesional.</w:t>
      </w:r>
      <w:commentRangeEnd w:id="6"/>
      <w:r w:rsidDel="00000000" w:rsidR="00000000" w:rsidRPr="00000000">
        <w:commentReference w:id="6"/>
      </w:r>
      <w:r w:rsidDel="00000000" w:rsidR="00000000" w:rsidRPr="00000000">
        <w:rPr>
          <w:color w:val="000000"/>
          <w:sz w:val="24"/>
          <w:szCs w:val="24"/>
          <w:rtl w:val="0"/>
        </w:rPr>
        <w:t xml:space="preserve"> </w:t>
      </w:r>
      <w:sdt>
        <w:sdtPr>
          <w:tag w:val="goog_rdk_28"/>
        </w:sdtPr>
        <w:sdtContent>
          <w:commentRangeStart w:id="7"/>
        </w:sdtContent>
      </w:sdt>
      <w:r w:rsidDel="00000000" w:rsidR="00000000" w:rsidRPr="00000000">
        <w:rPr>
          <w:color w:val="000000"/>
          <w:sz w:val="24"/>
          <w:szCs w:val="24"/>
          <w:rtl w:val="0"/>
        </w:rPr>
        <w:t xml:space="preserve">Esta </w:t>
      </w:r>
      <w:commentRangeEnd w:id="7"/>
      <w:r w:rsidDel="00000000" w:rsidR="00000000" w:rsidRPr="00000000">
        <w:commentReference w:id="7"/>
      </w:r>
      <w:r w:rsidDel="00000000" w:rsidR="00000000" w:rsidRPr="00000000">
        <w:rPr>
          <w:color w:val="000000"/>
          <w:sz w:val="24"/>
          <w:szCs w:val="24"/>
          <w:rtl w:val="0"/>
        </w:rPr>
        <w:t xml:space="preserve">cuenta con un amplio campo laboral que va desde desarrollo de software de aplicaciones web, móviles, de escritorio, también está la seguridad informática, diseño de bases datos, inteligencia artificial, entre otras.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sdt>
        <w:sdtPr>
          <w:tag w:val="goog_rdk_29"/>
        </w:sdtPr>
        <w:sdtContent>
          <w:commentRangeStart w:id="8"/>
        </w:sdtContent>
      </w:sdt>
      <w:r w:rsidDel="00000000" w:rsidR="00000000" w:rsidRPr="00000000">
        <w:rPr>
          <w:color w:val="000000"/>
          <w:sz w:val="24"/>
          <w:szCs w:val="24"/>
          <w:rtl w:val="0"/>
        </w:rPr>
        <w:t xml:space="preserve">En mi opinión y en estos momentos las áreas que </w:t>
      </w:r>
      <w:sdt>
        <w:sdtPr>
          <w:tag w:val="goog_rdk_30"/>
        </w:sdtPr>
        <w:sdtContent>
          <w:ins w:author="DANIEL TABORDA OBANDO" w:id="7" w:date="2022-01-20T21:23:26Z">
            <w:r w:rsidDel="00000000" w:rsidR="00000000" w:rsidRPr="00000000">
              <w:rPr>
                <w:color w:val="000000"/>
                <w:sz w:val="24"/>
                <w:szCs w:val="24"/>
                <w:rtl w:val="0"/>
              </w:rPr>
              <w:t xml:space="preserve">más</w:t>
            </w:r>
          </w:ins>
        </w:sdtContent>
      </w:sdt>
      <w:sdt>
        <w:sdtPr>
          <w:tag w:val="goog_rdk_31"/>
        </w:sdtPr>
        <w:sdtContent>
          <w:del w:author="DANIEL TABORDA OBANDO" w:id="7" w:date="2022-01-20T21:23:26Z">
            <w:r w:rsidDel="00000000" w:rsidR="00000000" w:rsidRPr="00000000">
              <w:rPr>
                <w:color w:val="000000"/>
                <w:sz w:val="24"/>
                <w:szCs w:val="24"/>
                <w:rtl w:val="0"/>
              </w:rPr>
              <w:delText xml:space="preserve">mas</w:delText>
            </w:r>
          </w:del>
        </w:sdtContent>
      </w:sdt>
      <w:r w:rsidDel="00000000" w:rsidR="00000000" w:rsidRPr="00000000">
        <w:rPr>
          <w:color w:val="000000"/>
          <w:sz w:val="24"/>
          <w:szCs w:val="24"/>
          <w:rtl w:val="0"/>
        </w:rPr>
        <w:t xml:space="preserve"> me llama</w:t>
      </w:r>
      <w:sdt>
        <w:sdtPr>
          <w:tag w:val="goog_rdk_32"/>
        </w:sdtPr>
        <w:sdtContent>
          <w:ins w:author="DANIEL TABORDA OBANDO" w:id="8" w:date="2022-01-20T21:23:33Z">
            <w:r w:rsidDel="00000000" w:rsidR="00000000" w:rsidRPr="00000000">
              <w:rPr>
                <w:color w:val="000000"/>
                <w:sz w:val="24"/>
                <w:szCs w:val="24"/>
                <w:rtl w:val="0"/>
              </w:rPr>
              <w:t xml:space="preserve">n</w:t>
            </w:r>
          </w:ins>
        </w:sdtContent>
      </w:sdt>
      <w:r w:rsidDel="00000000" w:rsidR="00000000" w:rsidRPr="00000000">
        <w:rPr>
          <w:color w:val="000000"/>
          <w:sz w:val="24"/>
          <w:szCs w:val="24"/>
          <w:rtl w:val="0"/>
        </w:rPr>
        <w:t xml:space="preserve"> la atención son la seguridad informática,</w:t>
      </w:r>
      <w:commentRangeEnd w:id="8"/>
      <w:r w:rsidDel="00000000" w:rsidR="00000000" w:rsidRPr="00000000">
        <w:commentReference w:id="8"/>
      </w:r>
      <w:r w:rsidDel="00000000" w:rsidR="00000000" w:rsidRPr="00000000">
        <w:rPr>
          <w:color w:val="000000"/>
          <w:sz w:val="24"/>
          <w:szCs w:val="24"/>
          <w:rtl w:val="0"/>
        </w:rPr>
        <w:t xml:space="preserve"> el desarrollo de software y las bases de datos.</w:t>
      </w:r>
      <w:sdt>
        <w:sdtPr>
          <w:tag w:val="goog_rdk_33"/>
        </w:sdtPr>
        <w:sdtContent>
          <w:ins w:author="DANIEL TABORDA OBANDO" w:id="9" w:date="2022-01-20T21:23:51Z">
            <w:r w:rsidDel="00000000" w:rsidR="00000000" w:rsidRPr="00000000">
              <w:rPr>
                <w:color w:val="000000"/>
                <w:sz w:val="24"/>
                <w:szCs w:val="24"/>
                <w:rtl w:val="0"/>
              </w:rPr>
              <w:t xml:space="preserve"> Esto,</w:t>
            </w:r>
          </w:ins>
        </w:sdtContent>
      </w:sdt>
      <w:r w:rsidDel="00000000" w:rsidR="00000000" w:rsidRPr="00000000">
        <w:rPr>
          <w:color w:val="000000"/>
          <w:sz w:val="24"/>
          <w:szCs w:val="24"/>
          <w:rtl w:val="0"/>
        </w:rPr>
        <w:t xml:space="preserve"> </w:t>
      </w:r>
      <w:sdt>
        <w:sdtPr>
          <w:tag w:val="goog_rdk_34"/>
        </w:sdtPr>
        <w:sdtContent>
          <w:del w:author="DANIEL TABORDA OBANDO" w:id="10" w:date="2022-01-20T21:23:56Z">
            <w:r w:rsidDel="00000000" w:rsidR="00000000" w:rsidRPr="00000000">
              <w:rPr>
                <w:color w:val="000000"/>
                <w:sz w:val="24"/>
                <w:szCs w:val="24"/>
                <w:rtl w:val="0"/>
              </w:rPr>
              <w:delText xml:space="preserve">P</w:delText>
            </w:r>
          </w:del>
        </w:sdtContent>
      </w:sdt>
      <w:sdt>
        <w:sdtPr>
          <w:tag w:val="goog_rdk_35"/>
        </w:sdtPr>
        <w:sdtContent>
          <w:ins w:author="DANIEL TABORDA OBANDO" w:id="10" w:date="2022-01-20T21:23:56Z">
            <w:r w:rsidDel="00000000" w:rsidR="00000000" w:rsidRPr="00000000">
              <w:rPr>
                <w:color w:val="000000"/>
                <w:sz w:val="24"/>
                <w:szCs w:val="24"/>
                <w:rtl w:val="0"/>
              </w:rPr>
              <w:t xml:space="preserve">p</w:t>
            </w:r>
          </w:ins>
        </w:sdtContent>
      </w:sdt>
      <w:r w:rsidDel="00000000" w:rsidR="00000000" w:rsidRPr="00000000">
        <w:rPr>
          <w:color w:val="000000"/>
          <w:sz w:val="24"/>
          <w:szCs w:val="24"/>
          <w:rtl w:val="0"/>
        </w:rPr>
        <w:t xml:space="preserve">orque son campos donde se maneja un control y un orden, cosa que toda empresa siempre busca, por ejemplo en el caso de la seguridad informática que por </w:t>
      </w:r>
      <w:sdt>
        <w:sdtPr>
          <w:tag w:val="goog_rdk_36"/>
        </w:sdtPr>
        <w:sdtContent>
          <w:del w:author="DANIEL TABORDA OBANDO" w:id="11" w:date="2022-01-20T21:24:19Z">
            <w:r w:rsidDel="00000000" w:rsidR="00000000" w:rsidRPr="00000000">
              <w:rPr>
                <w:color w:val="000000"/>
                <w:sz w:val="24"/>
                <w:szCs w:val="24"/>
                <w:rtl w:val="0"/>
              </w:rPr>
              <w:delText xml:space="preserve">culpa de </w:delText>
            </w:r>
          </w:del>
        </w:sdtContent>
      </w:sdt>
      <w:r w:rsidDel="00000000" w:rsidR="00000000" w:rsidRPr="00000000">
        <w:rPr>
          <w:color w:val="000000"/>
          <w:sz w:val="24"/>
          <w:szCs w:val="24"/>
          <w:rtl w:val="0"/>
        </w:rPr>
        <w:t xml:space="preserve">casos de robo de información, dinero o privacidad generan mucha desconfianza por parte de los usuario y por esa razón </w:t>
      </w:r>
      <w:sdt>
        <w:sdtPr>
          <w:tag w:val="goog_rdk_37"/>
        </w:sdtPr>
        <w:sdtContent>
          <w:ins w:author="DANIEL TABORDA OBANDO" w:id="12" w:date="2022-01-20T21:24:33Z">
            <w:r w:rsidDel="00000000" w:rsidR="00000000" w:rsidRPr="00000000">
              <w:rPr>
                <w:color w:val="000000"/>
                <w:sz w:val="24"/>
                <w:szCs w:val="24"/>
                <w:rtl w:val="0"/>
              </w:rPr>
              <w:t xml:space="preserve">,</w:t>
            </w:r>
          </w:ins>
        </w:sdtContent>
      </w:sdt>
      <w:sdt>
        <w:sdtPr>
          <w:tag w:val="goog_rdk_38"/>
        </w:sdtPr>
        <w:sdtContent>
          <w:commentRangeStart w:id="9"/>
        </w:sdtContent>
      </w:sdt>
      <w:r w:rsidDel="00000000" w:rsidR="00000000" w:rsidRPr="00000000">
        <w:rPr>
          <w:color w:val="000000"/>
          <w:sz w:val="24"/>
          <w:szCs w:val="24"/>
          <w:rtl w:val="0"/>
        </w:rPr>
        <w:t xml:space="preserve">junto a que ya está llegando la era de los nfts y la realidad virtual</w:t>
      </w:r>
      <w:sdt>
        <w:sdtPr>
          <w:tag w:val="goog_rdk_39"/>
        </w:sdtPr>
        <w:sdtContent>
          <w:ins w:author="DANIEL TABORDA OBANDO" w:id="13" w:date="2022-01-20T21:24:41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soy consciente que las empresas van a necesitar a más personas para las cuestiones de seguridad y control entre muchas otras ocupaciones relacionadas con la ingeniería de sistemas.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61" w:line="259" w:lineRule="auto"/>
        <w:ind w:left="1440" w:right="38"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Habilidades y competencias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Entre mis habilidades la que me gustaría resaltar primero es la calma y </w:t>
      </w:r>
      <w:sdt>
        <w:sdtPr>
          <w:tag w:val="goog_rdk_40"/>
        </w:sdtPr>
        <w:sdtContent>
          <w:ins w:author="DANIEL TABORDA OBANDO" w:id="14" w:date="2022-01-20T21:27:52Z">
            <w:r w:rsidDel="00000000" w:rsidR="00000000" w:rsidRPr="00000000">
              <w:rPr>
                <w:color w:val="000000"/>
                <w:sz w:val="24"/>
                <w:szCs w:val="24"/>
                <w:rtl w:val="0"/>
              </w:rPr>
              <w:t xml:space="preserve">aunque</w:t>
            </w:r>
          </w:ins>
        </w:sdtContent>
      </w:sdt>
      <w:sdt>
        <w:sdtPr>
          <w:tag w:val="goog_rdk_41"/>
        </w:sdtPr>
        <w:sdtContent>
          <w:del w:author="DANIEL TABORDA OBANDO" w:id="14" w:date="2022-01-20T21:27:52Z">
            <w:r w:rsidDel="00000000" w:rsidR="00000000" w:rsidRPr="00000000">
              <w:rPr>
                <w:color w:val="000000"/>
                <w:sz w:val="24"/>
                <w:szCs w:val="24"/>
                <w:rtl w:val="0"/>
              </w:rPr>
              <w:delText xml:space="preserve">aun que</w:delText>
            </w:r>
          </w:del>
        </w:sdtContent>
      </w:sdt>
      <w:r w:rsidDel="00000000" w:rsidR="00000000" w:rsidRPr="00000000">
        <w:rPr>
          <w:color w:val="000000"/>
          <w:sz w:val="24"/>
          <w:szCs w:val="24"/>
          <w:rtl w:val="0"/>
        </w:rPr>
        <w:t xml:space="preserve"> puede haber momentos </w:t>
      </w:r>
      <w:sdt>
        <w:sdtPr>
          <w:tag w:val="goog_rdk_42"/>
        </w:sdtPr>
        <w:sdtContent>
          <w:commentRangeStart w:id="10"/>
        </w:sdtContent>
      </w:sdt>
      <w:r w:rsidDel="00000000" w:rsidR="00000000" w:rsidRPr="00000000">
        <w:rPr>
          <w:color w:val="000000"/>
          <w:sz w:val="24"/>
          <w:szCs w:val="24"/>
          <w:rtl w:val="0"/>
        </w:rPr>
        <w:t xml:space="preserve">donde me pase de calmado, t</w:t>
      </w:r>
      <w:commentRangeEnd w:id="10"/>
      <w:r w:rsidDel="00000000" w:rsidR="00000000" w:rsidRPr="00000000">
        <w:commentReference w:id="10"/>
      </w:r>
      <w:r w:rsidDel="00000000" w:rsidR="00000000" w:rsidRPr="00000000">
        <w:rPr>
          <w:color w:val="000000"/>
          <w:sz w:val="24"/>
          <w:szCs w:val="24"/>
          <w:rtl w:val="0"/>
        </w:rPr>
        <w:t xml:space="preserve">ambién es cierto que esto me ayuda mucho a pensar, analizar y entender situaciones de una mejor manera. Otra habilidad o competencia seria mi compromiso</w:t>
      </w:r>
      <w:sdt>
        <w:sdtPr>
          <w:tag w:val="goog_rdk_43"/>
        </w:sdtPr>
        <w:sdtContent>
          <w:ins w:author="DANIEL TABORDA OBANDO" w:id="15" w:date="2022-01-20T21:29:23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creo y considero que soy bastante determinado en cuanto a realizar o ejecutar ciertas tareas u objetivos</w:t>
      </w:r>
      <w:sdt>
        <w:sdtPr>
          <w:tag w:val="goog_rdk_44"/>
        </w:sdtPr>
        <w:sdtContent>
          <w:ins w:author="DANIEL TABORDA OBANDO" w:id="16" w:date="2022-01-20T21:29:43Z">
            <w:r w:rsidDel="00000000" w:rsidR="00000000" w:rsidRPr="00000000">
              <w:rPr>
                <w:color w:val="000000"/>
                <w:sz w:val="24"/>
                <w:szCs w:val="24"/>
                <w:rtl w:val="0"/>
              </w:rPr>
              <w:t xml:space="preserve">.</w:t>
            </w:r>
          </w:ins>
        </w:sdtContent>
      </w:sdt>
      <w:sdt>
        <w:sdtPr>
          <w:tag w:val="goog_rdk_45"/>
        </w:sdtPr>
        <w:sdtContent>
          <w:del w:author="DANIEL TABORDA OBANDO" w:id="16" w:date="2022-01-20T21:29:43Z">
            <w:r w:rsidDel="00000000" w:rsidR="00000000" w:rsidRPr="00000000">
              <w:rPr>
                <w:color w:val="000000"/>
                <w:sz w:val="24"/>
                <w:szCs w:val="24"/>
                <w:rtl w:val="0"/>
              </w:rPr>
              <w:delText xml:space="preserve"> importantes que me propongo.</w:delText>
            </w:r>
          </w:del>
        </w:sdtContent>
      </w:sdt>
      <w:r w:rsidDel="00000000" w:rsidR="00000000" w:rsidRPr="00000000">
        <w:rPr>
          <w:color w:val="000000"/>
          <w:sz w:val="24"/>
          <w:szCs w:val="24"/>
          <w:rtl w:val="0"/>
        </w:rPr>
        <w:t xml:space="preserve"> También me gustaría resaltar mi </w:t>
      </w:r>
      <w:sdt>
        <w:sdtPr>
          <w:tag w:val="goog_rdk_46"/>
        </w:sdtPr>
        <w:sdtContent>
          <w:ins w:author="DANIEL TABORDA OBANDO" w:id="17" w:date="2022-01-20T21:30:00Z">
            <w:r w:rsidDel="00000000" w:rsidR="00000000" w:rsidRPr="00000000">
              <w:rPr>
                <w:color w:val="000000"/>
                <w:sz w:val="24"/>
                <w:szCs w:val="24"/>
                <w:rtl w:val="0"/>
              </w:rPr>
              <w:t xml:space="preserve">creatividad, soy</w:t>
            </w:r>
          </w:ins>
        </w:sdtContent>
      </w:sdt>
      <w:sdt>
        <w:sdtPr>
          <w:tag w:val="goog_rdk_47"/>
        </w:sdtPr>
        <w:sdtContent>
          <w:del w:author="DANIEL TABORDA OBANDO" w:id="17" w:date="2022-01-20T21:30:00Z">
            <w:r w:rsidDel="00000000" w:rsidR="00000000" w:rsidRPr="00000000">
              <w:rPr>
                <w:color w:val="000000"/>
                <w:sz w:val="24"/>
                <w:szCs w:val="24"/>
                <w:rtl w:val="0"/>
              </w:rPr>
              <w:delText xml:space="preserve">creatividad soy</w:delText>
            </w:r>
          </w:del>
        </w:sdtContent>
      </w:sdt>
      <w:r w:rsidDel="00000000" w:rsidR="00000000" w:rsidRPr="00000000">
        <w:rPr>
          <w:color w:val="000000"/>
          <w:sz w:val="24"/>
          <w:szCs w:val="24"/>
          <w:rtl w:val="0"/>
        </w:rPr>
        <w:t xml:space="preserve"> alguien que le gusta crear y escribir historias, disfruto la creación y edición </w:t>
      </w:r>
      <w:sdt>
        <w:sdtPr>
          <w:tag w:val="goog_rdk_48"/>
        </w:sdtPr>
        <w:sdtContent>
          <w:ins w:author="DANIEL TABORDA OBANDO" w:id="18" w:date="2022-01-20T21:29:52Z">
            <w:r w:rsidDel="00000000" w:rsidR="00000000" w:rsidRPr="00000000">
              <w:rPr>
                <w:color w:val="000000"/>
                <w:sz w:val="24"/>
                <w:szCs w:val="24"/>
                <w:rtl w:val="0"/>
              </w:rPr>
              <w:t xml:space="preserve">audiovisual</w:t>
            </w:r>
          </w:ins>
        </w:sdtContent>
      </w:sdt>
      <w:sdt>
        <w:sdtPr>
          <w:tag w:val="goog_rdk_49"/>
        </w:sdtPr>
        <w:sdtContent>
          <w:del w:author="DANIEL TABORDA OBANDO" w:id="18" w:date="2022-01-20T21:29:52Z">
            <w:r w:rsidDel="00000000" w:rsidR="00000000" w:rsidRPr="00000000">
              <w:rPr>
                <w:color w:val="000000"/>
                <w:sz w:val="24"/>
                <w:szCs w:val="24"/>
                <w:rtl w:val="0"/>
              </w:rPr>
              <w:delText xml:space="preserve">audio visual</w:delText>
            </w:r>
          </w:del>
        </w:sdtContent>
      </w:sdt>
      <w:r w:rsidDel="00000000" w:rsidR="00000000" w:rsidRPr="00000000">
        <w:rPr>
          <w:color w:val="000000"/>
          <w:sz w:val="24"/>
          <w:szCs w:val="24"/>
          <w:rtl w:val="0"/>
        </w:rPr>
        <w:t xml:space="preserve"> e incluso</w:t>
      </w:r>
      <w:sdt>
        <w:sdtPr>
          <w:tag w:val="goog_rdk_50"/>
        </w:sdtPr>
        <w:sdtContent>
          <w:ins w:author="DANIEL TABORDA OBANDO" w:id="19" w:date="2022-01-20T21:30:10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pasando por la música</w:t>
      </w:r>
      <w:sdt>
        <w:sdtPr>
          <w:tag w:val="goog_rdk_51"/>
        </w:sdtPr>
        <w:sdtContent>
          <w:ins w:author="DANIEL TABORDA OBANDO" w:id="20" w:date="2022-01-20T21:30:13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también pienso mucho en futuros proyectos usando la programación web y de aplicaciones móviles.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Entre mis falencias yo </w:t>
      </w:r>
      <w:sdt>
        <w:sdtPr>
          <w:tag w:val="goog_rdk_52"/>
        </w:sdtPr>
        <w:sdtContent>
          <w:ins w:author="DANIEL TABORDA OBANDO" w:id="21" w:date="2022-01-20T21:30:19Z">
            <w:r w:rsidDel="00000000" w:rsidR="00000000" w:rsidRPr="00000000">
              <w:rPr>
                <w:color w:val="000000"/>
                <w:sz w:val="24"/>
                <w:szCs w:val="24"/>
                <w:rtl w:val="0"/>
              </w:rPr>
              <w:t xml:space="preserve">diría</w:t>
            </w:r>
          </w:ins>
        </w:sdtContent>
      </w:sdt>
      <w:sdt>
        <w:sdtPr>
          <w:tag w:val="goog_rdk_53"/>
        </w:sdtPr>
        <w:sdtContent>
          <w:del w:author="DANIEL TABORDA OBANDO" w:id="21" w:date="2022-01-20T21:30:19Z">
            <w:r w:rsidDel="00000000" w:rsidR="00000000" w:rsidRPr="00000000">
              <w:rPr>
                <w:color w:val="000000"/>
                <w:sz w:val="24"/>
                <w:szCs w:val="24"/>
                <w:rtl w:val="0"/>
              </w:rPr>
              <w:delText xml:space="preserve">dirá</w:delText>
            </w:r>
          </w:del>
        </w:sdtContent>
      </w:sdt>
      <w:r w:rsidDel="00000000" w:rsidR="00000000" w:rsidRPr="00000000">
        <w:rPr>
          <w:color w:val="000000"/>
          <w:sz w:val="24"/>
          <w:szCs w:val="24"/>
          <w:rtl w:val="0"/>
        </w:rPr>
        <w:t xml:space="preserve"> que soy bastante introvertido, me cuesta un poco socializar y expresarme al principio, pero con un poco de tiempo y paciencia puedo adaptarme</w:t>
      </w:r>
      <w:sdt>
        <w:sdtPr>
          <w:tag w:val="goog_rdk_54"/>
        </w:sdtPr>
        <w:sdtContent>
          <w:ins w:author="DANIEL TABORDA OBANDO" w:id="22" w:date="2022-01-20T21:30:27Z">
            <w:r w:rsidDel="00000000" w:rsidR="00000000" w:rsidRPr="00000000">
              <w:rPr>
                <w:color w:val="000000"/>
                <w:sz w:val="24"/>
                <w:szCs w:val="24"/>
                <w:rtl w:val="0"/>
              </w:rPr>
              <w:t xml:space="preserve">.</w:t>
            </w:r>
          </w:ins>
        </w:sdtContent>
      </w:sdt>
      <w:sdt>
        <w:sdtPr>
          <w:tag w:val="goog_rdk_55"/>
        </w:sdtPr>
        <w:sdtContent>
          <w:del w:author="DANIEL TABORDA OBANDO" w:id="22" w:date="2022-01-20T21:30:27Z">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 </w:t>
      </w:r>
      <w:sdt>
        <w:sdtPr>
          <w:tag w:val="goog_rdk_56"/>
        </w:sdtPr>
        <w:sdtContent>
          <w:ins w:author="DANIEL TABORDA OBANDO" w:id="23" w:date="2022-01-20T21:30:31Z">
            <w:r w:rsidDel="00000000" w:rsidR="00000000" w:rsidRPr="00000000">
              <w:rPr>
                <w:color w:val="000000"/>
                <w:sz w:val="24"/>
                <w:szCs w:val="24"/>
                <w:rtl w:val="0"/>
              </w:rPr>
              <w:t xml:space="preserve">Creo</w:t>
            </w:r>
          </w:ins>
        </w:sdtContent>
      </w:sdt>
      <w:sdt>
        <w:sdtPr>
          <w:tag w:val="goog_rdk_57"/>
        </w:sdtPr>
        <w:sdtContent>
          <w:del w:author="DANIEL TABORDA OBANDO" w:id="23" w:date="2022-01-20T21:30:31Z">
            <w:r w:rsidDel="00000000" w:rsidR="00000000" w:rsidRPr="00000000">
              <w:rPr>
                <w:color w:val="000000"/>
                <w:sz w:val="24"/>
                <w:szCs w:val="24"/>
                <w:rtl w:val="0"/>
              </w:rPr>
              <w:delText xml:space="preserve">creo</w:delText>
            </w:r>
          </w:del>
        </w:sdtContent>
      </w:sdt>
      <w:r w:rsidDel="00000000" w:rsidR="00000000" w:rsidRPr="00000000">
        <w:rPr>
          <w:color w:val="000000"/>
          <w:sz w:val="24"/>
          <w:szCs w:val="24"/>
          <w:rtl w:val="0"/>
        </w:rPr>
        <w:t xml:space="preserve"> que todo es cuestión de sentirse cómodo para trabajar en conjunto de la mejor manera.</w:t>
      </w:r>
      <w:r w:rsidDel="00000000" w:rsidR="00000000" w:rsidRPr="00000000">
        <w:rPr>
          <w:rtl w:val="0"/>
        </w:rPr>
        <w:t xml:space="preserve"> </w:t>
      </w:r>
      <w:r w:rsidDel="00000000" w:rsidR="00000000" w:rsidRPr="00000000">
        <w:rPr>
          <w:color w:val="000000"/>
          <w:sz w:val="24"/>
          <w:szCs w:val="24"/>
          <w:rtl w:val="0"/>
        </w:rPr>
        <w:t xml:space="preserve">Por último, otra de las falencias que tengo es la </w:t>
      </w:r>
      <w:sdt>
        <w:sdtPr>
          <w:tag w:val="goog_rdk_58"/>
        </w:sdtPr>
        <w:sdtContent>
          <w:ins w:author="DANIEL TABORDA OBANDO" w:id="24" w:date="2022-01-20T21:30:37Z">
            <w:r w:rsidDel="00000000" w:rsidR="00000000" w:rsidRPr="00000000">
              <w:rPr>
                <w:color w:val="000000"/>
                <w:sz w:val="24"/>
                <w:szCs w:val="24"/>
                <w:rtl w:val="0"/>
              </w:rPr>
              <w:t xml:space="preserve">administración</w:t>
            </w:r>
          </w:ins>
        </w:sdtContent>
      </w:sdt>
      <w:sdt>
        <w:sdtPr>
          <w:tag w:val="goog_rdk_59"/>
        </w:sdtPr>
        <w:sdtContent>
          <w:del w:author="DANIEL TABORDA OBANDO" w:id="24" w:date="2022-01-20T21:30:37Z">
            <w:r w:rsidDel="00000000" w:rsidR="00000000" w:rsidRPr="00000000">
              <w:rPr>
                <w:color w:val="000000"/>
                <w:sz w:val="24"/>
                <w:szCs w:val="24"/>
                <w:rtl w:val="0"/>
              </w:rPr>
              <w:delText xml:space="preserve">administració</w:delText>
            </w:r>
          </w:del>
        </w:sdtContent>
      </w:sdt>
      <w:sdt>
        <w:sdtPr>
          <w:tag w:val="goog_rdk_60"/>
        </w:sdtPr>
        <w:sdtContent>
          <w:ins w:author="DANIEL TABORDA OBANDO" w:id="25" w:date="2022-01-20T21:07:35Z">
            <w:sdt>
              <w:sdtPr>
                <w:tag w:val="goog_rdk_61"/>
              </w:sdtPr>
              <w:sdtContent>
                <w:del w:author="DANIEL TABORDA OBANDO" w:id="24" w:date="2022-01-20T21:30:37Z">
                  <w:r w:rsidDel="00000000" w:rsidR="00000000" w:rsidRPr="00000000">
                    <w:rPr>
                      <w:color w:val="000000"/>
                      <w:sz w:val="24"/>
                      <w:szCs w:val="24"/>
                      <w:rtl w:val="0"/>
                    </w:rPr>
                    <w:delText xml:space="preserve"> </w:delText>
                  </w:r>
                </w:del>
              </w:sdtContent>
            </w:sdt>
          </w:ins>
        </w:sdtContent>
      </w:sdt>
      <w:sdt>
        <w:sdtPr>
          <w:tag w:val="goog_rdk_62"/>
        </w:sdtPr>
        <w:sdtContent>
          <w:del w:author="DANIEL TABORDA OBANDO" w:id="24" w:date="2022-01-20T21:30:37Z">
            <w:r w:rsidDel="00000000" w:rsidR="00000000" w:rsidRPr="00000000">
              <w:rPr>
                <w:color w:val="000000"/>
                <w:sz w:val="24"/>
                <w:szCs w:val="24"/>
                <w:rtl w:val="0"/>
              </w:rPr>
              <w:delText xml:space="preserve">n</w:delText>
            </w:r>
          </w:del>
        </w:sdtContent>
      </w:sdt>
      <w:r w:rsidDel="00000000" w:rsidR="00000000" w:rsidRPr="00000000">
        <w:rPr>
          <w:color w:val="000000"/>
          <w:sz w:val="24"/>
          <w:szCs w:val="24"/>
          <w:rtl w:val="0"/>
        </w:rPr>
        <w:t xml:space="preserve"> del tiempo, esto debido a que</w:t>
      </w:r>
      <w:sdt>
        <w:sdtPr>
          <w:tag w:val="goog_rdk_63"/>
        </w:sdtPr>
        <w:sdtContent>
          <w:ins w:author="DANIEL TABORDA OBANDO" w:id="26" w:date="2022-01-20T21:30:50Z">
            <w:r w:rsidDel="00000000" w:rsidR="00000000" w:rsidRPr="00000000">
              <w:rPr>
                <w:color w:val="000000"/>
                <w:sz w:val="24"/>
                <w:szCs w:val="24"/>
                <w:rtl w:val="0"/>
              </w:rPr>
              <w:t xml:space="preserve"> </w:t>
            </w:r>
            <w:r w:rsidDel="00000000" w:rsidR="00000000" w:rsidRPr="00000000">
              <w:rPr>
                <w:color w:val="000000"/>
                <w:sz w:val="24"/>
                <w:szCs w:val="24"/>
                <w:rtl w:val="0"/>
              </w:rPr>
              <w:t xml:space="preserve">se me dificulta </w:t>
            </w:r>
          </w:ins>
        </w:sdtContent>
      </w:sdt>
      <w:sdt>
        <w:sdtPr>
          <w:tag w:val="goog_rdk_64"/>
        </w:sdtPr>
        <w:sdtContent>
          <w:del w:author="DANIEL TABORDA OBANDO" w:id="26" w:date="2022-01-20T21:30:50Z">
            <w:r w:rsidDel="00000000" w:rsidR="00000000" w:rsidRPr="00000000">
              <w:rPr>
                <w:color w:val="000000"/>
                <w:sz w:val="24"/>
                <w:szCs w:val="24"/>
                <w:rtl w:val="0"/>
              </w:rPr>
              <w:delText xml:space="preserve"> se me suele dificultar</w:delText>
            </w:r>
          </w:del>
        </w:sdtContent>
      </w:sdt>
      <w:r w:rsidDel="00000000" w:rsidR="00000000" w:rsidRPr="00000000">
        <w:rPr>
          <w:color w:val="000000"/>
          <w:sz w:val="24"/>
          <w:szCs w:val="24"/>
          <w:rtl w:val="0"/>
        </w:rPr>
        <w:t xml:space="preserve"> en ocasiones organizar bien mi tiempo </w:t>
      </w:r>
      <w:sdt>
        <w:sdtPr>
          <w:tag w:val="goog_rdk_65"/>
        </w:sdtPr>
        <w:sdtContent>
          <w:ins w:author="DANIEL TABORDA OBANDO" w:id="27" w:date="2022-01-20T21:31:14Z">
            <w:r w:rsidDel="00000000" w:rsidR="00000000" w:rsidRPr="00000000">
              <w:rPr>
                <w:color w:val="000000"/>
                <w:sz w:val="24"/>
                <w:szCs w:val="24"/>
                <w:rtl w:val="0"/>
              </w:rPr>
              <w:t xml:space="preserve">para realizar </w:t>
            </w:r>
          </w:ins>
        </w:sdtContent>
      </w:sdt>
      <w:sdt>
        <w:sdtPr>
          <w:tag w:val="goog_rdk_66"/>
        </w:sdtPr>
        <w:sdtContent>
          <w:del w:author="DANIEL TABORDA OBANDO" w:id="27" w:date="2022-01-20T21:31:14Z">
            <w:r w:rsidDel="00000000" w:rsidR="00000000" w:rsidRPr="00000000">
              <w:rPr>
                <w:color w:val="000000"/>
                <w:sz w:val="24"/>
                <w:szCs w:val="24"/>
                <w:rtl w:val="0"/>
              </w:rPr>
              <w:delText xml:space="preserve">con el fin de que se me facilite</w:delText>
            </w:r>
          </w:del>
        </w:sdtContent>
      </w:sdt>
      <w:r w:rsidDel="00000000" w:rsidR="00000000" w:rsidRPr="00000000">
        <w:rPr>
          <w:color w:val="000000"/>
          <w:sz w:val="24"/>
          <w:szCs w:val="24"/>
          <w:rtl w:val="0"/>
        </w:rPr>
        <w:t xml:space="preserve"> </w:t>
      </w:r>
      <w:sdt>
        <w:sdtPr>
          <w:tag w:val="goog_rdk_67"/>
        </w:sdtPr>
        <w:sdtContent>
          <w:ins w:author="DANIEL TABORDA OBANDO" w:id="28" w:date="2022-01-20T21:31:24Z">
            <w:r w:rsidDel="00000000" w:rsidR="00000000" w:rsidRPr="00000000">
              <w:rPr>
                <w:color w:val="000000"/>
                <w:sz w:val="24"/>
                <w:szCs w:val="24"/>
                <w:rtl w:val="0"/>
              </w:rPr>
              <w:t xml:space="preserve">las </w:t>
            </w:r>
          </w:ins>
        </w:sdtContent>
      </w:sdt>
      <w:sdt>
        <w:sdtPr>
          <w:tag w:val="goog_rdk_68"/>
        </w:sdtPr>
        <w:sdtContent>
          <w:del w:author="DANIEL TABORDA OBANDO" w:id="28" w:date="2022-01-20T21:31:24Z">
            <w:r w:rsidDel="00000000" w:rsidR="00000000" w:rsidRPr="00000000">
              <w:rPr>
                <w:color w:val="000000"/>
                <w:sz w:val="24"/>
                <w:szCs w:val="24"/>
                <w:rtl w:val="0"/>
              </w:rPr>
              <w:delText xml:space="preserve">la realización de</w:delText>
            </w:r>
          </w:del>
        </w:sdtContent>
      </w:sdt>
      <w:r w:rsidDel="00000000" w:rsidR="00000000" w:rsidRPr="00000000">
        <w:rPr>
          <w:color w:val="000000"/>
          <w:sz w:val="24"/>
          <w:szCs w:val="24"/>
          <w:rtl w:val="0"/>
        </w:rPr>
        <w:t xml:space="preserve"> tareas que tenga.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61" w:line="259" w:lineRule="auto"/>
        <w:ind w:left="1440" w:right="38"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Ruta de información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sdt>
        <w:sdtPr>
          <w:tag w:val="goog_rdk_69"/>
        </w:sdtPr>
        <w:sdtContent>
          <w:commentRangeStart w:id="11"/>
        </w:sdtContent>
      </w:sdt>
      <w:r w:rsidDel="00000000" w:rsidR="00000000" w:rsidRPr="00000000">
        <w:rPr>
          <w:color w:val="000000"/>
          <w:sz w:val="24"/>
          <w:szCs w:val="24"/>
          <w:rtl w:val="0"/>
        </w:rPr>
        <w:t xml:space="preserve">La ruta de información que pienso seguir en mis años universitarios es</w:t>
      </w:r>
      <w:sdt>
        <w:sdtPr>
          <w:tag w:val="goog_rdk_70"/>
        </w:sdtPr>
        <w:sdtContent>
          <w:ins w:author="DANIEL TABORDA OBANDO" w:id="29" w:date="2022-01-20T21:31:39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primero que todo</w:t>
      </w:r>
      <w:sdt>
        <w:sdtPr>
          <w:tag w:val="goog_rdk_71"/>
        </w:sdtPr>
        <w:sdtContent>
          <w:ins w:author="DANIEL TABORDA OBANDO" w:id="30" w:date="2022-01-20T21:31:41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comprender y aprender todo lo básico de la ingeniería de sistemas para así avanzar con la carrera adquiriendo más y más conocimientos hasta el punto de graduarme y saber con exactitud qué perfil ocupacional es el que voy a elegir o también estar listo para cualquier otro perfil ocupacional que se presente estando en la vida laboral</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61" w:line="259" w:lineRule="auto"/>
        <w:ind w:left="1440" w:right="38"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es un buen ingeniero de sistemas?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Una persona que le gusten los retos y desafíos, además que se actualice constantemente.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Además</w:t>
      </w:r>
      <w:sdt>
        <w:sdtPr>
          <w:tag w:val="goog_rdk_72"/>
        </w:sdtPr>
        <w:sdtContent>
          <w:commentRangeStart w:id="12"/>
        </w:sdtContent>
      </w:sdt>
      <w:r w:rsidDel="00000000" w:rsidR="00000000" w:rsidRPr="00000000">
        <w:rPr>
          <w:color w:val="000000"/>
          <w:sz w:val="24"/>
          <w:szCs w:val="24"/>
          <w:rtl w:val="0"/>
        </w:rPr>
        <w:t xml:space="preserve"> de ser analizar</w:t>
      </w:r>
      <w:commentRangeEnd w:id="12"/>
      <w:r w:rsidDel="00000000" w:rsidR="00000000" w:rsidRPr="00000000">
        <w:commentReference w:id="12"/>
      </w:r>
      <w:r w:rsidDel="00000000" w:rsidR="00000000" w:rsidRPr="00000000">
        <w:rPr>
          <w:color w:val="000000"/>
          <w:sz w:val="24"/>
          <w:szCs w:val="24"/>
          <w:rtl w:val="0"/>
        </w:rPr>
        <w:t xml:space="preserve">, diseñar, implantar, manejar la operación, control y mantenimiento de los diferentes sistemas de información y sus arquitecturas </w:t>
      </w:r>
      <w:sdt>
        <w:sdtPr>
          <w:tag w:val="goog_rdk_73"/>
        </w:sdtPr>
        <w:sdtContent>
          <w:commentRangeStart w:id="13"/>
        </w:sdtContent>
      </w:sdt>
      <w:r w:rsidDel="00000000" w:rsidR="00000000" w:rsidRPr="00000000">
        <w:rPr>
          <w:color w:val="000000"/>
          <w:sz w:val="24"/>
          <w:szCs w:val="24"/>
          <w:rtl w:val="0"/>
        </w:rPr>
        <w:t xml:space="preserve">de computación y comunicación.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61" w:lineRule="auto"/>
        <w:ind w:left="1080" w:right="38" w:firstLine="0"/>
        <w:jc w:val="both"/>
        <w:rPr>
          <w:rFonts w:ascii="Times New Roman" w:cs="Times New Roman" w:eastAsia="Times New Roman" w:hAnsi="Times New Roman"/>
          <w:color w:val="000000"/>
          <w:sz w:val="20"/>
          <w:szCs w:val="20"/>
        </w:rPr>
      </w:pPr>
      <w:r w:rsidDel="00000000" w:rsidR="00000000" w:rsidRPr="00000000">
        <w:rPr>
          <w:color w:val="000000"/>
          <w:sz w:val="24"/>
          <w:szCs w:val="24"/>
          <w:rtl w:val="0"/>
        </w:rPr>
        <w:t xml:space="preserve">También debe ser capaz de liderar y generar cambios empresariales y ser integrador de esp</w:t>
      </w:r>
      <w:commentRangeEnd w:id="13"/>
      <w:r w:rsidDel="00000000" w:rsidR="00000000" w:rsidRPr="00000000">
        <w:commentReference w:id="13"/>
      </w:r>
      <w:r w:rsidDel="00000000" w:rsidR="00000000" w:rsidRPr="00000000">
        <w:rPr>
          <w:color w:val="000000"/>
          <w:sz w:val="24"/>
          <w:szCs w:val="24"/>
          <w:rtl w:val="0"/>
        </w:rPr>
        <w:t xml:space="preserve">acios que permitan dar soluciones reales y eficaces a las necesidades empresariales e institucionales que plantea el mercado actual. </w:t>
      </w: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Para mi un buen ingeniero en sistemas es aquel que aparte de tener los conocimientos necesarios también</w:t>
      </w:r>
      <w:sdt>
        <w:sdtPr>
          <w:tag w:val="goog_rdk_74"/>
        </w:sdtPr>
        <w:sdtContent>
          <w:commentRangeStart w:id="14"/>
        </w:sdtContent>
      </w:sdt>
      <w:r w:rsidDel="00000000" w:rsidR="00000000" w:rsidRPr="00000000">
        <w:rPr>
          <w:color w:val="000000"/>
          <w:sz w:val="24"/>
          <w:szCs w:val="24"/>
          <w:rtl w:val="0"/>
        </w:rPr>
        <w:t xml:space="preserve"> tiene los valores necesarios</w:t>
      </w:r>
      <w:commentRangeEnd w:id="14"/>
      <w:r w:rsidDel="00000000" w:rsidR="00000000" w:rsidRPr="00000000">
        <w:commentReference w:id="14"/>
      </w:r>
      <w:r w:rsidDel="00000000" w:rsidR="00000000" w:rsidRPr="00000000">
        <w:rPr>
          <w:color w:val="000000"/>
          <w:sz w:val="24"/>
          <w:szCs w:val="24"/>
          <w:rtl w:val="0"/>
        </w:rPr>
        <w:t xml:space="preserve"> para ser un profesional tanto en su trabajo y con los demás con los que trabaje o se relacione.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sdt>
      <w:sdtPr>
        <w:tag w:val="goog_rdk_75"/>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1" w:line="259" w:lineRule="auto"/>
            <w:ind w:left="1440" w:right="38" w:firstLine="0"/>
            <w:jc w:val="both"/>
            <w:rPr>
              <w:rFonts w:ascii="Arial" w:cs="Arial" w:eastAsia="Arial" w:hAnsi="Arial"/>
              <w:b w:val="0"/>
              <w:i w:val="0"/>
              <w:smallCaps w:val="0"/>
              <w:strike w:val="0"/>
              <w:color w:val="000000"/>
              <w:sz w:val="22"/>
              <w:szCs w:val="22"/>
              <w:u w:val="none"/>
              <w:shd w:fill="auto" w:val="clear"/>
              <w:vertAlign w:val="baseline"/>
              <w:rPrChange w:author="DANIEL TABORDA OBANDO" w:id="31" w:date="2022-01-20T21:39:59Z">
                <w:rPr>
                  <w:rFonts w:ascii="Calibri" w:cs="Calibri" w:eastAsia="Calibri" w:hAnsi="Calibri"/>
                  <w:b w:val="1"/>
                  <w:i w:val="0"/>
                  <w:smallCaps w:val="0"/>
                  <w:strike w:val="0"/>
                  <w:color w:val="000000"/>
                  <w:sz w:val="24"/>
                  <w:szCs w:val="24"/>
                  <w:u w:val="none"/>
                  <w:shd w:fill="auto" w:val="clear"/>
                  <w:vertAlign w:val="baseline"/>
                </w:rPr>
              </w:rPrChange>
            </w:rPr>
            <w:pPrChange w:author="DANIEL TABORDA OBANDO" w:id="0" w:date="2022-01-20T21:39:59Z">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61" w:line="259" w:lineRule="auto"/>
                <w:ind w:left="1440" w:right="38" w:hanging="360"/>
                <w:jc w:val="both"/>
              </w:pPr>
            </w:pPrChange>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Conclusión </w:t>
          </w:r>
        </w:p>
      </w:sdtContent>
    </w:sdt>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color w:val="000000"/>
          <w:sz w:val="24"/>
          <w:szCs w:val="24"/>
          <w:rtl w:val="0"/>
        </w:rPr>
        <w:t xml:space="preserve">Como conclusión puedo decir que la ingeniería de sistemas es una </w:t>
      </w:r>
      <w:sdt>
        <w:sdtPr>
          <w:tag w:val="goog_rdk_76"/>
        </w:sdtPr>
        <w:sdtContent>
          <w:commentRangeStart w:id="15"/>
        </w:sdtContent>
      </w:sdt>
      <w:r w:rsidDel="00000000" w:rsidR="00000000" w:rsidRPr="00000000">
        <w:rPr>
          <w:color w:val="000000"/>
          <w:sz w:val="24"/>
          <w:szCs w:val="24"/>
          <w:rtl w:val="0"/>
        </w:rPr>
        <w:t xml:space="preserve">carrera muy buena</w:t>
      </w:r>
      <w:commentRangeEnd w:id="15"/>
      <w:r w:rsidDel="00000000" w:rsidR="00000000" w:rsidRPr="00000000">
        <w:commentReference w:id="15"/>
      </w:r>
      <w:r w:rsidDel="00000000" w:rsidR="00000000" w:rsidRPr="00000000">
        <w:rPr>
          <w:color w:val="000000"/>
          <w:sz w:val="24"/>
          <w:szCs w:val="24"/>
          <w:rtl w:val="0"/>
        </w:rPr>
        <w:t xml:space="preserve"> ya que aparte de tener mucha demanda también muchos perfiles ocupacionales, considero que es la mejor carrera que puedes elegir si es que te gusta la tecnología.</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sdt>
        <w:sdtPr>
          <w:tag w:val="goog_rdk_77"/>
        </w:sdtPr>
        <w:sdtContent>
          <w:commentRangeStart w:id="16"/>
        </w:sdtContent>
      </w:sdt>
      <w:r w:rsidDel="00000000" w:rsidR="00000000" w:rsidRPr="00000000">
        <w:rPr>
          <w:color w:val="000000"/>
          <w:sz w:val="24"/>
          <w:szCs w:val="24"/>
          <w:rtl w:val="0"/>
        </w:rPr>
        <w:t xml:space="preserve">Ya personal mente soy muy consciente de que con esta carrera cumpliré todo mis proyectos y sueños a futuro.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61" w:lineRule="auto"/>
        <w:ind w:left="1080" w:right="38" w:firstLine="0"/>
        <w:jc w:val="both"/>
        <w:rPr>
          <w:color w:val="000000"/>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61" w:lineRule="auto"/>
        <w:ind w:left="1080" w:right="38" w:firstLine="0"/>
        <w:jc w:val="both"/>
        <w:rPr>
          <w:b w:val="1"/>
          <w:color w:val="000000"/>
          <w:sz w:val="24"/>
          <w:szCs w:val="24"/>
        </w:rPr>
      </w:pPr>
      <w:sdt>
        <w:sdtPr>
          <w:tag w:val="goog_rdk_78"/>
        </w:sdtPr>
        <w:sdtContent>
          <w:commentRangeStart w:id="17"/>
        </w:sdtContent>
      </w:sdt>
      <w:r w:rsidDel="00000000" w:rsidR="00000000" w:rsidRPr="00000000">
        <w:rPr>
          <w:b w:val="1"/>
          <w:color w:val="000000"/>
          <w:sz w:val="24"/>
          <w:szCs w:val="24"/>
          <w:rtl w:val="0"/>
        </w:rPr>
        <w:t xml:space="preserve">Referencias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1" w:line="259" w:lineRule="auto"/>
        <w:ind w:left="1440" w:right="38"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Politécnico Grancolombiano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(12 de noviembre 2021). PROPONER SOLUCIONES A LAS NECESIDADES DE DIVERSOS SECTORES A TRAVÉS DEL DISEÑO, PLANEACIÓN Y EJECUCIÓN DE PROCESOS INFORMÁTICOS E INTERPRETACIÓN DE DATOS MEDIANTE EL USO DE LAS TIC.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Proveniente 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hyperlink r:id="rId9">
        <w:r w:rsidDel="00000000" w:rsidR="00000000" w:rsidRPr="00000000">
          <w:rPr>
            <w:rFonts w:ascii="Calibri" w:cs="Calibri" w:eastAsia="Calibri" w:hAnsi="Calibri"/>
            <w:b w:val="1"/>
            <w:i w:val="0"/>
            <w:smallCaps w:val="0"/>
            <w:strike w:val="0"/>
            <w:color w:val="0563c1"/>
            <w:sz w:val="20"/>
            <w:szCs w:val="20"/>
            <w:u w:val="single"/>
            <w:shd w:fill="auto" w:val="clear"/>
            <w:vertAlign w:val="baseline"/>
            <w:rtl w:val="0"/>
          </w:rPr>
          <w:t xml:space="preserve">https://www.poli.edu.co/profesional/ingenieria-de-sistemas-medellin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38" w:hanging="36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Konrad lorenz fundación universitaria.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de julio 2019). Áreas de Formación de Ingeniería de Sistemas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Proveniente de: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hyperlink r:id="rId10">
        <w:r w:rsidDel="00000000" w:rsidR="00000000" w:rsidRPr="00000000">
          <w:rPr>
            <w:rFonts w:ascii="Calibri" w:cs="Calibri" w:eastAsia="Calibri" w:hAnsi="Calibri"/>
            <w:b w:val="1"/>
            <w:i w:val="0"/>
            <w:smallCaps w:val="0"/>
            <w:strike w:val="0"/>
            <w:color w:val="0563c1"/>
            <w:sz w:val="20"/>
            <w:szCs w:val="20"/>
            <w:u w:val="single"/>
            <w:shd w:fill="auto" w:val="clear"/>
            <w:vertAlign w:val="baseline"/>
            <w:rtl w:val="0"/>
          </w:rPr>
          <w:t xml:space="preserve">http://konradlorenz.edu.co/es/aspirantes/carreras-universitarias/carrera-de-ingenieria-de-sistemas/areas-de-formacion.html</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38"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URepublicanaRadio.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de octubre 2021). Características de un Ingeniero de sistemas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Proveniente de: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hyperlink r:id="rId11">
        <w:r w:rsidDel="00000000" w:rsidR="00000000" w:rsidRPr="00000000">
          <w:rPr>
            <w:rFonts w:ascii="Calibri" w:cs="Calibri" w:eastAsia="Calibri" w:hAnsi="Calibri"/>
            <w:b w:val="1"/>
            <w:i w:val="0"/>
            <w:smallCaps w:val="0"/>
            <w:strike w:val="0"/>
            <w:color w:val="0563c1"/>
            <w:sz w:val="20"/>
            <w:szCs w:val="20"/>
            <w:u w:val="single"/>
            <w:shd w:fill="auto" w:val="clear"/>
            <w:vertAlign w:val="baseline"/>
            <w:rtl w:val="0"/>
          </w:rPr>
          <w:t xml:space="preserve">https://republicanaradio.com/notas-de-interes/caracteristicas-de-un-ingeniero-de-sistemas/</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38" w:firstLine="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5" w:date="2022-01-20T21:40:2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así que muy buena¿?</w:t>
      </w:r>
    </w:p>
  </w:comment>
  <w:comment w:author="DANIEL TABORDA OBANDO" w:id="14" w:date="2022-01-20T21:39:53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cuáles son los valores necesarios¿?</w:t>
      </w:r>
    </w:p>
  </w:comment>
  <w:comment w:author="DANIEL TABORDA OBANDO" w:id="8" w:date="2022-01-20T21:23:2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oración no tiene sentido. Léela nuevamente y corrigela.</w:t>
      </w:r>
    </w:p>
  </w:comment>
  <w:comment w:author="DANIEL TABORDA OBANDO" w:id="10" w:date="2022-01-20T21:29:04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mucho de la oralidad. Mejor usa una expresión más formal, más adecuada y más clara con el formato escrito.</w:t>
      </w:r>
    </w:p>
  </w:comment>
  <w:comment w:author="DANIEL TABORDA OBANDO" w:id="6" w:date="2022-01-20T21:10:33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transición es brusca, estos elementos hay que introducirlos con coherencia.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anteriores son áreas relevantes en la que un ingeniero en sistemas se puede especializar... etc, etc."</w:t>
      </w:r>
    </w:p>
  </w:comment>
  <w:comment w:author="DANIEL TABORDA OBANDO" w:id="7" w:date="2022-01-20T21:10:5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hace referencia "esta"¿?</w:t>
      </w:r>
    </w:p>
  </w:comment>
  <w:comment w:author="DANIEL TABORDA OBANDO" w:id="13" w:date="2022-01-20T21:39:27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dos oraciones como que se complementan, pero los signos de puntuación que usas están mal empleados. Se leen como oraciones separadas pero claramente deben ir juntas.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 de nuevo esa redacción.</w:t>
      </w:r>
    </w:p>
  </w:comment>
  <w:comment w:author="DANIEL TABORDA OBANDO" w:id="18" w:date="2022-01-20T20:51:28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también va la paginación</w:t>
      </w:r>
    </w:p>
  </w:comment>
  <w:comment w:author="DANIEL TABORDA OBANDO" w:id="1" w:date="2022-01-20T20:52:1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w:t>
      </w:r>
    </w:p>
  </w:comment>
  <w:comment w:author="DANIEL TABORDA OBANDO" w:id="4" w:date="2022-01-20T20:52:33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llama: "Índice de Términos"</w:t>
      </w:r>
    </w:p>
  </w:comment>
  <w:comment w:author="DANIEL TABORDA OBANDO" w:id="3" w:date="2022-01-20T20:53:11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Alinear texto</w:t>
      </w:r>
    </w:p>
  </w:comment>
  <w:comment w:author="DANIEL TABORDA OBANDO" w:id="2" w:date="2022-01-20T20:53:4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en tamaño 9 y en negrita.</w:t>
      </w:r>
    </w:p>
  </w:comment>
  <w:comment w:author="DANIEL TABORDA OBANDO" w:id="9" w:date="2022-01-20T21:26:0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quedaría más verosímil sustentado en algún autor sobre el tema. Así como lo tienes escrito suena mucho a teoría u opinión muy personal.</w:t>
      </w:r>
    </w:p>
  </w:comment>
  <w:comment w:author="DANIEL TABORDA OBANDO" w:id="0" w:date="2022-01-20T21:46:00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principal problema es que el texto solicitado pedía que se entregara con normas IEEE. Unas normas que indican cómo deben ir los párrafos, las referencias, las citas, etc.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 IEEE es a formato de dos columnas. Con letra Times new Roman, entre otras cosas. Tienes varias letras mezcladas en el texto.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ejemplos de artículos con IEEE para que veas como lucen. Luego realiza las correcciones.</w:t>
      </w:r>
    </w:p>
  </w:comment>
  <w:comment w:author="DANIEL TABORDA OBANDO" w:id="12" w:date="2022-01-20T21:37:39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NIEL TABORDA OBANDO" w:id="5" w:date="2022-01-20T21:09:0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ampliar más. Describir, ejemplificar, no solo enunciar las áreas.</w:t>
      </w:r>
    </w:p>
  </w:comment>
  <w:comment w:author="DANIEL TABORDA OBANDO" w:id="11" w:date="2022-01-20T21:32:55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no tiene ningún signo de puntuación. Eso imposibilita la comprensión. Revísalo y realízale los ajustes pertinentes.</w:t>
      </w:r>
    </w:p>
  </w:comment>
  <w:comment w:author="DANIEL TABORDA OBANDO" w:id="16" w:date="2022-01-20T21:41:1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sabes eso¿? Digo, apenas empiezas tu proceso.</w:t>
      </w:r>
    </w:p>
  </w:comment>
  <w:comment w:author="DANIEL TABORDA OBANDO" w:id="17" w:date="2022-01-20T21:43:3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algunos errores con las fechas. Revisa de nuevo las normas IEEE para observar la forma correcta.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C" w15:done="0"/>
  <w15:commentEx w15:paraId="0000003D" w15:done="0"/>
  <w15:commentEx w15:paraId="0000003E" w15:done="0"/>
  <w15:commentEx w15:paraId="0000003F" w15:done="0"/>
  <w15:commentEx w15:paraId="00000042" w15:done="0"/>
  <w15:commentEx w15:paraId="00000043"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50" w15:done="0"/>
  <w15:commentEx w15:paraId="00000051" w15:done="0"/>
  <w15:commentEx w15:paraId="00000052" w15:done="0"/>
  <w15:commentEx w15:paraId="00000053" w15:done="0"/>
  <w15:commentEx w15:paraId="00000054" w15:done="0"/>
  <w15:commentEx w15:paraId="000000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sdt>
      <w:sdtPr>
        <w:tag w:val="goog_rdk_79"/>
      </w:sdtPr>
      <w:sdtContent>
        <w:commentRangeStart w:id="18"/>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1001025601</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48"/>
      <w:szCs w:val="48"/>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76A6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76A67"/>
  </w:style>
  <w:style w:type="paragraph" w:styleId="Piedepgina">
    <w:name w:val="footer"/>
    <w:basedOn w:val="Normal"/>
    <w:link w:val="PiedepginaCar"/>
    <w:uiPriority w:val="99"/>
    <w:unhideWhenUsed w:val="1"/>
    <w:rsid w:val="00F76A6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76A67"/>
  </w:style>
  <w:style w:type="paragraph" w:styleId="Ttulo">
    <w:name w:val="Title"/>
    <w:basedOn w:val="Normal"/>
    <w:next w:val="Normal"/>
    <w:link w:val="TtuloCar"/>
    <w:qFormat w:val="1"/>
    <w:rsid w:val="00F76A67"/>
    <w:pPr>
      <w:framePr w:lines="0" w:w="9360" w:vSpace="187" w:hSpace="187" w:wrap="notBeside" w:hAnchor="page" w:vAnchor="text" w:xAlign="center" w:y="1"/>
      <w:autoSpaceDE w:val="0"/>
      <w:autoSpaceDN w:val="0"/>
      <w:spacing w:after="0" w:line="240" w:lineRule="auto"/>
      <w:jc w:val="center"/>
    </w:pPr>
    <w:rPr>
      <w:rFonts w:ascii="Times New Roman" w:cs="Times New Roman" w:eastAsia="Times New Roman" w:hAnsi="Times New Roman"/>
      <w:kern w:val="28"/>
      <w:sz w:val="48"/>
      <w:szCs w:val="48"/>
      <w:lang w:val="en-US"/>
    </w:rPr>
  </w:style>
  <w:style w:type="character" w:styleId="TtuloCar" w:customStyle="1">
    <w:name w:val="Título Car"/>
    <w:basedOn w:val="Fuentedeprrafopredeter"/>
    <w:link w:val="Ttulo"/>
    <w:rsid w:val="00F76A67"/>
    <w:rPr>
      <w:rFonts w:ascii="Times New Roman" w:cs="Times New Roman" w:eastAsia="Times New Roman" w:hAnsi="Times New Roman"/>
      <w:kern w:val="28"/>
      <w:sz w:val="48"/>
      <w:szCs w:val="48"/>
      <w:lang w:val="en-US"/>
    </w:rPr>
  </w:style>
  <w:style w:type="paragraph" w:styleId="Abstract" w:customStyle="1">
    <w:name w:val="Abstract"/>
    <w:basedOn w:val="Normal"/>
    <w:next w:val="Normal"/>
    <w:rsid w:val="00F76A67"/>
    <w:pPr>
      <w:autoSpaceDE w:val="0"/>
      <w:autoSpaceDN w:val="0"/>
      <w:spacing w:after="0" w:before="20" w:line="240" w:lineRule="auto"/>
      <w:ind w:firstLine="202"/>
      <w:jc w:val="both"/>
    </w:pPr>
    <w:rPr>
      <w:rFonts w:ascii="Times New Roman" w:cs="Times New Roman" w:eastAsia="Times New Roman" w:hAnsi="Times New Roman"/>
      <w:b w:val="1"/>
      <w:bCs w:val="1"/>
      <w:sz w:val="18"/>
      <w:szCs w:val="18"/>
      <w:lang w:val="en-US"/>
    </w:rPr>
  </w:style>
  <w:style w:type="paragraph" w:styleId="Prrafodelista">
    <w:name w:val="List Paragraph"/>
    <w:basedOn w:val="Normal"/>
    <w:uiPriority w:val="34"/>
    <w:qFormat w:val="1"/>
    <w:rsid w:val="00F76A67"/>
    <w:pPr>
      <w:ind w:left="720"/>
      <w:contextualSpacing w:val="1"/>
    </w:pPr>
  </w:style>
  <w:style w:type="paragraph" w:styleId="NormalWeb">
    <w:name w:val="Normal (Web)"/>
    <w:basedOn w:val="Normal"/>
    <w:uiPriority w:val="99"/>
    <w:semiHidden w:val="1"/>
    <w:unhideWhenUsed w:val="1"/>
    <w:rsid w:val="00501440"/>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unhideWhenUsed w:val="1"/>
    <w:rsid w:val="008943C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republicanaradio.com/notas-de-interes/caracteristicas-de-un-ingeniero-de-sistemas/" TargetMode="External"/><Relationship Id="rId10" Type="http://schemas.openxmlformats.org/officeDocument/2006/relationships/hyperlink" Target="http://konradlorenz.edu.co/es/aspirantes/carreras-universitarias/carrera-de-ingenieria-de-sistemas/areas-de-formacion.html" TargetMode="External"/><Relationship Id="rId12" Type="http://schemas.openxmlformats.org/officeDocument/2006/relationships/header" Target="header1.xml"/><Relationship Id="rId9" Type="http://schemas.openxmlformats.org/officeDocument/2006/relationships/hyperlink" Target="https://www.poli.edu.co/profesional/ingenieria-de-sistemas-medell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iiAh8K0AXvnDt6ARfVQsosFZw==">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2021-12-14T15:16:00Z</dcterms:created>
  <dc:creator>ADMIN</dc:creator>
</cp:coreProperties>
</file>