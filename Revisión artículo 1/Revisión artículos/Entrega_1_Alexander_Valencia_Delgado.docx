
<file path=[Content_Types].xml><?xml version="1.0" encoding="utf-8"?>
<Types xmlns="http://schemas.openxmlformats.org/package/2006/content-types">
  <Default ContentType="application/xml" Extension="xml"/>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2"/>
      </w:sdtPr>
      <w:sdtContent>
        <w:p w:rsidR="00000000" w:rsidDel="00000000" w:rsidP="00000000" w:rsidRDefault="00000000" w:rsidRPr="00000000" w14:paraId="00000001">
          <w:pPr>
            <w:pStyle w:val="Title"/>
            <w:ind w:firstLine="1548"/>
            <w:rPr>
              <w:ins w:author="DANIEL TABORDA OBANDO" w:id="1" w:date="2022-01-19T16:23:15Z"/>
            </w:rPr>
          </w:pPr>
          <w:r w:rsidDel="00000000" w:rsidR="00000000" w:rsidRPr="00000000">
            <w:rPr>
              <w:rtl w:val="0"/>
            </w:rPr>
            <w:t xml:space="preserve">Líneas de estudio de interés, Universidad de Antioquia - Ingenieria </w:t>
          </w:r>
          <w:sdt>
            <w:sdtPr>
              <w:tag w:val="goog_rdk_0"/>
            </w:sdtPr>
            <w:sdtContent>
              <w:commentRangeStart w:id="0"/>
            </w:sdtContent>
          </w:sdt>
          <w:r w:rsidDel="00000000" w:rsidR="00000000" w:rsidRPr="00000000">
            <w:rPr>
              <w:rtl w:val="0"/>
            </w:rPr>
            <w:t xml:space="preserve">de sistemas.</w:t>
          </w:r>
          <w:sdt>
            <w:sdtPr>
              <w:tag w:val="goog_rdk_1"/>
            </w:sdtPr>
            <w:sdtContent>
              <w:ins w:author="DANIEL TABORDA OBANDO" w:id="1" w:date="2022-01-19T16:23:15Z">
                <w:commentRangeEnd w:id="0"/>
                <w:r w:rsidDel="00000000" w:rsidR="00000000" w:rsidRPr="00000000">
                  <w:commentReference w:id="0"/>
                </w:r>
                <w:r w:rsidDel="00000000" w:rsidR="00000000" w:rsidRPr="00000000">
                  <w:rPr>
                    <w:rtl w:val="0"/>
                  </w:rPr>
                </w:r>
              </w:ins>
            </w:sdtContent>
          </w:sdt>
        </w:p>
      </w:sdtContent>
    </w:sdt>
    <w:sdt>
      <w:sdtPr>
        <w:tag w:val="goog_rdk_4"/>
      </w:sdtPr>
      <w:sdtContent>
        <w:p w:rsidR="00000000" w:rsidDel="00000000" w:rsidP="00000000" w:rsidRDefault="00000000" w:rsidRPr="00000000" w14:paraId="00000002">
          <w:pPr>
            <w:jc w:val="center"/>
            <w:rPr/>
            <w:pPrChange w:author="DANIEL TABORDA OBANDO" w:id="0" w:date="2022-01-19T16:23:15Z">
              <w:pPr>
                <w:pStyle w:val="Title"/>
                <w:ind w:firstLine="1548"/>
              </w:pPr>
            </w:pPrChange>
          </w:pPr>
          <w:sdt>
            <w:sdtPr>
              <w:tag w:val="goog_rdk_3"/>
            </w:sdtPr>
            <w:sdtContent>
              <w:ins w:author="DANIEL TABORDA OBANDO" w:id="1" w:date="2022-01-19T16:23:15Z">
                <w:r w:rsidDel="00000000" w:rsidR="00000000" w:rsidRPr="00000000">
                  <w:rPr>
                    <w:rtl w:val="0"/>
                  </w:rPr>
                  <w:t xml:space="preserve">(mes y año) también en letra 24</w:t>
                </w:r>
              </w:ins>
            </w:sdtContent>
          </w:sdt>
          <w:r w:rsidDel="00000000" w:rsidR="00000000" w:rsidRPr="00000000">
            <w:rPr>
              <w:rtl w:val="0"/>
            </w:rPr>
          </w:r>
        </w:p>
      </w:sdtContent>
    </w:sdt>
    <w:sdt>
      <w:sdtPr>
        <w:tag w:val="goog_rdk_7"/>
      </w:sdtPr>
      <w:sdtContent>
        <w:p w:rsidR="00000000" w:rsidDel="00000000" w:rsidP="00000000" w:rsidRDefault="00000000" w:rsidRPr="00000000" w14:paraId="00000003">
          <w:pPr>
            <w:spacing w:before="121" w:lineRule="auto"/>
            <w:ind w:left="1545" w:right="1587" w:firstLine="0"/>
            <w:jc w:val="center"/>
            <w:rPr>
              <w:rFonts w:ascii="Courier New" w:cs="Courier New" w:eastAsia="Courier New" w:hAnsi="Courier New"/>
              <w:sz w:val="22"/>
              <w:szCs w:val="22"/>
              <w:rPrChange w:author="DANIEL TABORDA OBANDO" w:id="3" w:date="2022-01-19T16:22:50Z">
                <w:rPr>
                  <w:sz w:val="22"/>
                  <w:szCs w:val="22"/>
                </w:rPr>
              </w:rPrChange>
            </w:rPr>
          </w:pPr>
          <w:sdt>
            <w:sdtPr>
              <w:tag w:val="goog_rdk_5"/>
            </w:sdtPr>
            <w:sdtContent>
              <w:r w:rsidDel="00000000" w:rsidR="00000000" w:rsidRPr="00000000">
                <w:rPr>
                  <w:rFonts w:ascii="Courier New" w:cs="Courier New" w:eastAsia="Courier New" w:hAnsi="Courier New"/>
                  <w:rtl w:val="0"/>
                  <w:rPrChange w:author="DANIEL TABORDA OBANDO" w:id="3" w:date="2022-01-19T16:22:50Z">
                    <w:rPr/>
                  </w:rPrChange>
                </w:rPr>
                <w:t xml:space="preserve">Alexander Valencia Delgado</w:t>
              </w:r>
            </w:sdtContent>
          </w:sdt>
          <w:sdt>
            <w:sdtPr>
              <w:tag w:val="goog_rdk_6"/>
            </w:sdtPr>
            <w:sdtContent>
              <w:r w:rsidDel="00000000" w:rsidR="00000000" w:rsidRPr="00000000">
                <w:rPr>
                  <w:rtl w:val="0"/>
                </w:rPr>
              </w:r>
            </w:sdtContent>
          </w:sdt>
        </w:p>
      </w:sdtContent>
    </w:sdt>
    <w:sdt>
      <w:sdtPr>
        <w:tag w:val="goog_rdk_9"/>
      </w:sdtPr>
      <w:sdtContent>
        <w:p w:rsidR="00000000" w:rsidDel="00000000" w:rsidP="00000000" w:rsidRDefault="00000000" w:rsidRPr="00000000" w14:paraId="00000004">
          <w:pPr>
            <w:spacing w:before="118" w:lineRule="auto"/>
            <w:ind w:left="3721" w:right="3761" w:firstLine="0"/>
            <w:jc w:val="center"/>
            <w:rPr>
              <w:rFonts w:ascii="Courier New" w:cs="Courier New" w:eastAsia="Courier New" w:hAnsi="Courier New"/>
              <w:i w:val="1"/>
              <w:sz w:val="20"/>
              <w:szCs w:val="20"/>
              <w:rPrChange w:author="DANIEL TABORDA OBANDO" w:id="3" w:date="2022-01-19T16:22:50Z">
                <w:rPr>
                  <w:i w:val="1"/>
                  <w:sz w:val="20"/>
                  <w:szCs w:val="20"/>
                </w:rPr>
              </w:rPrChange>
            </w:rPr>
          </w:pPr>
          <w:sdt>
            <w:sdtPr>
              <w:tag w:val="goog_rdk_8"/>
            </w:sdtPr>
            <w:sdtContent>
              <w:r w:rsidDel="00000000" w:rsidR="00000000" w:rsidRPr="00000000">
                <w:rPr>
                  <w:rFonts w:ascii="Courier New" w:cs="Courier New" w:eastAsia="Courier New" w:hAnsi="Courier New"/>
                  <w:i w:val="1"/>
                  <w:sz w:val="20"/>
                  <w:szCs w:val="20"/>
                  <w:rtl w:val="0"/>
                  <w:rPrChange w:author="DANIEL TABORDA OBANDO" w:id="3" w:date="2022-01-19T16:22:50Z">
                    <w:rPr>
                      <w:i w:val="1"/>
                      <w:sz w:val="20"/>
                      <w:szCs w:val="20"/>
                    </w:rPr>
                  </w:rPrChange>
                </w:rPr>
                <w:t xml:space="preserve">Ingeniería de Sistemas, Universidad de Antioquia, Colombia</w:t>
              </w:r>
            </w:sdtContent>
          </w:sdt>
        </w:p>
      </w:sdtContent>
    </w:sdt>
    <w:sdt>
      <w:sdtPr>
        <w:tag w:val="goog_rdk_12"/>
      </w:sdtPr>
      <w:sdtContent>
        <w:p w:rsidR="00000000" w:rsidDel="00000000" w:rsidP="00000000" w:rsidRDefault="00000000" w:rsidRPr="00000000" w14:paraId="00000005">
          <w:pPr>
            <w:spacing w:before="69" w:line="309" w:lineRule="auto"/>
            <w:ind w:left="3964" w:right="4003" w:hanging="3.0000000000001137"/>
            <w:jc w:val="center"/>
            <w:rPr>
              <w:rFonts w:ascii="Courier New" w:cs="Courier New" w:eastAsia="Courier New" w:hAnsi="Courier New"/>
              <w:sz w:val="18"/>
              <w:szCs w:val="18"/>
              <w:rPrChange w:author="DANIEL TABORDA OBANDO" w:id="3" w:date="2022-01-19T16:22:50Z">
                <w:rPr>
                  <w:rFonts w:ascii="Courier New" w:cs="Courier New" w:eastAsia="Courier New" w:hAnsi="Courier New"/>
                  <w:sz w:val="18"/>
                  <w:szCs w:val="18"/>
                </w:rPr>
              </w:rPrChange>
            </w:rPr>
            <w:sectPr>
              <w:headerReference r:id="rId9" w:type="default"/>
              <w:pgSz w:h="15840" w:w="12240" w:orient="portrait"/>
              <w:pgMar w:bottom="280" w:top="1020" w:left="860" w:right="820" w:header="360" w:footer="360"/>
              <w:pgNumType w:start="1"/>
              <w:sectPrChange w:author="DANIEL TABORDA OBANDO" w:id="0" w:date="2022-01-19T16:38:36Z">
                <w:sectPr w:rsidR="000000" w:rsidDel="000000" w:rsidRPr="000000" w:rsidSect="000000">
                  <w:pgMar w:bottom="280" w:top="1020" w:left="860" w:right="820" w:header="360" w:footer="360"/>
                  <w:pgNumType w:start="1"/>
                  <w:pgSz w:h="15840" w:w="12240" w:orient="portrait"/>
                </w:sectPr>
              </w:sectPrChange>
            </w:sectPr>
          </w:pPr>
          <w:hyperlink r:id="rId10">
            <w:sdt>
              <w:sdtPr>
                <w:tag w:val="goog_rdk_10"/>
              </w:sdtPr>
              <w:sdtContent>
                <w:r w:rsidDel="00000000" w:rsidR="00000000" w:rsidRPr="00000000">
                  <w:rPr>
                    <w:rFonts w:ascii="Courier New" w:cs="Courier New" w:eastAsia="Courier New" w:hAnsi="Courier New"/>
                    <w:color w:val="1155cc"/>
                    <w:sz w:val="18"/>
                    <w:szCs w:val="18"/>
                    <w:u w:val="single"/>
                    <w:rtl w:val="0"/>
                    <w:rPrChange w:author="DANIEL TABORDA OBANDO" w:id="3" w:date="2022-01-19T16:22:50Z">
                      <w:rPr>
                        <w:rFonts w:ascii="Courier New" w:cs="Courier New" w:eastAsia="Courier New" w:hAnsi="Courier New"/>
                        <w:color w:val="1155cc"/>
                        <w:sz w:val="18"/>
                        <w:szCs w:val="18"/>
                        <w:u w:val="single"/>
                      </w:rPr>
                    </w:rPrChange>
                  </w:rPr>
                  <w:t xml:space="preserve">alexander.valenciad@udea.edu.co</w:t>
                </w:r>
              </w:sdtContent>
            </w:sdt>
          </w:hyperlink>
          <w:sdt>
            <w:sdtPr>
              <w:tag w:val="goog_rdk_11"/>
            </w:sdtPr>
            <w:sdtContent>
              <w:r w:rsidDel="00000000" w:rsidR="00000000" w:rsidRPr="00000000">
                <w:rPr>
                  <w:rFonts w:ascii="Courier New" w:cs="Courier New" w:eastAsia="Courier New" w:hAnsi="Courier New"/>
                  <w:sz w:val="18"/>
                  <w:szCs w:val="18"/>
                  <w:rtl w:val="0"/>
                  <w:rPrChange w:author="DANIEL TABORDA OBANDO" w:id="3" w:date="2022-01-19T16:22:50Z">
                    <w:rPr>
                      <w:rFonts w:ascii="Courier New" w:cs="Courier New" w:eastAsia="Courier New" w:hAnsi="Courier New"/>
                      <w:sz w:val="18"/>
                      <w:szCs w:val="18"/>
                    </w:rPr>
                  </w:rPrChange>
                </w:rPr>
                <w:t xml:space="preserve"> </w:t>
              </w:r>
            </w:sdtContent>
          </w:sdt>
        </w:p>
      </w:sdtContent>
    </w:sdt>
    <w:sdt>
      <w:sdtPr>
        <w:tag w:val="goog_rdk_15"/>
      </w:sdtPr>
      <w:sdtContent>
        <w:p w:rsidR="00000000" w:rsidDel="00000000" w:rsidP="00000000" w:rsidRDefault="00000000" w:rsidRPr="00000000" w14:paraId="00000006">
          <w:pPr>
            <w:spacing w:before="93" w:lineRule="auto"/>
            <w:ind w:left="119" w:right="38" w:firstLine="0"/>
            <w:jc w:val="both"/>
            <w:rPr>
              <w:ins w:author="DANIEL TABORDA OBANDO" w:id="4" w:date="2022-01-19T16:24:03Z"/>
              <w:b w:val="1"/>
              <w:sz w:val="18"/>
              <w:szCs w:val="18"/>
            </w:rPr>
          </w:pPr>
          <w:sdt>
            <w:sdtPr>
              <w:tag w:val="goog_rdk_13"/>
            </w:sdtPr>
            <w:sdtContent>
              <w:commentRangeStart w:id="1"/>
            </w:sdtContent>
          </w:sdt>
          <w:r w:rsidDel="00000000" w:rsidR="00000000" w:rsidRPr="00000000">
            <w:rPr>
              <w:b w:val="1"/>
              <w:i w:val="1"/>
              <w:sz w:val="18"/>
              <w:szCs w:val="18"/>
              <w:rtl w:val="0"/>
            </w:rPr>
            <w:t xml:space="preserve">Abstract</w:t>
          </w:r>
          <w:r w:rsidDel="00000000" w:rsidR="00000000" w:rsidRPr="00000000">
            <w:rPr>
              <w:b w:val="1"/>
              <w:sz w:val="18"/>
              <w:szCs w:val="18"/>
              <w:rtl w:val="0"/>
            </w:rPr>
            <w:t xml:space="preserve">—</w:t>
          </w:r>
          <w:commentRangeEnd w:id="1"/>
          <w:r w:rsidDel="00000000" w:rsidR="00000000" w:rsidRPr="00000000">
            <w:commentReference w:id="1"/>
          </w:r>
          <w:r w:rsidDel="00000000" w:rsidR="00000000" w:rsidRPr="00000000">
            <w:rPr>
              <w:b w:val="1"/>
              <w:sz w:val="18"/>
              <w:szCs w:val="18"/>
              <w:rtl w:val="0"/>
            </w:rPr>
            <w:t xml:space="preserve"> Con el objetivo de identificar,  reconocer y seleccionar las principales habilidades y competencias que debe poseer un Ingeniero de sistemas se hace un recorrido por el ejercicio reflexivo que tendría que realizar cada sujeto al momento de dicha identificación, definiendo conceptos básicos que propiciarán claridad en este aspecto y que por supuesto irán ligados a la ruta de formación y líneas de énfasis  propuestas por la Universidad de Antioquia pero definidas por las motivaciones de cada estudiante que tras dicha reflexión podrá ser consciente de lo que quiere, lo que posee y lo que le hace falta para encontrar una ruta que marcará el éxito de su formación.</w:t>
          </w:r>
          <w:sdt>
            <w:sdtPr>
              <w:tag w:val="goog_rdk_14"/>
            </w:sdtPr>
            <w:sdtContent>
              <w:ins w:author="DANIEL TABORDA OBANDO" w:id="4" w:date="2022-01-19T16:24:03Z">
                <w:r w:rsidDel="00000000" w:rsidR="00000000" w:rsidRPr="00000000">
                  <w:rPr>
                    <w:rtl w:val="0"/>
                  </w:rPr>
                </w:r>
              </w:ins>
            </w:sdtContent>
          </w:sdt>
        </w:p>
      </w:sdtContent>
    </w:sdt>
    <w:sdt>
      <w:sdtPr>
        <w:tag w:val="goog_rdk_17"/>
      </w:sdtPr>
      <w:sdtContent>
        <w:p w:rsidR="00000000" w:rsidDel="00000000" w:rsidP="00000000" w:rsidRDefault="00000000" w:rsidRPr="00000000" w14:paraId="00000007">
          <w:pPr>
            <w:spacing w:before="93" w:lineRule="auto"/>
            <w:ind w:left="119" w:right="38" w:firstLine="0"/>
            <w:jc w:val="both"/>
            <w:rPr>
              <w:ins w:author="DANIEL TABORDA OBANDO" w:id="4" w:date="2022-01-19T16:24:03Z"/>
              <w:b w:val="1"/>
              <w:sz w:val="18"/>
              <w:szCs w:val="18"/>
            </w:rPr>
          </w:pPr>
          <w:sdt>
            <w:sdtPr>
              <w:tag w:val="goog_rdk_16"/>
            </w:sdtPr>
            <w:sdtContent>
              <w:ins w:author="DANIEL TABORDA OBANDO" w:id="4" w:date="2022-01-19T16:24:03Z">
                <w:r w:rsidDel="00000000" w:rsidR="00000000" w:rsidRPr="00000000">
                  <w:rPr>
                    <w:rtl w:val="0"/>
                  </w:rPr>
                </w:r>
              </w:ins>
            </w:sdtContent>
          </w:sdt>
        </w:p>
      </w:sdtContent>
    </w:sdt>
    <w:p w:rsidR="00000000" w:rsidDel="00000000" w:rsidP="00000000" w:rsidRDefault="00000000" w:rsidRPr="00000000" w14:paraId="00000008">
      <w:pPr>
        <w:spacing w:before="93" w:lineRule="auto"/>
        <w:ind w:left="119" w:right="38" w:firstLine="0"/>
        <w:jc w:val="both"/>
        <w:rPr>
          <w:b w:val="1"/>
          <w:sz w:val="18"/>
          <w:szCs w:val="18"/>
        </w:rPr>
      </w:pPr>
      <w:sdt>
        <w:sdtPr>
          <w:tag w:val="goog_rdk_18"/>
        </w:sdtPr>
        <w:sdtContent>
          <w:ins w:author="DANIEL TABORDA OBANDO" w:id="4" w:date="2022-01-19T16:24:03Z"/>
          <w:sdt>
            <w:sdtPr>
              <w:tag w:val="goog_rdk_19"/>
            </w:sdtPr>
            <w:sdtContent>
              <w:commentRangeStart w:id="2"/>
            </w:sdtContent>
          </w:sdt>
          <w:ins w:author="DANIEL TABORDA OBANDO" w:id="4" w:date="2022-01-19T16:24:03Z">
            <w:r w:rsidDel="00000000" w:rsidR="00000000" w:rsidRPr="00000000">
              <w:rPr>
                <w:b w:val="1"/>
                <w:sz w:val="18"/>
                <w:szCs w:val="18"/>
                <w:rtl w:val="0"/>
              </w:rPr>
              <w:t xml:space="preserve">Índice de Términos</w:t>
            </w:r>
          </w:ins>
        </w:sdtContent>
      </w:sdt>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9">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2160"/>
        </w:tabs>
        <w:spacing w:after="0" w:before="173" w:line="240" w:lineRule="auto"/>
        <w:ind w:left="2159" w:right="0" w:hanging="289.00000000000006"/>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NTRODUCCIÓN</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119" w:right="38" w:firstLine="216"/>
        <w:jc w:val="both"/>
        <w:rPr>
          <w:sz w:val="20"/>
          <w:szCs w:val="20"/>
        </w:rPr>
      </w:pPr>
      <w:r w:rsidDel="00000000" w:rsidR="00000000" w:rsidRPr="00000000">
        <w:rPr>
          <w:sz w:val="20"/>
          <w:szCs w:val="20"/>
          <w:rtl w:val="0"/>
        </w:rPr>
        <w:t xml:space="preserve">Los cambios en nuestro entorno en compañía del tiempo hacen del ser un individuo con la necesidad de adaptarse, de buscar soluciones a los retos cotidianos y encontrar resultados que propicien el bienestar de la sociedad en la que habitamos, es esto, la motivación o más bien el pretexto para encontrar en nuestro interior aquellas habilidades que nos hacen únicos y que se convierten en conocimientos básicos para dar una respuesta eficaz, innovadora y crítica de las necesidades que se encuentran en los cambios de realidad, todo esto desde nuestro campo disciplinar.</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119" w:right="38" w:firstLine="216"/>
        <w:jc w:val="both"/>
        <w:rPr>
          <w:sz w:val="20"/>
          <w:szCs w:val="20"/>
        </w:rPr>
      </w:pPr>
      <w:r w:rsidDel="00000000" w:rsidR="00000000" w:rsidRPr="00000000">
        <w:rPr>
          <w:sz w:val="20"/>
          <w:szCs w:val="20"/>
          <w:rtl w:val="0"/>
        </w:rPr>
        <w:t xml:space="preserve">A continuación destaco las habilidades y competencias que con el paso del tiempo y la experiencia he identificado de forma personal, además, </w:t>
      </w:r>
      <w:sdt>
        <w:sdtPr>
          <w:tag w:val="goog_rdk_20"/>
        </w:sdtPr>
        <w:sdtContent>
          <w:ins w:author="DANIEL TABORDA OBANDO" w:id="5" w:date="2022-01-19T16:26:33Z">
            <w:r w:rsidDel="00000000" w:rsidR="00000000" w:rsidRPr="00000000">
              <w:rPr>
                <w:sz w:val="20"/>
                <w:szCs w:val="20"/>
                <w:rtl w:val="0"/>
              </w:rPr>
              <w:t xml:space="preserve">enuncio </w:t>
            </w:r>
          </w:ins>
        </w:sdtContent>
      </w:sdt>
      <w:sdt>
        <w:sdtPr>
          <w:tag w:val="goog_rdk_21"/>
        </w:sdtPr>
        <w:sdtContent>
          <w:del w:author="DANIEL TABORDA OBANDO" w:id="5" w:date="2022-01-19T16:26:33Z">
            <w:r w:rsidDel="00000000" w:rsidR="00000000" w:rsidRPr="00000000">
              <w:rPr>
                <w:sz w:val="20"/>
                <w:szCs w:val="20"/>
                <w:rtl w:val="0"/>
              </w:rPr>
              <w:delText xml:space="preserve">enunció</w:delText>
            </w:r>
          </w:del>
        </w:sdtContent>
      </w:sdt>
      <w:r w:rsidDel="00000000" w:rsidR="00000000" w:rsidRPr="00000000">
        <w:rPr>
          <w:sz w:val="20"/>
          <w:szCs w:val="20"/>
          <w:rtl w:val="0"/>
        </w:rPr>
        <w:t xml:space="preserve"> la ruta de formación que guía mi que hacer de acuerdo a la línea de énfasis propuesta en el plan de estudios de la ingeniería de sistemas de la Universidad de Antioquia. </w:t>
      </w:r>
    </w:p>
    <w:p w:rsidR="00000000" w:rsidDel="00000000" w:rsidP="00000000" w:rsidRDefault="00000000" w:rsidRPr="00000000" w14:paraId="0000000C">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1560"/>
        </w:tabs>
        <w:spacing w:after="0" w:before="180" w:line="240" w:lineRule="auto"/>
        <w:ind w:left="1559" w:right="0" w:hanging="289.00000000000006"/>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20"/>
          <w:szCs w:val="20"/>
          <w:rtl w:val="0"/>
        </w:rPr>
        <w:t xml:space="preserve">HABILIDADES Y COMPETENCIAS.</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119" w:right="38" w:firstLine="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Las habilidades y las competencias nos van a ayudar a identificar esa área en la que somos buenos, con la que somos afines, nos gusta y vamos a tener un excelente desempeño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119" w:right="38" w:firstLine="216"/>
        <w:jc w:val="both"/>
        <w:rPr>
          <w:sz w:val="20"/>
          <w:szCs w:val="20"/>
        </w:rPr>
      </w:pPr>
      <w:r w:rsidDel="00000000" w:rsidR="00000000" w:rsidRPr="00000000">
        <w:rPr>
          <w:sz w:val="20"/>
          <w:szCs w:val="20"/>
          <w:rtl w:val="0"/>
        </w:rPr>
        <w:t xml:space="preserve">Para realizar esta reflexión es importante tener claridad en los conceptos primero qué es habilidad y competencia:</w:t>
      </w:r>
    </w:p>
    <w:p w:rsidR="00000000" w:rsidDel="00000000" w:rsidP="00000000" w:rsidRDefault="00000000" w:rsidRPr="00000000" w14:paraId="0000000F">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408"/>
        </w:tabs>
        <w:spacing w:after="0" w:before="151" w:line="240" w:lineRule="auto"/>
        <w:ind w:left="407" w:right="0" w:hanging="289"/>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Habilidad:</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58" w:line="240" w:lineRule="auto"/>
        <w:ind w:left="119" w:right="39" w:firstLine="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Es la manifestación objetiva de una capacidad individual cuyo nivel de destreza produce eficiencia en una tarea.</w:t>
      </w:r>
      <w:r w:rsidDel="00000000" w:rsidR="00000000" w:rsidRPr="00000000">
        <w:rPr>
          <w:rtl w:val="0"/>
        </w:rPr>
      </w:r>
    </w:p>
    <w:p w:rsidR="00000000" w:rsidDel="00000000" w:rsidP="00000000" w:rsidRDefault="00000000" w:rsidRPr="00000000" w14:paraId="00000011">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408"/>
        </w:tabs>
        <w:spacing w:after="0" w:before="153" w:line="240" w:lineRule="auto"/>
        <w:ind w:left="407" w:right="0" w:hanging="289"/>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Competencia</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19" w:right="0" w:firstLine="216"/>
        <w:jc w:val="both"/>
        <w:rPr>
          <w:sz w:val="20"/>
          <w:szCs w:val="20"/>
        </w:rPr>
      </w:pPr>
      <w:r w:rsidDel="00000000" w:rsidR="00000000" w:rsidRPr="00000000">
        <w:rPr>
          <w:sz w:val="20"/>
          <w:szCs w:val="20"/>
          <w:rtl w:val="0"/>
        </w:rPr>
        <w:t xml:space="preserve">Es la capacidad para actuar con eficiencia y satisfacción sobre algún aspecto de la realidad personal, social, natural o simbólica. Cada competencia viene a ser un aprendizaje complejo que integra habilidades, actitudes y conocimientos.[1]</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19" w:right="0" w:firstLine="216"/>
        <w:jc w:val="left"/>
        <w:rPr>
          <w:sz w:val="20"/>
          <w:szCs w:val="20"/>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19" w:right="0" w:firstLine="216"/>
        <w:jc w:val="both"/>
        <w:rPr>
          <w:sz w:val="20"/>
          <w:szCs w:val="20"/>
        </w:rPr>
      </w:pPr>
      <w:r w:rsidDel="00000000" w:rsidR="00000000" w:rsidRPr="00000000">
        <w:rPr>
          <w:sz w:val="20"/>
          <w:szCs w:val="20"/>
          <w:rtl w:val="0"/>
        </w:rPr>
        <w:t xml:space="preserve">Con lo anterior entendemos porque cada profesión requiere unas habilidades y competencias específicas. En el caso de la ingeniería de sistemas las competencias básicas que identifico son las siguientes: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19" w:right="0" w:firstLine="216"/>
        <w:jc w:val="both"/>
        <w:rPr>
          <w:sz w:val="20"/>
          <w:szCs w:val="20"/>
        </w:rPr>
      </w:pPr>
      <w:r w:rsidDel="00000000" w:rsidR="00000000" w:rsidRPr="00000000">
        <w:rPr>
          <w:rtl w:val="0"/>
        </w:rPr>
      </w:r>
    </w:p>
    <w:p w:rsidR="00000000" w:rsidDel="00000000" w:rsidP="00000000" w:rsidRDefault="00000000" w:rsidRPr="00000000" w14:paraId="00000016">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1" w:line="240" w:lineRule="auto"/>
        <w:ind w:left="720" w:right="0" w:hanging="360"/>
        <w:jc w:val="both"/>
        <w:rPr>
          <w:sz w:val="20"/>
          <w:szCs w:val="20"/>
          <w:u w:val="none"/>
        </w:rPr>
      </w:pPr>
      <w:sdt>
        <w:sdtPr>
          <w:tag w:val="goog_rdk_22"/>
        </w:sdtPr>
        <w:sdtContent>
          <w:commentRangeStart w:id="3"/>
        </w:sdtContent>
      </w:sdt>
      <w:r w:rsidDel="00000000" w:rsidR="00000000" w:rsidRPr="00000000">
        <w:rPr>
          <w:sz w:val="20"/>
          <w:szCs w:val="20"/>
          <w:rtl w:val="0"/>
        </w:rPr>
        <w:t xml:space="preserve">La creatividad.</w:t>
      </w:r>
      <w:r w:rsidDel="00000000" w:rsidR="00000000" w:rsidRPr="00000000">
        <w:rPr>
          <w:rtl w:val="0"/>
        </w:rPr>
      </w:r>
    </w:p>
    <w:p w:rsidR="00000000" w:rsidDel="00000000" w:rsidP="00000000" w:rsidRDefault="00000000" w:rsidRPr="00000000" w14:paraId="00000017">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0"/>
          <w:szCs w:val="20"/>
          <w:u w:val="none"/>
        </w:rPr>
      </w:pPr>
      <w:r w:rsidDel="00000000" w:rsidR="00000000" w:rsidRPr="00000000">
        <w:rPr>
          <w:sz w:val="20"/>
          <w:szCs w:val="20"/>
          <w:rtl w:val="0"/>
        </w:rPr>
        <w:t xml:space="preserve">Habilidad para resolver problemas .</w:t>
      </w:r>
      <w:r w:rsidDel="00000000" w:rsidR="00000000" w:rsidRPr="00000000">
        <w:rPr>
          <w:rtl w:val="0"/>
        </w:rPr>
      </w:r>
    </w:p>
    <w:p w:rsidR="00000000" w:rsidDel="00000000" w:rsidP="00000000" w:rsidRDefault="00000000" w:rsidRPr="00000000" w14:paraId="00000018">
      <w:pPr>
        <w:numPr>
          <w:ilvl w:val="0"/>
          <w:numId w:val="4"/>
        </w:numPr>
        <w:spacing w:after="0" w:before="0" w:lineRule="auto"/>
        <w:ind w:left="720" w:hanging="360"/>
        <w:jc w:val="both"/>
        <w:rPr>
          <w:sz w:val="20"/>
          <w:szCs w:val="20"/>
        </w:rPr>
      </w:pPr>
      <w:r w:rsidDel="00000000" w:rsidR="00000000" w:rsidRPr="00000000">
        <w:rPr>
          <w:sz w:val="20"/>
          <w:szCs w:val="20"/>
          <w:rtl w:val="0"/>
        </w:rPr>
        <w:t xml:space="preserve">Habilidades para el  trabajo en equipo con colegas.</w:t>
      </w:r>
    </w:p>
    <w:p w:rsidR="00000000" w:rsidDel="00000000" w:rsidP="00000000" w:rsidRDefault="00000000" w:rsidRPr="00000000" w14:paraId="00000019">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0"/>
          <w:szCs w:val="20"/>
          <w:u w:val="none"/>
        </w:rPr>
      </w:pPr>
      <w:r w:rsidDel="00000000" w:rsidR="00000000" w:rsidRPr="00000000">
        <w:rPr>
          <w:sz w:val="20"/>
          <w:szCs w:val="20"/>
          <w:rtl w:val="0"/>
        </w:rPr>
        <w:t xml:space="preserve">Habilidades para el  trabajo en equipo con personas de otras áreas.</w:t>
      </w:r>
      <w:r w:rsidDel="00000000" w:rsidR="00000000" w:rsidRPr="00000000">
        <w:rPr>
          <w:rtl w:val="0"/>
        </w:rPr>
      </w:r>
    </w:p>
    <w:p w:rsidR="00000000" w:rsidDel="00000000" w:rsidP="00000000" w:rsidRDefault="00000000" w:rsidRPr="00000000" w14:paraId="0000001A">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0"/>
          <w:szCs w:val="20"/>
          <w:u w:val="none"/>
        </w:rPr>
      </w:pPr>
      <w:r w:rsidDel="00000000" w:rsidR="00000000" w:rsidRPr="00000000">
        <w:rPr>
          <w:sz w:val="20"/>
          <w:szCs w:val="20"/>
          <w:rtl w:val="0"/>
        </w:rPr>
        <w:t xml:space="preserve">Habilidad para la investigación.</w:t>
      </w:r>
      <w:r w:rsidDel="00000000" w:rsidR="00000000" w:rsidRPr="00000000">
        <w:rPr>
          <w:rtl w:val="0"/>
        </w:rPr>
      </w:r>
    </w:p>
    <w:p w:rsidR="00000000" w:rsidDel="00000000" w:rsidP="00000000" w:rsidRDefault="00000000" w:rsidRPr="00000000" w14:paraId="0000001B">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0"/>
          <w:szCs w:val="20"/>
          <w:u w:val="none"/>
        </w:rPr>
      </w:pPr>
      <w:r w:rsidDel="00000000" w:rsidR="00000000" w:rsidRPr="00000000">
        <w:rPr>
          <w:sz w:val="20"/>
          <w:szCs w:val="20"/>
          <w:rtl w:val="0"/>
        </w:rPr>
        <w:t xml:space="preserve">Capacidad de encontrar varias soluciones a un problema.</w:t>
      </w:r>
      <w:r w:rsidDel="00000000" w:rsidR="00000000" w:rsidRPr="00000000">
        <w:rPr>
          <w:rtl w:val="0"/>
        </w:rPr>
      </w:r>
    </w:p>
    <w:p w:rsidR="00000000" w:rsidDel="00000000" w:rsidP="00000000" w:rsidRDefault="00000000" w:rsidRPr="00000000" w14:paraId="0000001C">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0"/>
          <w:szCs w:val="20"/>
          <w:u w:val="none"/>
        </w:rPr>
      </w:pPr>
      <w:r w:rsidDel="00000000" w:rsidR="00000000" w:rsidRPr="00000000">
        <w:rPr>
          <w:sz w:val="20"/>
          <w:szCs w:val="20"/>
          <w:rtl w:val="0"/>
        </w:rPr>
        <w:t xml:space="preserve">Capacidad de Análisis.</w:t>
      </w:r>
      <w:r w:rsidDel="00000000" w:rsidR="00000000" w:rsidRPr="00000000">
        <w:rPr>
          <w:rtl w:val="0"/>
        </w:rPr>
      </w:r>
    </w:p>
    <w:p w:rsidR="00000000" w:rsidDel="00000000" w:rsidP="00000000" w:rsidRDefault="00000000" w:rsidRPr="00000000" w14:paraId="0000001D">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0"/>
          <w:szCs w:val="20"/>
          <w:u w:val="none"/>
        </w:rPr>
      </w:pPr>
      <w:r w:rsidDel="00000000" w:rsidR="00000000" w:rsidRPr="00000000">
        <w:rPr>
          <w:sz w:val="20"/>
          <w:szCs w:val="20"/>
          <w:rtl w:val="0"/>
        </w:rPr>
        <w:t xml:space="preserve">Capacidad de comunicarse asertivamente.</w:t>
      </w:r>
      <w:r w:rsidDel="00000000" w:rsidR="00000000" w:rsidRPr="00000000">
        <w:rPr>
          <w:rtl w:val="0"/>
        </w:rPr>
      </w:r>
    </w:p>
    <w:p w:rsidR="00000000" w:rsidDel="00000000" w:rsidP="00000000" w:rsidRDefault="00000000" w:rsidRPr="00000000" w14:paraId="0000001E">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0"/>
          <w:szCs w:val="20"/>
          <w:u w:val="none"/>
        </w:rPr>
      </w:pPr>
      <w:r w:rsidDel="00000000" w:rsidR="00000000" w:rsidRPr="00000000">
        <w:rPr>
          <w:sz w:val="20"/>
          <w:szCs w:val="20"/>
          <w:rtl w:val="0"/>
        </w:rPr>
        <w:t xml:space="preserve">La capacidad de seleccionar la información del problema.</w:t>
      </w:r>
      <w:r w:rsidDel="00000000" w:rsidR="00000000" w:rsidRPr="00000000">
        <w:rPr>
          <w:rtl w:val="0"/>
        </w:rPr>
      </w:r>
    </w:p>
    <w:p w:rsidR="00000000" w:rsidDel="00000000" w:rsidP="00000000" w:rsidRDefault="00000000" w:rsidRPr="00000000" w14:paraId="0000001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0"/>
          <w:szCs w:val="20"/>
          <w:u w:val="none"/>
        </w:rPr>
      </w:pPr>
      <w:r w:rsidDel="00000000" w:rsidR="00000000" w:rsidRPr="00000000">
        <w:rPr>
          <w:sz w:val="20"/>
          <w:szCs w:val="20"/>
          <w:rtl w:val="0"/>
        </w:rPr>
        <w:t xml:space="preserve">Capacidad interpretativa.</w:t>
      </w:r>
      <w:r w:rsidDel="00000000" w:rsidR="00000000" w:rsidRPr="00000000">
        <w:rPr>
          <w:rtl w:val="0"/>
        </w:rPr>
      </w:r>
    </w:p>
    <w:p w:rsidR="00000000" w:rsidDel="00000000" w:rsidP="00000000" w:rsidRDefault="00000000" w:rsidRPr="00000000" w14:paraId="0000002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0"/>
          <w:szCs w:val="20"/>
          <w:u w:val="none"/>
        </w:rPr>
      </w:pPr>
      <w:r w:rsidDel="00000000" w:rsidR="00000000" w:rsidRPr="00000000">
        <w:rPr>
          <w:sz w:val="20"/>
          <w:szCs w:val="20"/>
          <w:rtl w:val="0"/>
        </w:rPr>
        <w:t xml:space="preserve">Dominio idiomas extranjeros</w:t>
      </w:r>
      <w:commentRangeEnd w:id="3"/>
      <w:r w:rsidDel="00000000" w:rsidR="00000000" w:rsidRPr="00000000">
        <w:commentReference w:id="3"/>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right="0"/>
        <w:jc w:val="left"/>
        <w:rPr>
          <w:sz w:val="20"/>
          <w:szCs w:val="20"/>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right="0"/>
        <w:jc w:val="both"/>
        <w:rPr>
          <w:sz w:val="20"/>
          <w:szCs w:val="20"/>
        </w:rPr>
      </w:pPr>
      <w:r w:rsidDel="00000000" w:rsidR="00000000" w:rsidRPr="00000000">
        <w:rPr>
          <w:sz w:val="20"/>
          <w:szCs w:val="20"/>
          <w:rtl w:val="0"/>
        </w:rPr>
        <w:t xml:space="preserve">Luego de reconocer las competencias básicas puedo destacar en relación al punto anterior  </w:t>
      </w:r>
      <w:sdt>
        <w:sdtPr>
          <w:tag w:val="goog_rdk_23"/>
        </w:sdtPr>
        <w:sdtContent>
          <w:ins w:author="DANIEL TABORDA OBANDO" w:id="6" w:date="2022-01-19T16:28:56Z">
            <w:r w:rsidDel="00000000" w:rsidR="00000000" w:rsidRPr="00000000">
              <w:rPr>
                <w:sz w:val="20"/>
                <w:szCs w:val="20"/>
                <w:rtl w:val="0"/>
              </w:rPr>
              <w:t xml:space="preserve">tres </w:t>
            </w:r>
          </w:ins>
        </w:sdtContent>
      </w:sdt>
      <w:sdt>
        <w:sdtPr>
          <w:tag w:val="goog_rdk_24"/>
        </w:sdtPr>
        <w:sdtContent>
          <w:del w:author="DANIEL TABORDA OBANDO" w:id="6" w:date="2022-01-19T16:28:56Z">
            <w:r w:rsidDel="00000000" w:rsidR="00000000" w:rsidRPr="00000000">
              <w:rPr>
                <w:sz w:val="20"/>
                <w:szCs w:val="20"/>
                <w:rtl w:val="0"/>
              </w:rPr>
              <w:delText xml:space="preserve">3 </w:delText>
            </w:r>
          </w:del>
        </w:sdtContent>
      </w:sdt>
      <w:r w:rsidDel="00000000" w:rsidR="00000000" w:rsidRPr="00000000">
        <w:rPr>
          <w:sz w:val="20"/>
          <w:szCs w:val="20"/>
          <w:rtl w:val="0"/>
        </w:rPr>
        <w:t xml:space="preserve">habilidades y </w:t>
      </w:r>
      <w:sdt>
        <w:sdtPr>
          <w:tag w:val="goog_rdk_25"/>
        </w:sdtPr>
        <w:sdtContent>
          <w:ins w:author="DANIEL TABORDA OBANDO" w:id="7" w:date="2022-01-19T16:29:00Z">
            <w:r w:rsidDel="00000000" w:rsidR="00000000" w:rsidRPr="00000000">
              <w:rPr>
                <w:sz w:val="20"/>
                <w:szCs w:val="20"/>
                <w:rtl w:val="0"/>
              </w:rPr>
              <w:t xml:space="preserve">tres </w:t>
            </w:r>
          </w:ins>
        </w:sdtContent>
      </w:sdt>
      <w:sdt>
        <w:sdtPr>
          <w:tag w:val="goog_rdk_26"/>
        </w:sdtPr>
        <w:sdtContent>
          <w:del w:author="DANIEL TABORDA OBANDO" w:id="7" w:date="2022-01-19T16:29:00Z">
            <w:r w:rsidDel="00000000" w:rsidR="00000000" w:rsidRPr="00000000">
              <w:rPr>
                <w:sz w:val="20"/>
                <w:szCs w:val="20"/>
                <w:rtl w:val="0"/>
              </w:rPr>
              <w:delText xml:space="preserve">3 </w:delText>
            </w:r>
          </w:del>
        </w:sdtContent>
      </w:sdt>
      <w:r w:rsidDel="00000000" w:rsidR="00000000" w:rsidRPr="00000000">
        <w:rPr>
          <w:sz w:val="20"/>
          <w:szCs w:val="20"/>
          <w:rtl w:val="0"/>
        </w:rPr>
        <w:t xml:space="preserve">competencias que me ayudaron</w:t>
      </w:r>
      <w:r w:rsidDel="00000000" w:rsidR="00000000" w:rsidRPr="00000000">
        <w:rPr>
          <w:color w:val="ff0000"/>
          <w:sz w:val="20"/>
          <w:szCs w:val="20"/>
          <w:rtl w:val="0"/>
        </w:rPr>
        <w:t xml:space="preserve"> </w:t>
      </w:r>
      <w:r w:rsidDel="00000000" w:rsidR="00000000" w:rsidRPr="00000000">
        <w:rPr>
          <w:sz w:val="20"/>
          <w:szCs w:val="20"/>
          <w:rtl w:val="0"/>
        </w:rPr>
        <w:t xml:space="preserve">a aclarar el rumbo profesional en la carrera de ingeniería de sistemas:</w:t>
      </w:r>
    </w:p>
    <w:p w:rsidR="00000000" w:rsidDel="00000000" w:rsidP="00000000" w:rsidRDefault="00000000" w:rsidRPr="00000000" w14:paraId="00000023">
      <w:pPr>
        <w:tabs>
          <w:tab w:val="left" w:pos="408"/>
        </w:tabs>
        <w:spacing w:before="151" w:lineRule="auto"/>
        <w:ind w:left="0" w:firstLine="0"/>
        <w:jc w:val="both"/>
        <w:rPr>
          <w:i w:val="1"/>
          <w:sz w:val="20"/>
          <w:szCs w:val="20"/>
        </w:rPr>
      </w:pPr>
      <w:sdt>
        <w:sdtPr>
          <w:tag w:val="goog_rdk_28"/>
        </w:sdtPr>
        <w:sdtContent>
          <w:ins w:author="DANIEL TABORDA OBANDO" w:id="8" w:date="2022-01-19T16:29:30Z">
            <w:r w:rsidDel="00000000" w:rsidR="00000000" w:rsidRPr="00000000">
              <w:rPr>
                <w:sz w:val="20"/>
                <w:szCs w:val="20"/>
                <w:rtl w:val="0"/>
              </w:rPr>
              <w:t xml:space="preserve">C. </w:t>
            </w:r>
          </w:ins>
        </w:sdtContent>
      </w:sdt>
      <w:r w:rsidDel="00000000" w:rsidR="00000000" w:rsidRPr="00000000">
        <w:rPr>
          <w:i w:val="1"/>
          <w:sz w:val="20"/>
          <w:szCs w:val="20"/>
          <w:rtl w:val="0"/>
        </w:rPr>
        <w:t xml:space="preserve">Habilidades:</w:t>
      </w:r>
    </w:p>
    <w:p w:rsidR="00000000" w:rsidDel="00000000" w:rsidP="00000000" w:rsidRDefault="00000000" w:rsidRPr="00000000" w14:paraId="00000024">
      <w:pPr>
        <w:numPr>
          <w:ilvl w:val="0"/>
          <w:numId w:val="4"/>
        </w:numPr>
        <w:spacing w:after="0" w:before="1" w:lineRule="auto"/>
        <w:ind w:left="720" w:hanging="360"/>
        <w:jc w:val="both"/>
        <w:rPr>
          <w:sz w:val="20"/>
          <w:szCs w:val="20"/>
        </w:rPr>
      </w:pPr>
      <w:r w:rsidDel="00000000" w:rsidR="00000000" w:rsidRPr="00000000">
        <w:rPr>
          <w:sz w:val="20"/>
          <w:szCs w:val="20"/>
          <w:rtl w:val="0"/>
        </w:rPr>
        <w:t xml:space="preserve">La creatividad.</w:t>
      </w:r>
    </w:p>
    <w:p w:rsidR="00000000" w:rsidDel="00000000" w:rsidP="00000000" w:rsidRDefault="00000000" w:rsidRPr="00000000" w14:paraId="00000025">
      <w:pPr>
        <w:numPr>
          <w:ilvl w:val="0"/>
          <w:numId w:val="4"/>
        </w:numPr>
        <w:spacing w:after="0" w:before="0" w:lineRule="auto"/>
        <w:ind w:left="720" w:hanging="360"/>
        <w:jc w:val="both"/>
        <w:rPr>
          <w:sz w:val="20"/>
          <w:szCs w:val="20"/>
        </w:rPr>
      </w:pPr>
      <w:r w:rsidDel="00000000" w:rsidR="00000000" w:rsidRPr="00000000">
        <w:rPr>
          <w:sz w:val="20"/>
          <w:szCs w:val="20"/>
          <w:rtl w:val="0"/>
        </w:rPr>
        <w:t xml:space="preserve">Habilidad para la investigación.</w:t>
      </w:r>
    </w:p>
    <w:p w:rsidR="00000000" w:rsidDel="00000000" w:rsidP="00000000" w:rsidRDefault="00000000" w:rsidRPr="00000000" w14:paraId="00000026">
      <w:pPr>
        <w:numPr>
          <w:ilvl w:val="0"/>
          <w:numId w:val="4"/>
        </w:numPr>
        <w:spacing w:before="0" w:lineRule="auto"/>
        <w:ind w:left="720" w:hanging="360"/>
        <w:jc w:val="both"/>
        <w:rPr>
          <w:sz w:val="20"/>
          <w:szCs w:val="20"/>
        </w:rPr>
      </w:pPr>
      <w:r w:rsidDel="00000000" w:rsidR="00000000" w:rsidRPr="00000000">
        <w:rPr>
          <w:sz w:val="20"/>
          <w:szCs w:val="20"/>
          <w:rtl w:val="0"/>
        </w:rPr>
        <w:t xml:space="preserve">Habilidad para resolver problemas .</w:t>
      </w:r>
    </w:p>
    <w:p w:rsidR="00000000" w:rsidDel="00000000" w:rsidP="00000000" w:rsidRDefault="00000000" w:rsidRPr="00000000" w14:paraId="00000027">
      <w:pPr>
        <w:tabs>
          <w:tab w:val="left" w:pos="408"/>
        </w:tabs>
        <w:spacing w:before="153" w:lineRule="auto"/>
        <w:ind w:left="0" w:firstLine="0"/>
        <w:jc w:val="both"/>
        <w:rPr>
          <w:sz w:val="20"/>
          <w:szCs w:val="20"/>
        </w:rPr>
      </w:pPr>
      <w:sdt>
        <w:sdtPr>
          <w:tag w:val="goog_rdk_30"/>
        </w:sdtPr>
        <w:sdtContent>
          <w:ins w:author="DANIEL TABORDA OBANDO" w:id="9" w:date="2022-01-19T16:29:34Z">
            <w:r w:rsidDel="00000000" w:rsidR="00000000" w:rsidRPr="00000000">
              <w:rPr>
                <w:sz w:val="20"/>
                <w:szCs w:val="20"/>
                <w:rtl w:val="0"/>
              </w:rPr>
              <w:t xml:space="preserve">D. </w:t>
            </w:r>
          </w:ins>
        </w:sdtContent>
      </w:sdt>
      <w:r w:rsidDel="00000000" w:rsidR="00000000" w:rsidRPr="00000000">
        <w:rPr>
          <w:i w:val="1"/>
          <w:sz w:val="20"/>
          <w:szCs w:val="20"/>
          <w:rtl w:val="0"/>
        </w:rPr>
        <w:t xml:space="preserve">Competencias</w:t>
      </w:r>
      <w:r w:rsidDel="00000000" w:rsidR="00000000" w:rsidRPr="00000000">
        <w:rPr>
          <w:rtl w:val="0"/>
        </w:rPr>
      </w:r>
    </w:p>
    <w:p w:rsidR="00000000" w:rsidDel="00000000" w:rsidP="00000000" w:rsidRDefault="00000000" w:rsidRPr="00000000" w14:paraId="00000028">
      <w:pPr>
        <w:numPr>
          <w:ilvl w:val="0"/>
          <w:numId w:val="4"/>
        </w:numPr>
        <w:spacing w:after="0" w:before="1" w:lineRule="auto"/>
        <w:ind w:left="720" w:hanging="360"/>
        <w:jc w:val="both"/>
        <w:rPr>
          <w:sz w:val="20"/>
          <w:szCs w:val="20"/>
        </w:rPr>
      </w:pPr>
      <w:r w:rsidDel="00000000" w:rsidR="00000000" w:rsidRPr="00000000">
        <w:rPr>
          <w:sz w:val="20"/>
          <w:szCs w:val="20"/>
          <w:rtl w:val="0"/>
        </w:rPr>
        <w:t xml:space="preserve">Capacidad de Análisis.</w:t>
      </w:r>
    </w:p>
    <w:p w:rsidR="00000000" w:rsidDel="00000000" w:rsidP="00000000" w:rsidRDefault="00000000" w:rsidRPr="00000000" w14:paraId="00000029">
      <w:pPr>
        <w:numPr>
          <w:ilvl w:val="0"/>
          <w:numId w:val="4"/>
        </w:numPr>
        <w:spacing w:before="0" w:lineRule="auto"/>
        <w:ind w:left="720" w:hanging="360"/>
        <w:jc w:val="both"/>
        <w:rPr>
          <w:sz w:val="20"/>
          <w:szCs w:val="20"/>
        </w:rPr>
      </w:pPr>
      <w:r w:rsidDel="00000000" w:rsidR="00000000" w:rsidRPr="00000000">
        <w:rPr>
          <w:sz w:val="20"/>
          <w:szCs w:val="20"/>
          <w:rtl w:val="0"/>
        </w:rPr>
        <w:t xml:space="preserve">Capacidad de comunicarse asertivamente.</w:t>
      </w:r>
    </w:p>
    <w:p w:rsidR="00000000" w:rsidDel="00000000" w:rsidP="00000000" w:rsidRDefault="00000000" w:rsidRPr="00000000" w14:paraId="0000002A">
      <w:pPr>
        <w:spacing w:before="1" w:lineRule="auto"/>
        <w:jc w:val="both"/>
        <w:rPr>
          <w:sz w:val="20"/>
          <w:szCs w:val="20"/>
        </w:rPr>
      </w:pPr>
      <w:r w:rsidDel="00000000" w:rsidR="00000000" w:rsidRPr="00000000">
        <w:rPr>
          <w:rtl w:val="0"/>
        </w:rPr>
      </w:r>
    </w:p>
    <w:p w:rsidR="00000000" w:rsidDel="00000000" w:rsidP="00000000" w:rsidRDefault="00000000" w:rsidRPr="00000000" w14:paraId="0000002B">
      <w:pPr>
        <w:spacing w:before="1" w:lineRule="auto"/>
        <w:jc w:val="both"/>
        <w:rPr>
          <w:sz w:val="20"/>
          <w:szCs w:val="20"/>
        </w:rPr>
      </w:pPr>
      <w:r w:rsidDel="00000000" w:rsidR="00000000" w:rsidRPr="00000000">
        <w:rPr>
          <w:sz w:val="20"/>
          <w:szCs w:val="20"/>
          <w:rtl w:val="0"/>
        </w:rPr>
        <w:t xml:space="preserve">Las habilidades y capacidades que mas debo desarrollar son:</w:t>
      </w:r>
    </w:p>
    <w:p w:rsidR="00000000" w:rsidDel="00000000" w:rsidP="00000000" w:rsidRDefault="00000000" w:rsidRPr="00000000" w14:paraId="0000002C">
      <w:pPr>
        <w:numPr>
          <w:ilvl w:val="0"/>
          <w:numId w:val="2"/>
        </w:numPr>
        <w:spacing w:after="0" w:before="1" w:lineRule="auto"/>
        <w:ind w:left="720" w:hanging="360"/>
        <w:jc w:val="both"/>
        <w:rPr>
          <w:sz w:val="20"/>
          <w:szCs w:val="20"/>
        </w:rPr>
      </w:pPr>
      <w:r w:rsidDel="00000000" w:rsidR="00000000" w:rsidRPr="00000000">
        <w:rPr>
          <w:sz w:val="20"/>
          <w:szCs w:val="20"/>
          <w:rtl w:val="0"/>
        </w:rPr>
        <w:t xml:space="preserve">Dominio idiomas extranjeros.</w:t>
      </w:r>
    </w:p>
    <w:p w:rsidR="00000000" w:rsidDel="00000000" w:rsidP="00000000" w:rsidRDefault="00000000" w:rsidRPr="00000000" w14:paraId="0000002D">
      <w:pPr>
        <w:numPr>
          <w:ilvl w:val="0"/>
          <w:numId w:val="2"/>
        </w:numPr>
        <w:spacing w:after="0" w:before="0" w:lineRule="auto"/>
        <w:ind w:left="720" w:hanging="360"/>
        <w:jc w:val="both"/>
        <w:rPr>
          <w:sz w:val="20"/>
          <w:szCs w:val="20"/>
        </w:rPr>
      </w:pPr>
      <w:r w:rsidDel="00000000" w:rsidR="00000000" w:rsidRPr="00000000">
        <w:rPr>
          <w:sz w:val="20"/>
          <w:szCs w:val="20"/>
          <w:rtl w:val="0"/>
        </w:rPr>
        <w:t xml:space="preserve">La capacidad de seleccionar la información del problema.</w:t>
      </w:r>
    </w:p>
    <w:p w:rsidR="00000000" w:rsidDel="00000000" w:rsidP="00000000" w:rsidRDefault="00000000" w:rsidRPr="00000000" w14:paraId="0000002E">
      <w:pPr>
        <w:numPr>
          <w:ilvl w:val="0"/>
          <w:numId w:val="2"/>
        </w:numPr>
        <w:spacing w:before="0" w:lineRule="auto"/>
        <w:ind w:left="720" w:hanging="360"/>
        <w:jc w:val="both"/>
        <w:rPr>
          <w:sz w:val="20"/>
          <w:szCs w:val="20"/>
        </w:rPr>
      </w:pPr>
      <w:r w:rsidDel="00000000" w:rsidR="00000000" w:rsidRPr="00000000">
        <w:rPr>
          <w:sz w:val="20"/>
          <w:szCs w:val="20"/>
          <w:rtl w:val="0"/>
        </w:rPr>
        <w:t xml:space="preserve">Capacidad interpretativa.</w:t>
      </w:r>
      <w:r w:rsidDel="00000000" w:rsidR="00000000" w:rsidRPr="00000000">
        <w:rPr>
          <w:rtl w:val="0"/>
        </w:rPr>
      </w:r>
    </w:p>
    <w:p w:rsidR="00000000" w:rsidDel="00000000" w:rsidP="00000000" w:rsidRDefault="00000000" w:rsidRPr="00000000" w14:paraId="0000002F">
      <w:pPr>
        <w:spacing w:before="0" w:lineRule="auto"/>
        <w:ind w:left="720" w:firstLine="0"/>
        <w:jc w:val="both"/>
        <w:rPr>
          <w:sz w:val="20"/>
          <w:szCs w:val="20"/>
        </w:rPr>
      </w:pPr>
      <w:r w:rsidDel="00000000" w:rsidR="00000000" w:rsidRPr="00000000">
        <w:rPr>
          <w:rtl w:val="0"/>
        </w:rPr>
      </w:r>
    </w:p>
    <w:p w:rsidR="00000000" w:rsidDel="00000000" w:rsidP="00000000" w:rsidRDefault="00000000" w:rsidRPr="00000000" w14:paraId="00000030">
      <w:pPr>
        <w:spacing w:before="0" w:lineRule="auto"/>
        <w:jc w:val="both"/>
        <w:rPr>
          <w:sz w:val="20"/>
          <w:szCs w:val="20"/>
        </w:rPr>
      </w:pPr>
      <w:r w:rsidDel="00000000" w:rsidR="00000000" w:rsidRPr="00000000">
        <w:rPr>
          <w:sz w:val="20"/>
          <w:szCs w:val="20"/>
          <w:rtl w:val="0"/>
        </w:rPr>
        <w:t xml:space="preserve">Tras esta identificación de habilidades y competencias podemos darle paso a aquello que marcará la ruta del desarrollo e implementación de dichas habilidades y competencias, siendo este uno de los pasos fundamentales para encontrar el camino de un excelente desempeño, eficaz, innovador y crítico llamado “ruta de formación”</w:t>
      </w:r>
    </w:p>
    <w:p w:rsidR="00000000" w:rsidDel="00000000" w:rsidP="00000000" w:rsidRDefault="00000000" w:rsidRPr="00000000" w14:paraId="00000031">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2028"/>
        </w:tabs>
        <w:spacing w:after="0" w:before="178" w:line="240" w:lineRule="auto"/>
        <w:ind w:left="2027" w:right="0" w:hanging="289.00000000000006"/>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20"/>
          <w:szCs w:val="20"/>
          <w:rtl w:val="0"/>
        </w:rPr>
        <w:t xml:space="preserve">RUTA DE FORMACIÓN</w:t>
      </w: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61" w:line="240" w:lineRule="auto"/>
        <w:ind w:left="119" w:right="39" w:firstLine="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¨La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Ruta de aprendizaje es un proyecto o conjunto de proyectos que desarrollados por el mismo Aprendiz en distintos tiempos, ambientes y con diversos recursos o materiales de formación, permiten cumplir con los resultados de aprendizaje definidos para el programa de formación y por tanto el desarrollo integral de las competencias asociadas a dicho programa.</w:t>
      </w:r>
      <w:r w:rsidDel="00000000" w:rsidR="00000000" w:rsidRPr="00000000">
        <w:rPr>
          <w:sz w:val="20"/>
          <w:szCs w:val="20"/>
          <w:rtl w:val="0"/>
        </w:rPr>
        <w:t xml:space="preserve">¨[2]</w:t>
      </w: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61" w:line="240" w:lineRule="auto"/>
        <w:ind w:left="0" w:right="39" w:firstLine="0"/>
        <w:jc w:val="both"/>
        <w:rPr>
          <w:sz w:val="20"/>
          <w:szCs w:val="20"/>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61" w:line="240" w:lineRule="auto"/>
        <w:ind w:left="119" w:right="39" w:firstLine="216"/>
        <w:jc w:val="both"/>
        <w:rPr>
          <w:sz w:val="20"/>
          <w:szCs w:val="20"/>
        </w:rPr>
      </w:pPr>
      <w:r w:rsidDel="00000000" w:rsidR="00000000" w:rsidRPr="00000000">
        <w:rPr>
          <w:sz w:val="20"/>
          <w:szCs w:val="20"/>
          <w:rtl w:val="0"/>
        </w:rPr>
        <w:t xml:space="preserve">La Universidad de Antioquia</w:t>
      </w:r>
      <w:r w:rsidDel="00000000" w:rsidR="00000000" w:rsidRPr="00000000">
        <w:rPr>
          <w:color w:val="ff0000"/>
          <w:sz w:val="20"/>
          <w:szCs w:val="20"/>
          <w:rtl w:val="0"/>
        </w:rPr>
        <w:t xml:space="preserve"> </w:t>
      </w:r>
      <w:r w:rsidDel="00000000" w:rsidR="00000000" w:rsidRPr="00000000">
        <w:rPr>
          <w:sz w:val="20"/>
          <w:szCs w:val="20"/>
          <w:rtl w:val="0"/>
        </w:rPr>
        <w:t xml:space="preserve">cuenta con un plan de estudios que se divide en 10 niveles, con un total de 164 créditos. Además de esto, se dividen en áreas básicas y áreas profesionales, en el siguiente cuadro se detallan cada una de estas.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6">
      <w:pPr>
        <w:spacing w:before="0" w:line="183" w:lineRule="auto"/>
        <w:ind w:left="1321" w:right="1358" w:firstLine="0"/>
        <w:jc w:val="center"/>
        <w:rPr>
          <w:sz w:val="16"/>
          <w:szCs w:val="16"/>
        </w:rPr>
      </w:pPr>
      <w:r w:rsidDel="00000000" w:rsidR="00000000" w:rsidRPr="00000000">
        <w:rPr>
          <w:sz w:val="16"/>
          <w:szCs w:val="16"/>
          <w:rtl w:val="0"/>
        </w:rPr>
        <w:t xml:space="preserve">TABLA I</w:t>
      </w:r>
    </w:p>
    <w:p w:rsidR="00000000" w:rsidDel="00000000" w:rsidP="00000000" w:rsidRDefault="00000000" w:rsidRPr="00000000" w14:paraId="00000037">
      <w:pPr>
        <w:spacing w:before="0" w:line="183" w:lineRule="auto"/>
        <w:ind w:left="1321" w:right="1359" w:firstLine="0"/>
        <w:jc w:val="center"/>
        <w:rPr>
          <w:sz w:val="9"/>
          <w:szCs w:val="9"/>
        </w:rPr>
      </w:pPr>
      <w:r w:rsidDel="00000000" w:rsidR="00000000" w:rsidRPr="00000000">
        <w:rPr>
          <w:sz w:val="16"/>
          <w:szCs w:val="16"/>
          <w:rtl w:val="0"/>
        </w:rPr>
        <w:t xml:space="preserve">Áreas Básicas y Áreas Profesionales[3]</w:t>
      </w: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bl>
      <w:tblPr>
        <w:tblStyle w:val="Table1"/>
        <w:tblW w:w="5040.0" w:type="dxa"/>
        <w:jc w:val="left"/>
        <w:tblInd w:w="1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40"/>
        <w:gridCol w:w="1080"/>
        <w:gridCol w:w="1065"/>
        <w:gridCol w:w="930"/>
        <w:gridCol w:w="1125"/>
        <w:tblGridChange w:id="0">
          <w:tblGrid>
            <w:gridCol w:w="840"/>
            <w:gridCol w:w="1080"/>
            <w:gridCol w:w="1065"/>
            <w:gridCol w:w="930"/>
            <w:gridCol w:w="1125"/>
          </w:tblGrid>
        </w:tblGridChange>
      </w:tblGrid>
      <w:tr>
        <w:trPr>
          <w:cantSplit w:val="0"/>
          <w:trHeight w:val="208" w:hRule="atLeast"/>
          <w:tblHeader w:val="0"/>
        </w:trPr>
        <w:tc>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189" w:lineRule="auto"/>
              <w:ind w:left="108" w:right="0" w:firstLine="0"/>
              <w:jc w:val="center"/>
              <w:rPr>
                <w:b w:val="1"/>
                <w:sz w:val="16"/>
                <w:szCs w:val="16"/>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189" w:lineRule="auto"/>
              <w:ind w:left="108" w:right="0" w:firstLine="0"/>
              <w:jc w:val="center"/>
              <w:rPr>
                <w:b w:val="1"/>
                <w:sz w:val="16"/>
                <w:szCs w:val="16"/>
              </w:rPr>
            </w:pPr>
            <w:r w:rsidDel="00000000" w:rsidR="00000000" w:rsidRPr="00000000">
              <w:rPr>
                <w:b w:val="1"/>
                <w:sz w:val="16"/>
                <w:szCs w:val="16"/>
                <w:rtl w:val="0"/>
              </w:rPr>
              <w:t xml:space="preserve">Áreas Básicas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189" w:lineRule="auto"/>
              <w:ind w:left="108" w:right="0" w:firstLine="0"/>
              <w:jc w:val="center"/>
              <w:rPr>
                <w:b w:val="1"/>
                <w:sz w:val="16"/>
                <w:szCs w:val="16"/>
              </w:rPr>
            </w:pPr>
            <w:r w:rsidDel="00000000" w:rsidR="00000000" w:rsidRPr="00000000">
              <w:rPr>
                <w:rtl w:val="0"/>
              </w:rPr>
            </w:r>
          </w:p>
        </w:tc>
        <w:tc>
          <w:tcPr>
            <w:gridSpan w:val="4"/>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189" w:lineRule="auto"/>
              <w:ind w:left="105" w:right="0" w:firstLine="0"/>
              <w:jc w:val="center"/>
              <w:rPr>
                <w:b w:val="1"/>
                <w:sz w:val="16"/>
                <w:szCs w:val="16"/>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189" w:lineRule="auto"/>
              <w:ind w:left="105" w:right="0" w:firstLine="0"/>
              <w:jc w:val="center"/>
              <w:rPr>
                <w:b w:val="1"/>
                <w:sz w:val="16"/>
                <w:szCs w:val="16"/>
              </w:rPr>
            </w:pPr>
            <w:r w:rsidDel="00000000" w:rsidR="00000000" w:rsidRPr="00000000">
              <w:rPr>
                <w:b w:val="1"/>
                <w:sz w:val="16"/>
                <w:szCs w:val="16"/>
                <w:rtl w:val="0"/>
              </w:rPr>
              <w:t xml:space="preserve">Areas Profesionales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189" w:lineRule="auto"/>
              <w:ind w:left="105" w:right="0" w:firstLine="0"/>
              <w:jc w:val="center"/>
              <w:rPr>
                <w:b w:val="1"/>
                <w:sz w:val="16"/>
                <w:szCs w:val="16"/>
              </w:rPr>
            </w:pPr>
            <w:r w:rsidDel="00000000" w:rsidR="00000000" w:rsidRPr="00000000">
              <w:rPr>
                <w:rtl w:val="0"/>
              </w:rPr>
            </w:r>
          </w:p>
        </w:tc>
      </w:tr>
      <w:tr>
        <w:trPr>
          <w:cantSplit w:val="0"/>
          <w:trHeight w:val="551" w:hRule="atLeast"/>
          <w:tblHeader w:val="0"/>
        </w:trPr>
        <w:tc>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181" w:lineRule="auto"/>
              <w:ind w:left="108" w:right="0" w:firstLine="0"/>
              <w:jc w:val="center"/>
              <w:rPr>
                <w:i w:val="1"/>
                <w:sz w:val="16"/>
                <w:szCs w:val="16"/>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181" w:lineRule="auto"/>
              <w:ind w:left="108" w:right="0" w:firstLine="0"/>
              <w:jc w:val="center"/>
              <w:rPr>
                <w:i w:val="1"/>
                <w:smallCaps w:val="0"/>
                <w:strike w:val="0"/>
                <w:color w:val="000000"/>
                <w:sz w:val="16"/>
                <w:szCs w:val="16"/>
                <w:u w:val="none"/>
                <w:shd w:fill="auto" w:val="clear"/>
                <w:vertAlign w:val="baseline"/>
              </w:rPr>
            </w:pPr>
            <w:r w:rsidDel="00000000" w:rsidR="00000000" w:rsidRPr="00000000">
              <w:rPr>
                <w:i w:val="1"/>
                <w:sz w:val="16"/>
                <w:szCs w:val="16"/>
                <w:rtl w:val="0"/>
              </w:rPr>
              <w:t xml:space="preserve">Ciencias Exactas y Naturales</w:t>
            </w:r>
            <w:r w:rsidDel="00000000" w:rsidR="00000000" w:rsidRPr="00000000">
              <w:rPr>
                <w:rtl w:val="0"/>
              </w:rPr>
            </w:r>
          </w:p>
        </w:tc>
        <w:tc>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178" w:lineRule="auto"/>
              <w:ind w:left="105" w:right="0" w:firstLine="0"/>
              <w:jc w:val="center"/>
              <w:rPr>
                <w:i w:val="1"/>
                <w:sz w:val="16"/>
                <w:szCs w:val="16"/>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178" w:lineRule="auto"/>
              <w:ind w:left="105" w:right="0" w:firstLine="0"/>
              <w:jc w:val="center"/>
              <w:rPr>
                <w:rFonts w:ascii="Times New Roman" w:cs="Times New Roman" w:eastAsia="Times New Roman" w:hAnsi="Times New Roman"/>
                <w:b w:val="0"/>
                <w:i w:val="1"/>
                <w:smallCaps w:val="0"/>
                <w:strike w:val="0"/>
                <w:color w:val="000000"/>
                <w:sz w:val="16"/>
                <w:szCs w:val="16"/>
                <w:u w:val="none"/>
                <w:shd w:fill="auto" w:val="clear"/>
                <w:vertAlign w:val="baseline"/>
              </w:rPr>
            </w:pPr>
            <w:r w:rsidDel="00000000" w:rsidR="00000000" w:rsidRPr="00000000">
              <w:rPr>
                <w:i w:val="1"/>
                <w:sz w:val="16"/>
                <w:szCs w:val="16"/>
                <w:rtl w:val="0"/>
              </w:rPr>
              <w:t xml:space="preserve">Ciencia de la Computacion e Informatica</w:t>
            </w:r>
            <w:r w:rsidDel="00000000" w:rsidR="00000000" w:rsidRPr="00000000">
              <w:rPr>
                <w:rtl w:val="0"/>
              </w:rPr>
            </w:r>
          </w:p>
        </w:tc>
        <w:tc>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178" w:lineRule="auto"/>
              <w:ind w:left="105" w:right="0" w:firstLine="0"/>
              <w:jc w:val="center"/>
              <w:rPr>
                <w:i w:val="1"/>
                <w:sz w:val="16"/>
                <w:szCs w:val="16"/>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178" w:lineRule="auto"/>
              <w:ind w:left="105" w:right="0" w:firstLine="0"/>
              <w:jc w:val="center"/>
              <w:rPr>
                <w:i w:val="1"/>
                <w:sz w:val="16"/>
                <w:szCs w:val="16"/>
              </w:rPr>
            </w:pPr>
            <w:r w:rsidDel="00000000" w:rsidR="00000000" w:rsidRPr="00000000">
              <w:rPr>
                <w:i w:val="1"/>
                <w:sz w:val="16"/>
                <w:szCs w:val="16"/>
                <w:rtl w:val="0"/>
              </w:rPr>
              <w:t xml:space="preserve">ingeniería de computadores y redes</w:t>
            </w:r>
          </w:p>
        </w:tc>
        <w:tc>
          <w:tcPr>
            <w:gridSpan w:val="2"/>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178" w:lineRule="auto"/>
              <w:ind w:left="105" w:right="0" w:firstLine="0"/>
              <w:jc w:val="center"/>
              <w:rPr>
                <w:i w:val="1"/>
                <w:sz w:val="16"/>
                <w:szCs w:val="16"/>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178" w:lineRule="auto"/>
              <w:ind w:left="105" w:right="0" w:firstLine="0"/>
              <w:jc w:val="center"/>
              <w:rPr>
                <w:i w:val="1"/>
                <w:sz w:val="16"/>
                <w:szCs w:val="16"/>
              </w:rPr>
            </w:pPr>
            <w:r w:rsidDel="00000000" w:rsidR="00000000" w:rsidRPr="00000000">
              <w:rPr>
                <w:i w:val="1"/>
                <w:sz w:val="16"/>
                <w:szCs w:val="16"/>
                <w:rtl w:val="0"/>
              </w:rPr>
              <w:t xml:space="preserve">Ingeniería de software y sistemas de información</w:t>
            </w:r>
          </w:p>
        </w:tc>
      </w:tr>
      <w:tr>
        <w:trPr>
          <w:cantSplit w:val="0"/>
          <w:trHeight w:val="827" w:hRule="atLeast"/>
          <w:tblHeader w:val="0"/>
        </w:trPr>
        <w:tc>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center"/>
              <w:rPr>
                <w:i w:val="1"/>
                <w:sz w:val="16"/>
                <w:szCs w:val="16"/>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center"/>
              <w:rPr>
                <w:i w:val="1"/>
                <w:smallCaps w:val="0"/>
                <w:strike w:val="0"/>
                <w:color w:val="000000"/>
                <w:sz w:val="16"/>
                <w:szCs w:val="16"/>
                <w:u w:val="none"/>
                <w:shd w:fill="auto" w:val="clear"/>
                <w:vertAlign w:val="baseline"/>
              </w:rPr>
            </w:pPr>
            <w:r w:rsidDel="00000000" w:rsidR="00000000" w:rsidRPr="00000000">
              <w:rPr>
                <w:i w:val="1"/>
                <w:sz w:val="16"/>
                <w:szCs w:val="16"/>
                <w:rtl w:val="0"/>
              </w:rPr>
              <w:t xml:space="preserve">Ciencias Sociales y Humanas</w:t>
            </w:r>
            <w:r w:rsidDel="00000000" w:rsidR="00000000" w:rsidRPr="00000000">
              <w:rPr>
                <w:rtl w:val="0"/>
              </w:rPr>
            </w:r>
          </w:p>
        </w:tc>
        <w:tc>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02" w:lineRule="auto"/>
              <w:ind w:left="105" w:right="0" w:firstLine="0"/>
              <w:jc w:val="center"/>
              <w:rPr>
                <w:i w:val="1"/>
                <w:sz w:val="16"/>
                <w:szCs w:val="16"/>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02" w:lineRule="auto"/>
              <w:ind w:left="105" w:right="0" w:firstLine="0"/>
              <w:jc w:val="center"/>
              <w:rPr>
                <w:rFonts w:ascii="Times New Roman" w:cs="Times New Roman" w:eastAsia="Times New Roman" w:hAnsi="Times New Roman"/>
                <w:b w:val="0"/>
                <w:i w:val="1"/>
                <w:smallCaps w:val="0"/>
                <w:strike w:val="0"/>
                <w:color w:val="000000"/>
                <w:sz w:val="16"/>
                <w:szCs w:val="16"/>
                <w:u w:val="none"/>
                <w:shd w:fill="auto" w:val="clear"/>
                <w:vertAlign w:val="baseline"/>
              </w:rPr>
            </w:pPr>
            <w:r w:rsidDel="00000000" w:rsidR="00000000" w:rsidRPr="00000000">
              <w:rPr>
                <w:i w:val="1"/>
                <w:sz w:val="16"/>
                <w:szCs w:val="16"/>
                <w:rtl w:val="0"/>
              </w:rPr>
              <w:t xml:space="preserve">Algoritmia y programación</w:t>
            </w:r>
            <w:r w:rsidDel="00000000" w:rsidR="00000000" w:rsidRPr="00000000">
              <w:rPr>
                <w:rtl w:val="0"/>
              </w:rPr>
            </w:r>
          </w:p>
        </w:tc>
        <w:tc>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02" w:lineRule="auto"/>
              <w:ind w:left="105" w:right="0" w:firstLine="0"/>
              <w:jc w:val="center"/>
              <w:rPr>
                <w:i w:val="1"/>
                <w:sz w:val="16"/>
                <w:szCs w:val="16"/>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02" w:lineRule="auto"/>
              <w:ind w:left="105" w:right="0" w:firstLine="0"/>
              <w:jc w:val="center"/>
              <w:rPr>
                <w:i w:val="1"/>
                <w:sz w:val="16"/>
                <w:szCs w:val="16"/>
              </w:rPr>
            </w:pPr>
            <w:r w:rsidDel="00000000" w:rsidR="00000000" w:rsidRPr="00000000">
              <w:rPr>
                <w:i w:val="1"/>
                <w:sz w:val="16"/>
                <w:szCs w:val="16"/>
                <w:rtl w:val="0"/>
              </w:rPr>
              <w:t xml:space="preserve">Arquitectura de máquinas y sistemas operativos</w:t>
            </w:r>
          </w:p>
        </w:tc>
        <w:tc>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02" w:lineRule="auto"/>
              <w:ind w:left="105" w:right="0" w:firstLine="0"/>
              <w:jc w:val="center"/>
              <w:rPr>
                <w:i w:val="1"/>
                <w:sz w:val="16"/>
                <w:szCs w:val="16"/>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02" w:lineRule="auto"/>
              <w:ind w:left="105" w:right="0" w:firstLine="0"/>
              <w:jc w:val="center"/>
              <w:rPr>
                <w:i w:val="1"/>
                <w:sz w:val="16"/>
                <w:szCs w:val="16"/>
              </w:rPr>
            </w:pPr>
            <w:r w:rsidDel="00000000" w:rsidR="00000000" w:rsidRPr="00000000">
              <w:rPr>
                <w:i w:val="1"/>
                <w:sz w:val="16"/>
                <w:szCs w:val="16"/>
                <w:rtl w:val="0"/>
              </w:rPr>
              <w:t xml:space="preserve">Ingeniería de software</w:t>
            </w:r>
          </w:p>
        </w:tc>
        <w:tc>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02" w:lineRule="auto"/>
              <w:ind w:left="105" w:right="0" w:firstLine="0"/>
              <w:jc w:val="center"/>
              <w:rPr>
                <w:i w:val="1"/>
                <w:sz w:val="16"/>
                <w:szCs w:val="16"/>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02" w:lineRule="auto"/>
              <w:ind w:left="105" w:right="0" w:firstLine="0"/>
              <w:jc w:val="center"/>
              <w:rPr>
                <w:i w:val="1"/>
                <w:sz w:val="16"/>
                <w:szCs w:val="16"/>
              </w:rPr>
            </w:pPr>
            <w:r w:rsidDel="00000000" w:rsidR="00000000" w:rsidRPr="00000000">
              <w:rPr>
                <w:i w:val="1"/>
                <w:sz w:val="16"/>
                <w:szCs w:val="16"/>
                <w:rtl w:val="0"/>
              </w:rPr>
              <w:t xml:space="preserve">Administración de la información </w:t>
            </w:r>
          </w:p>
        </w:tc>
      </w:tr>
      <w:tr>
        <w:trPr>
          <w:cantSplit w:val="0"/>
          <w:trHeight w:val="230" w:hRule="atLeast"/>
          <w:tblHeader w:val="0"/>
        </w:trPr>
        <w:tc>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10" w:lineRule="auto"/>
              <w:ind w:left="108" w:right="0" w:firstLine="0"/>
              <w:jc w:val="center"/>
              <w:rPr>
                <w:i w:val="1"/>
                <w:sz w:val="16"/>
                <w:szCs w:val="16"/>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10" w:lineRule="auto"/>
              <w:ind w:left="108" w:right="0" w:firstLine="0"/>
              <w:jc w:val="center"/>
              <w:rPr>
                <w:i w:val="1"/>
                <w:sz w:val="16"/>
                <w:szCs w:val="16"/>
              </w:rPr>
            </w:pPr>
            <w:r w:rsidDel="00000000" w:rsidR="00000000" w:rsidRPr="00000000">
              <w:rPr>
                <w:i w:val="1"/>
                <w:sz w:val="16"/>
                <w:szCs w:val="16"/>
                <w:rtl w:val="0"/>
              </w:rPr>
              <w:t xml:space="preserve">Ingeniería Básica</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10" w:lineRule="auto"/>
              <w:ind w:left="108" w:right="0" w:firstLine="0"/>
              <w:jc w:val="center"/>
              <w:rPr>
                <w:i w:val="1"/>
                <w:smallCaps w:val="0"/>
                <w:strike w:val="0"/>
                <w:color w:val="000000"/>
                <w:sz w:val="16"/>
                <w:szCs w:val="16"/>
                <w:u w:val="none"/>
                <w:shd w:fill="auto" w:val="clear"/>
                <w:vertAlign w:val="baseline"/>
              </w:rPr>
            </w:pPr>
            <w:r w:rsidDel="00000000" w:rsidR="00000000" w:rsidRPr="00000000">
              <w:rPr>
                <w:i w:val="1"/>
                <w:sz w:val="16"/>
                <w:szCs w:val="16"/>
                <w:rtl w:val="0"/>
              </w:rPr>
              <w:t xml:space="preserve"> </w:t>
            </w:r>
            <w:r w:rsidDel="00000000" w:rsidR="00000000" w:rsidRPr="00000000">
              <w:rPr>
                <w:rtl w:val="0"/>
              </w:rPr>
            </w:r>
          </w:p>
        </w:tc>
        <w:tc>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02" w:lineRule="auto"/>
              <w:ind w:left="105" w:right="0" w:firstLine="0"/>
              <w:jc w:val="center"/>
              <w:rPr>
                <w:i w:val="1"/>
                <w:sz w:val="16"/>
                <w:szCs w:val="16"/>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02" w:lineRule="auto"/>
              <w:ind w:left="105" w:right="0" w:firstLine="0"/>
              <w:jc w:val="center"/>
              <w:rPr>
                <w:rFonts w:ascii="Times New Roman" w:cs="Times New Roman" w:eastAsia="Times New Roman" w:hAnsi="Times New Roman"/>
                <w:b w:val="0"/>
                <w:i w:val="1"/>
                <w:smallCaps w:val="0"/>
                <w:strike w:val="0"/>
                <w:color w:val="000000"/>
                <w:sz w:val="16"/>
                <w:szCs w:val="16"/>
                <w:u w:val="none"/>
                <w:shd w:fill="auto" w:val="clear"/>
                <w:vertAlign w:val="baseline"/>
              </w:rPr>
            </w:pPr>
            <w:r w:rsidDel="00000000" w:rsidR="00000000" w:rsidRPr="00000000">
              <w:rPr>
                <w:i w:val="1"/>
                <w:sz w:val="16"/>
                <w:szCs w:val="16"/>
                <w:rtl w:val="0"/>
              </w:rPr>
              <w:t xml:space="preserve">Matemáticas discretas</w:t>
            </w:r>
            <w:r w:rsidDel="00000000" w:rsidR="00000000" w:rsidRPr="00000000">
              <w:rPr>
                <w:rtl w:val="0"/>
              </w:rPr>
            </w:r>
          </w:p>
        </w:tc>
        <w:tc>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02" w:lineRule="auto"/>
              <w:ind w:left="105" w:right="0" w:firstLine="0"/>
              <w:jc w:val="center"/>
              <w:rPr>
                <w:i w:val="1"/>
                <w:sz w:val="16"/>
                <w:szCs w:val="16"/>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02" w:lineRule="auto"/>
              <w:ind w:left="105" w:right="0" w:firstLine="0"/>
              <w:jc w:val="center"/>
              <w:rPr>
                <w:i w:val="1"/>
                <w:sz w:val="16"/>
                <w:szCs w:val="16"/>
              </w:rPr>
            </w:pPr>
            <w:r w:rsidDel="00000000" w:rsidR="00000000" w:rsidRPr="00000000">
              <w:rPr>
                <w:i w:val="1"/>
                <w:sz w:val="16"/>
                <w:szCs w:val="16"/>
                <w:rtl w:val="0"/>
              </w:rPr>
              <w:t xml:space="preserve">Comunicación de datos</w:t>
            </w:r>
          </w:p>
        </w:tc>
        <w:tc>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02" w:lineRule="auto"/>
              <w:ind w:left="105" w:right="0" w:firstLine="0"/>
              <w:jc w:val="center"/>
              <w:rPr>
                <w:i w:val="1"/>
                <w:sz w:val="16"/>
                <w:szCs w:val="16"/>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02" w:lineRule="auto"/>
              <w:ind w:left="105" w:right="0" w:firstLine="0"/>
              <w:jc w:val="center"/>
              <w:rPr>
                <w:i w:val="1"/>
                <w:sz w:val="16"/>
                <w:szCs w:val="16"/>
              </w:rPr>
            </w:pPr>
            <w:r w:rsidDel="00000000" w:rsidR="00000000" w:rsidRPr="00000000">
              <w:rPr>
                <w:i w:val="1"/>
                <w:sz w:val="16"/>
                <w:szCs w:val="16"/>
                <w:rtl w:val="0"/>
              </w:rPr>
              <w:t xml:space="preserve">Sistemas de información</w:t>
            </w:r>
          </w:p>
        </w:tc>
        <w:tc>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02" w:lineRule="auto"/>
              <w:ind w:left="105" w:right="0" w:firstLine="0"/>
              <w:jc w:val="center"/>
              <w:rPr>
                <w:i w:val="1"/>
                <w:sz w:val="16"/>
                <w:szCs w:val="16"/>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02" w:lineRule="auto"/>
              <w:ind w:left="105" w:right="0" w:firstLine="0"/>
              <w:jc w:val="center"/>
              <w:rPr>
                <w:i w:val="1"/>
                <w:sz w:val="16"/>
                <w:szCs w:val="16"/>
              </w:rPr>
            </w:pPr>
            <w:r w:rsidDel="00000000" w:rsidR="00000000" w:rsidRPr="00000000">
              <w:rPr>
                <w:i w:val="1"/>
                <w:sz w:val="16"/>
                <w:szCs w:val="16"/>
                <w:rtl w:val="0"/>
              </w:rPr>
              <w:t xml:space="preserve">Elementos sociales y profesionales</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02" w:lineRule="auto"/>
              <w:ind w:left="105" w:right="0" w:firstLine="0"/>
              <w:jc w:val="center"/>
              <w:rPr>
                <w:i w:val="1"/>
                <w:sz w:val="16"/>
                <w:szCs w:val="16"/>
              </w:rPr>
            </w:pPr>
            <w:r w:rsidDel="00000000" w:rsidR="00000000" w:rsidRPr="00000000">
              <w:rPr>
                <w:rtl w:val="0"/>
              </w:rPr>
            </w:r>
          </w:p>
        </w:tc>
      </w:tr>
      <w:tr>
        <w:trPr>
          <w:cantSplit w:val="0"/>
          <w:trHeight w:val="505" w:hRule="atLeast"/>
          <w:tblHeader w:val="0"/>
        </w:trPr>
        <w:tc>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51" w:lineRule="auto"/>
              <w:ind w:left="108" w:right="0" w:firstLine="0"/>
              <w:jc w:val="center"/>
              <w:rPr>
                <w:i w:val="1"/>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5" w:right="0" w:firstLine="0"/>
              <w:jc w:val="center"/>
              <w:rPr>
                <w:i w:val="1"/>
                <w:sz w:val="16"/>
                <w:szCs w:val="16"/>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5" w:right="0" w:firstLine="0"/>
              <w:jc w:val="center"/>
              <w:rPr>
                <w:i w:val="1"/>
                <w:sz w:val="16"/>
                <w:szCs w:val="16"/>
              </w:rPr>
            </w:pPr>
            <w:r w:rsidDel="00000000" w:rsidR="00000000" w:rsidRPr="00000000">
              <w:rPr>
                <w:i w:val="1"/>
                <w:sz w:val="16"/>
                <w:szCs w:val="16"/>
                <w:rtl w:val="0"/>
              </w:rPr>
              <w:t xml:space="preserve">Ciencia e ingeniería computacional</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5" w:right="0" w:firstLine="0"/>
              <w:jc w:val="center"/>
              <w:rPr>
                <w:i w:val="1"/>
                <w:sz w:val="16"/>
                <w:szCs w:val="16"/>
              </w:rPr>
            </w:pPr>
            <w:r w:rsidDel="00000000" w:rsidR="00000000" w:rsidRPr="00000000">
              <w:rPr>
                <w:rtl w:val="0"/>
              </w:rPr>
            </w:r>
          </w:p>
        </w:tc>
        <w:tc>
          <w:tcPr>
            <w:gridSpan w:val="3"/>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5" w:right="0" w:firstLine="0"/>
              <w:jc w:val="center"/>
              <w:rPr>
                <w:i w:val="1"/>
                <w:sz w:val="16"/>
                <w:szCs w:val="16"/>
              </w:rPr>
            </w:pPr>
            <w:r w:rsidDel="00000000" w:rsidR="00000000" w:rsidRPr="00000000">
              <w:rPr>
                <w:rtl w:val="0"/>
              </w:rPr>
            </w:r>
          </w:p>
        </w:tc>
      </w:tr>
    </w:tbl>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156" w:firstLine="216"/>
        <w:jc w:val="both"/>
        <w:rPr>
          <w:sz w:val="20"/>
          <w:szCs w:val="20"/>
        </w:rPr>
      </w:pPr>
      <w:r w:rsidDel="00000000" w:rsidR="00000000" w:rsidRPr="00000000">
        <w:rPr>
          <w:sz w:val="20"/>
          <w:szCs w:val="20"/>
          <w:rtl w:val="0"/>
        </w:rPr>
        <w:t xml:space="preserve">Esta ruta ofrecida por la Universidad de Antioquia goza de un alto reconocimiento a nivel nacional ya que cuenta con una reacreditacion de alta calidad en la modalidad presencial durante 6 años otorgada por por parte del ministerio de educación nacional, además de esto es una facultad que lleva alrededor de 45 años de existencia contando con convenios vigentes y alianzas académicas con importantes empresas del sector tecnológico.</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156" w:firstLine="216"/>
        <w:jc w:val="both"/>
        <w:rPr>
          <w:sz w:val="20"/>
          <w:szCs w:val="20"/>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156" w:firstLine="216"/>
        <w:jc w:val="both"/>
        <w:rPr>
          <w:sz w:val="20"/>
          <w:szCs w:val="20"/>
        </w:rPr>
      </w:pPr>
      <w:r w:rsidDel="00000000" w:rsidR="00000000" w:rsidRPr="00000000">
        <w:rPr>
          <w:sz w:val="20"/>
          <w:szCs w:val="20"/>
          <w:rtl w:val="0"/>
        </w:rPr>
        <w:t xml:space="preserve">Es importante mencionar que ¨Algunos de los aspectos tenidos en cuenta por el Ministerio de Educación Nacional para otorgar dicha acreditación fueron: el ajuste curricular del programa, la ampliación de la planta física y medios educativos, el fortalecimiento de los grupos de investigación y la disminución continua de la deserción; también factores como el mejoramiento de la cualificación docente que atiende el programa, conformado por 19 profesores de tiempo completo de los cuales 10 tienen formación doctoral y 6 de maestría; los grupos de investigación que dan soporte al pregrado se encuentran reconocidos por Colciencias¨[4]</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156" w:firstLine="216"/>
        <w:jc w:val="both"/>
        <w:rPr>
          <w:sz w:val="20"/>
          <w:szCs w:val="20"/>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156" w:firstLine="216"/>
        <w:jc w:val="both"/>
        <w:rPr>
          <w:sz w:val="20"/>
          <w:szCs w:val="20"/>
        </w:rPr>
      </w:pPr>
      <w:r w:rsidDel="00000000" w:rsidR="00000000" w:rsidRPr="00000000">
        <w:rPr>
          <w:sz w:val="20"/>
          <w:szCs w:val="20"/>
          <w:rtl w:val="0"/>
        </w:rPr>
        <w:t xml:space="preserve">El programa abarca ampliamente los campos de formación en los que se puede desenvolver el futuro ingeniero de sistemas enfocados en el ser, saber y hacer, tres aspectos importantes en la formación del buen ingeniero, el cual debe contar tanto con conocimientos específicos de la carrera como lo son la programación, el manejo y seguridad de la  información, la web, etc. Es importante también sus relaciones personales, su capacidad de trabajo en equipo tanto con colegas como el trabajo con grupos interdisciplinarios ya que en su quehacer diario se relaciona con diferentes áreas del conocimiento.</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156" w:firstLine="0"/>
        <w:jc w:val="both"/>
        <w:rPr>
          <w:sz w:val="20"/>
          <w:szCs w:val="20"/>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156" w:firstLine="0"/>
        <w:jc w:val="both"/>
        <w:rPr>
          <w:sz w:val="20"/>
          <w:szCs w:val="20"/>
        </w:rPr>
      </w:pPr>
      <w:r w:rsidDel="00000000" w:rsidR="00000000" w:rsidRPr="00000000">
        <w:rPr>
          <w:sz w:val="20"/>
          <w:szCs w:val="20"/>
          <w:rtl w:val="0"/>
        </w:rPr>
        <w:t xml:space="preserve">Por todo lo mencionado es que ahora me encuentro aquí apostando a una ruta de formación que evidentemente cuenta con altos estándares de calidad y que por supuesto me otorga </w:t>
      </w:r>
      <w:sdt>
        <w:sdtPr>
          <w:tag w:val="goog_rdk_31"/>
        </w:sdtPr>
        <w:sdtContent>
          <w:ins w:author="DANIEL TABORDA OBANDO" w:id="10" w:date="2022-01-19T16:32:56Z">
            <w:r w:rsidDel="00000000" w:rsidR="00000000" w:rsidRPr="00000000">
              <w:rPr>
                <w:sz w:val="20"/>
                <w:szCs w:val="20"/>
                <w:rtl w:val="0"/>
              </w:rPr>
              <w:t xml:space="preserve">tres </w:t>
            </w:r>
          </w:ins>
        </w:sdtContent>
      </w:sdt>
      <w:sdt>
        <w:sdtPr>
          <w:tag w:val="goog_rdk_32"/>
        </w:sdtPr>
        <w:sdtContent>
          <w:del w:author="DANIEL TABORDA OBANDO" w:id="10" w:date="2022-01-19T16:32:56Z">
            <w:r w:rsidDel="00000000" w:rsidR="00000000" w:rsidRPr="00000000">
              <w:rPr>
                <w:sz w:val="20"/>
                <w:szCs w:val="20"/>
                <w:rtl w:val="0"/>
              </w:rPr>
              <w:delText xml:space="preserve">3 </w:delText>
            </w:r>
          </w:del>
        </w:sdtContent>
      </w:sdt>
      <w:r w:rsidDel="00000000" w:rsidR="00000000" w:rsidRPr="00000000">
        <w:rPr>
          <w:sz w:val="20"/>
          <w:szCs w:val="20"/>
          <w:rtl w:val="0"/>
        </w:rPr>
        <w:t xml:space="preserve">líneas o áreas de estudio donde mis intereses, habilidades y competencias identificadas en un inicio pueden fortalecerse.</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6" w:firstLine="0"/>
        <w:jc w:val="both"/>
        <w:rPr>
          <w:sz w:val="20"/>
          <w:szCs w:val="20"/>
        </w:rPr>
      </w:pPr>
      <w:r w:rsidDel="00000000" w:rsidR="00000000" w:rsidRPr="00000000">
        <w:rPr>
          <w:rtl w:val="0"/>
        </w:rPr>
      </w:r>
    </w:p>
    <w:p w:rsidR="00000000" w:rsidDel="00000000" w:rsidP="00000000" w:rsidRDefault="00000000" w:rsidRPr="00000000" w14:paraId="00000071">
      <w:pPr>
        <w:numPr>
          <w:ilvl w:val="0"/>
          <w:numId w:val="6"/>
        </w:numPr>
        <w:tabs>
          <w:tab w:val="left" w:pos="2028"/>
        </w:tabs>
        <w:spacing w:before="178" w:lineRule="auto"/>
        <w:ind w:left="2027" w:hanging="289.00000000000006"/>
        <w:rPr>
          <w:sz w:val="16"/>
          <w:szCs w:val="16"/>
        </w:rPr>
      </w:pPr>
      <w:r w:rsidDel="00000000" w:rsidR="00000000" w:rsidRPr="00000000">
        <w:rPr>
          <w:sz w:val="20"/>
          <w:szCs w:val="20"/>
          <w:rtl w:val="0"/>
        </w:rPr>
        <w:t xml:space="preserve">LÍNEAS O ÁREAS DE ESTUDIO</w:t>
      </w: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156" w:firstLine="216"/>
        <w:jc w:val="both"/>
        <w:rPr>
          <w:sz w:val="20"/>
          <w:szCs w:val="20"/>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156" w:firstLine="216"/>
        <w:jc w:val="both"/>
        <w:rPr>
          <w:sz w:val="20"/>
          <w:szCs w:val="20"/>
        </w:rPr>
      </w:pPr>
      <w:r w:rsidDel="00000000" w:rsidR="00000000" w:rsidRPr="00000000">
        <w:rPr>
          <w:sz w:val="20"/>
          <w:szCs w:val="20"/>
          <w:rtl w:val="0"/>
        </w:rPr>
        <w:t xml:space="preserve">El programa de ingeniería de sistemas de  la Universidad de Antioquia ofrece tres líneas de énfasis de interés.</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156" w:firstLine="216"/>
        <w:jc w:val="both"/>
        <w:rPr>
          <w:sz w:val="20"/>
          <w:szCs w:val="20"/>
        </w:rPr>
      </w:pPr>
      <w:r w:rsidDel="00000000" w:rsidR="00000000" w:rsidRPr="00000000">
        <w:rPr>
          <w:rtl w:val="0"/>
        </w:rPr>
      </w:r>
    </w:p>
    <w:p w:rsidR="00000000" w:rsidDel="00000000" w:rsidP="00000000" w:rsidRDefault="00000000" w:rsidRPr="00000000" w14:paraId="0000007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156" w:hanging="360"/>
        <w:jc w:val="both"/>
        <w:rPr>
          <w:sz w:val="20"/>
          <w:szCs w:val="20"/>
          <w:u w:val="none"/>
        </w:rPr>
      </w:pPr>
      <w:r w:rsidDel="00000000" w:rsidR="00000000" w:rsidRPr="00000000">
        <w:rPr>
          <w:sz w:val="20"/>
          <w:szCs w:val="20"/>
          <w:rtl w:val="0"/>
        </w:rPr>
        <w:t xml:space="preserve">INGENIERÍA DE SOFTWARE Y SISTEMAS DE INFORMACIÓN</w:t>
      </w:r>
      <w:r w:rsidDel="00000000" w:rsidR="00000000" w:rsidRPr="00000000">
        <w:rPr>
          <w:rtl w:val="0"/>
        </w:rPr>
      </w:r>
    </w:p>
    <w:p w:rsidR="00000000" w:rsidDel="00000000" w:rsidP="00000000" w:rsidRDefault="00000000" w:rsidRPr="00000000" w14:paraId="0000007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156" w:hanging="360"/>
        <w:jc w:val="both"/>
        <w:rPr>
          <w:sz w:val="20"/>
          <w:szCs w:val="20"/>
          <w:u w:val="none"/>
        </w:rPr>
      </w:pPr>
      <w:r w:rsidDel="00000000" w:rsidR="00000000" w:rsidRPr="00000000">
        <w:rPr>
          <w:sz w:val="20"/>
          <w:szCs w:val="20"/>
          <w:rtl w:val="0"/>
        </w:rPr>
        <w:t xml:space="preserve">CIENCIA DE LA COMPUTACIÓN</w:t>
      </w:r>
      <w:r w:rsidDel="00000000" w:rsidR="00000000" w:rsidRPr="00000000">
        <w:rPr>
          <w:rtl w:val="0"/>
        </w:rPr>
      </w:r>
    </w:p>
    <w:p w:rsidR="00000000" w:rsidDel="00000000" w:rsidP="00000000" w:rsidRDefault="00000000" w:rsidRPr="00000000" w14:paraId="0000007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156" w:hanging="360"/>
        <w:jc w:val="both"/>
        <w:rPr>
          <w:sz w:val="20"/>
          <w:szCs w:val="20"/>
          <w:u w:val="none"/>
        </w:rPr>
      </w:pPr>
      <w:r w:rsidDel="00000000" w:rsidR="00000000" w:rsidRPr="00000000">
        <w:rPr>
          <w:sz w:val="20"/>
          <w:szCs w:val="20"/>
          <w:rtl w:val="0"/>
        </w:rPr>
        <w:t xml:space="preserve">INGENIERÍA DE COMPUTADORES Y COMUNICACIÓN DE DATOS</w:t>
      </w: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156" w:firstLine="216"/>
        <w:jc w:val="both"/>
        <w:rPr>
          <w:sz w:val="20"/>
          <w:szCs w:val="20"/>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156" w:firstLine="216"/>
        <w:jc w:val="both"/>
        <w:rPr>
          <w:sz w:val="20"/>
          <w:szCs w:val="20"/>
        </w:rPr>
      </w:pPr>
      <w:r w:rsidDel="00000000" w:rsidR="00000000" w:rsidRPr="00000000">
        <w:rPr>
          <w:sz w:val="20"/>
          <w:szCs w:val="20"/>
          <w:rtl w:val="0"/>
        </w:rPr>
        <w:t xml:space="preserve"> ¨El estudiante debe tomar nueve créditos dentro de una línea de énfasis, conformando su "Línea de énfasis principal", más seis créditos de las otras líneas, que conforman su "Línea de énfasis complementaria", para un total de quince créditos de línea de énfasis¨.[5]</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156" w:firstLine="216"/>
        <w:jc w:val="both"/>
        <w:rPr>
          <w:sz w:val="20"/>
          <w:szCs w:val="20"/>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156" w:firstLine="216"/>
        <w:jc w:val="both"/>
        <w:rPr>
          <w:color w:val="ff0000"/>
          <w:sz w:val="20"/>
          <w:szCs w:val="20"/>
        </w:rPr>
      </w:pPr>
      <w:r w:rsidDel="00000000" w:rsidR="00000000" w:rsidRPr="00000000">
        <w:rPr>
          <w:sz w:val="20"/>
          <w:szCs w:val="20"/>
          <w:rtl w:val="0"/>
        </w:rPr>
        <w:t xml:space="preserve">De las tres líneas de énfasis la que más me ha interesado destacar es la Ingeniería de computadores y comunicación de datos ya que durante este énfasis se profundizan conocimientos en ingeniería eléctrica e ingeniería de software logrando integrarlos para poder participar en el diseño de microcontroladores y circuitos digitales, aspecto que es de todo mi interés, encontrado gracias a la identificación de aquellas habilidades y competencias que puedo poner al servicio de la ruta.</w:t>
      </w:r>
      <w:r w:rsidDel="00000000" w:rsidR="00000000" w:rsidRPr="00000000">
        <w:rPr>
          <w:rtl w:val="0"/>
        </w:rPr>
      </w:r>
    </w:p>
    <w:p w:rsidR="00000000" w:rsidDel="00000000" w:rsidP="00000000" w:rsidRDefault="00000000" w:rsidRPr="00000000" w14:paraId="0000007C">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2152"/>
        </w:tabs>
        <w:spacing w:after="0" w:before="180" w:line="240" w:lineRule="auto"/>
        <w:ind w:left="2152" w:right="0" w:hanging="289.00000000000006"/>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ONCLUSIONES</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tabs>
          <w:tab w:val="left" w:pos="2152"/>
        </w:tabs>
        <w:spacing w:after="0" w:before="180" w:line="240" w:lineRule="auto"/>
        <w:ind w:left="2159" w:right="0" w:firstLine="0"/>
        <w:jc w:val="left"/>
        <w:rPr>
          <w:sz w:val="16"/>
          <w:szCs w:val="16"/>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335" w:right="0" w:firstLine="0"/>
        <w:jc w:val="both"/>
        <w:rPr>
          <w:sz w:val="20"/>
          <w:szCs w:val="20"/>
        </w:rPr>
      </w:pPr>
      <w:r w:rsidDel="00000000" w:rsidR="00000000" w:rsidRPr="00000000">
        <w:rPr>
          <w:sz w:val="20"/>
          <w:szCs w:val="20"/>
          <w:rtl w:val="0"/>
        </w:rPr>
        <w:t xml:space="preserve">-Las habilidades y competencias que desarrollamos durante nuestros estudios escolares son muy importantes para determinar qué es lo que nos gusta, apasiona y disfrutaremos realizando a nivel profesional, claro está que esto se seguirá fortaleciendo durante nuestra formación en la universidad.</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335" w:right="0" w:firstLine="0"/>
        <w:jc w:val="both"/>
        <w:rPr>
          <w:sz w:val="20"/>
          <w:szCs w:val="20"/>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335" w:right="0" w:firstLine="0"/>
        <w:jc w:val="both"/>
        <w:rPr>
          <w:rFonts w:ascii="Times New Roman" w:cs="Times New Roman" w:eastAsia="Times New Roman" w:hAnsi="Times New Roman"/>
          <w:b w:val="0"/>
          <w:i w:val="0"/>
          <w:smallCaps w:val="0"/>
          <w:strike w:val="0"/>
          <w:sz w:val="20"/>
          <w:szCs w:val="20"/>
          <w:highlight w:val="yellow"/>
          <w:u w:val="none"/>
          <w:vertAlign w:val="baseline"/>
        </w:rPr>
      </w:pPr>
      <w:r w:rsidDel="00000000" w:rsidR="00000000" w:rsidRPr="00000000">
        <w:rPr>
          <w:sz w:val="20"/>
          <w:szCs w:val="20"/>
          <w:rtl w:val="0"/>
        </w:rPr>
        <w:t xml:space="preserve">-El departamento de ingeniería de sistemas de la  Universidad de Antioquia cuenta con una acreditación de alta calidad a nivel nacional formando excelentes profesionales en diferentes líneas de énfasis según su interés, por ello será importante que el estudiante haga un proceso de identificación consciente de que quiere, que tiene y que le hace falta para que este proceso sea pensado y consciente.</w:t>
      </w: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19" w:right="157" w:firstLine="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spacing w:before="179" w:lineRule="auto"/>
        <w:ind w:left="1321" w:right="1359" w:firstLine="0"/>
        <w:jc w:val="center"/>
        <w:rPr>
          <w:sz w:val="16"/>
          <w:szCs w:val="16"/>
        </w:rPr>
      </w:pPr>
      <w:r w:rsidDel="00000000" w:rsidR="00000000" w:rsidRPr="00000000">
        <w:rPr>
          <w:sz w:val="20"/>
          <w:szCs w:val="20"/>
          <w:rtl w:val="0"/>
        </w:rPr>
        <w:t xml:space="preserve">R</w:t>
      </w:r>
      <w:r w:rsidDel="00000000" w:rsidR="00000000" w:rsidRPr="00000000">
        <w:rPr>
          <w:sz w:val="16"/>
          <w:szCs w:val="16"/>
          <w:rtl w:val="0"/>
        </w:rPr>
        <w:t xml:space="preserve">EFERENCIAS</w:t>
      </w:r>
    </w:p>
    <w:p w:rsidR="00000000" w:rsidDel="00000000" w:rsidP="00000000" w:rsidRDefault="00000000" w:rsidRPr="00000000" w14:paraId="00000083">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52"/>
        </w:tabs>
        <w:spacing w:after="0" w:before="62" w:line="240" w:lineRule="auto"/>
        <w:ind w:left="551" w:right="0" w:hanging="433"/>
        <w:jc w:val="both"/>
        <w:rPr>
          <w:rFonts w:ascii="Times New Roman" w:cs="Times New Roman" w:eastAsia="Times New Roman" w:hAnsi="Times New Roman"/>
          <w:b w:val="0"/>
          <w:i w:val="0"/>
          <w:smallCaps w:val="0"/>
          <w:strike w:val="0"/>
          <w:color w:val="000000"/>
          <w:sz w:val="16"/>
          <w:szCs w:val="16"/>
          <w:u w:val="none"/>
          <w:shd w:fill="auto" w:val="clear"/>
          <w:vertAlign w:val="baseline"/>
        </w:rPr>
      </w:pPr>
      <w:sdt>
        <w:sdtPr>
          <w:tag w:val="goog_rdk_33"/>
        </w:sdtPr>
        <w:sdtContent>
          <w:commentRangeStart w:id="4"/>
        </w:sdtContent>
      </w:sdt>
      <w:r w:rsidDel="00000000" w:rsidR="00000000" w:rsidRPr="00000000">
        <w:rPr>
          <w:sz w:val="16"/>
          <w:szCs w:val="16"/>
          <w:rtl w:val="0"/>
        </w:rPr>
        <w:t xml:space="preserve">https://www.uv.mx/personal/cavalerio/files/2011/05/CONCEPTOS-BASICOS-DE-LA-HP.1.pdf</w:t>
      </w:r>
      <w:r w:rsidDel="00000000" w:rsidR="00000000" w:rsidRPr="00000000">
        <w:rPr>
          <w:rtl w:val="0"/>
        </w:rPr>
      </w:r>
    </w:p>
    <w:p w:rsidR="00000000" w:rsidDel="00000000" w:rsidP="00000000" w:rsidRDefault="00000000" w:rsidRPr="00000000" w14:paraId="00000084">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52"/>
        </w:tabs>
        <w:spacing w:after="0" w:before="0" w:line="240" w:lineRule="auto"/>
        <w:ind w:left="551" w:right="157" w:hanging="43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16"/>
          <w:szCs w:val="16"/>
          <w:rtl w:val="0"/>
        </w:rPr>
        <w:t xml:space="preserve">http://portal.senasofiaplus.edu.co/index.php/ayudas/40-ejecucion-de-la-formacion/163-creacion-de-ruta-de-aprendizaje</w:t>
      </w:r>
      <w:r w:rsidDel="00000000" w:rsidR="00000000" w:rsidRPr="00000000">
        <w:rPr>
          <w:rtl w:val="0"/>
        </w:rPr>
      </w:r>
    </w:p>
    <w:p w:rsidR="00000000" w:rsidDel="00000000" w:rsidP="00000000" w:rsidRDefault="00000000" w:rsidRPr="00000000" w14:paraId="00000085">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52"/>
        </w:tabs>
        <w:spacing w:after="0" w:before="0" w:line="240" w:lineRule="auto"/>
        <w:ind w:left="551" w:right="154" w:hanging="43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16"/>
          <w:szCs w:val="16"/>
          <w:rtl w:val="0"/>
        </w:rPr>
        <w:t xml:space="preserve">https://www.udea.edu.co/wps/portal/udea/web/inicio/unidades-academicas/ingenieria/estudiar-facultad/pregrados/ingenieria-sistemas/contenido/asmenulateral/plan-estudios-ingenieria-sistemas</w:t>
      </w:r>
      <w:r w:rsidDel="00000000" w:rsidR="00000000" w:rsidRPr="00000000">
        <w:rPr>
          <w:rtl w:val="0"/>
        </w:rPr>
      </w:r>
    </w:p>
    <w:p w:rsidR="00000000" w:rsidDel="00000000" w:rsidP="00000000" w:rsidRDefault="00000000" w:rsidRPr="00000000" w14:paraId="00000086">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52"/>
        </w:tabs>
        <w:spacing w:after="0" w:before="0" w:line="240" w:lineRule="auto"/>
        <w:ind w:left="551" w:right="160" w:hanging="43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16"/>
          <w:szCs w:val="16"/>
          <w:rtl w:val="0"/>
        </w:rPr>
        <w:t xml:space="preserve">https://www.aieudea.co/boletin-ingeniemos/nuevamente-ingenieria-de-sistemas-es-acreditado-por-seis-anos.html</w:t>
      </w:r>
      <w:r w:rsidDel="00000000" w:rsidR="00000000" w:rsidRPr="00000000">
        <w:rPr>
          <w:rtl w:val="0"/>
        </w:rPr>
      </w:r>
    </w:p>
    <w:p w:rsidR="00000000" w:rsidDel="00000000" w:rsidP="00000000" w:rsidRDefault="00000000" w:rsidRPr="00000000" w14:paraId="00000087">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52"/>
        </w:tabs>
        <w:spacing w:after="0" w:before="0" w:line="240" w:lineRule="auto"/>
        <w:ind w:left="551" w:right="161" w:hanging="43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16"/>
          <w:szCs w:val="16"/>
          <w:rtl w:val="0"/>
        </w:rPr>
        <w:t xml:space="preserve">https://drive.google.com/drive/folders/1WNJGJdYS3_wygJw0C4-tY9FP4ea8jtdo</w:t>
      </w:r>
      <w:commentRangeEnd w:id="4"/>
      <w:r w:rsidDel="00000000" w:rsidR="00000000" w:rsidRPr="00000000">
        <w:commentReference w:id="4"/>
      </w:r>
      <w:r w:rsidDel="00000000" w:rsidR="00000000" w:rsidRPr="00000000">
        <w:rPr>
          <w:rtl w:val="0"/>
        </w:rPr>
      </w:r>
    </w:p>
    <w:sectPr>
      <w:type w:val="continuous"/>
      <w:pgSz w:h="15840" w:w="12240" w:orient="portrait"/>
      <w:pgMar w:bottom="280" w:top="1020" w:left="860" w:right="820" w:header="360" w:footer="360"/>
      <w:cols w:equalWidth="0" w:num="2">
        <w:col w:space="78" w:w="5241"/>
        <w:col w:space="0" w:w="5241"/>
      </w:cols>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NIEL TABORDA OBANDO" w:id="4" w:date="2022-01-19T16:36:42Z">
    <w:sdt>
      <w:sdtPr>
        <w:tag w:val="goog_rdk_38"/>
      </w:sdtPr>
      <w:sdtContent>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DANIEL TABORDA OBANDO" w:id="11" w:date="2022-01-19T16:38:36Z"/>
              <w:rFonts w:ascii="Arial" w:cs="Arial" w:eastAsia="Arial" w:hAnsi="Arial"/>
              <w:b w:val="0"/>
              <w:i w:val="0"/>
              <w:smallCaps w:val="0"/>
              <w:strike w:val="0"/>
              <w:color w:val="000000"/>
              <w:sz w:val="22"/>
              <w:szCs w:val="22"/>
              <w:u w:val="none"/>
              <w:shd w:fill="auto" w:val="clear"/>
              <w:vertAlign w:val="baseline"/>
            </w:rPr>
          </w:pPr>
          <w:sdt>
            <w:sdtPr>
              <w:tag w:val="goog_rdk_37"/>
            </w:sdtPr>
            <w:sdtContent>
              <w:ins w:author="DANIEL TABORDA OBANDO" w:id="11" w:date="2022-01-19T16:38:36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ojo acá, al referencia no es solo poner la URL, también hay que escribir los datos del archivo que usaste para traer la información. Si es una página web hay formas especificas para referenciar páginas web así como hay formas para citar artículos, libros, etc.</w:t>
                </w:r>
              </w:ins>
            </w:sdtContent>
          </w:sdt>
        </w:p>
      </w:sdtContent>
    </w:sdt>
    <w:sdt>
      <w:sdtPr>
        <w:tag w:val="goog_rdk_40"/>
      </w:sdtPr>
      <w:sdtContent>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DANIEL TABORDA OBANDO" w:id="11" w:date="2022-01-19T16:38:36Z"/>
              <w:rFonts w:ascii="Arial" w:cs="Arial" w:eastAsia="Arial" w:hAnsi="Arial"/>
              <w:b w:val="0"/>
              <w:i w:val="0"/>
              <w:smallCaps w:val="0"/>
              <w:strike w:val="0"/>
              <w:color w:val="000000"/>
              <w:sz w:val="22"/>
              <w:szCs w:val="22"/>
              <w:u w:val="none"/>
              <w:shd w:fill="auto" w:val="clear"/>
              <w:vertAlign w:val="baseline"/>
            </w:rPr>
          </w:pPr>
          <w:sdt>
            <w:sdtPr>
              <w:tag w:val="goog_rdk_39"/>
            </w:sdtPr>
            <w:sdtContent>
              <w:ins w:author="DANIEL TABORDA OBANDO" w:id="11" w:date="2022-01-19T16:38:36Z">
                <w:r w:rsidDel="00000000" w:rsidR="00000000" w:rsidRPr="00000000">
                  <w:rPr>
                    <w:rtl w:val="0"/>
                  </w:rPr>
                </w:r>
              </w:ins>
            </w:sdtContent>
          </w:sdt>
        </w:p>
      </w:sdtContent>
    </w:sdt>
    <w:sdt>
      <w:sdtPr>
        <w:tag w:val="goog_rdk_42"/>
      </w:sdtPr>
      <w:sdtContent>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DANIEL TABORDA OBANDO" w:id="11" w:date="2022-01-19T16:38:36Z"/>
              <w:rFonts w:ascii="Arial" w:cs="Arial" w:eastAsia="Arial" w:hAnsi="Arial"/>
              <w:b w:val="0"/>
              <w:i w:val="0"/>
              <w:smallCaps w:val="0"/>
              <w:strike w:val="0"/>
              <w:color w:val="000000"/>
              <w:sz w:val="22"/>
              <w:szCs w:val="22"/>
              <w:u w:val="none"/>
              <w:shd w:fill="auto" w:val="clear"/>
              <w:vertAlign w:val="baseline"/>
            </w:rPr>
          </w:pPr>
          <w:sdt>
            <w:sdtPr>
              <w:tag w:val="goog_rdk_41"/>
            </w:sdtPr>
            <w:sdtContent>
              <w:ins w:author="DANIEL TABORDA OBANDO" w:id="11" w:date="2022-01-19T16:38:36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Así como la tienes la referencia está incompleta. Revisa de nuevo las normas IEEE y observa cómo se referencia correctamente.</w:t>
                </w:r>
              </w:ins>
            </w:sdtContent>
          </w:sdt>
        </w:p>
      </w:sdtContent>
    </w:sdt>
  </w:comment>
  <w:comment w:author="DANIEL TABORDA OBANDO" w:id="2" w:date="2022-01-19T16:24:42Z">
    <w:sdt>
      <w:sdtPr>
        <w:tag w:val="goog_rdk_44"/>
      </w:sdtPr>
      <w:sdtContent>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DANIEL TABORDA OBANDO" w:id="11" w:date="2022-01-19T16:38:36Z"/>
              <w:rFonts w:ascii="Arial" w:cs="Arial" w:eastAsia="Arial" w:hAnsi="Arial"/>
              <w:b w:val="0"/>
              <w:i w:val="0"/>
              <w:smallCaps w:val="0"/>
              <w:strike w:val="0"/>
              <w:color w:val="000000"/>
              <w:sz w:val="22"/>
              <w:szCs w:val="22"/>
              <w:u w:val="none"/>
              <w:shd w:fill="auto" w:val="clear"/>
              <w:vertAlign w:val="baseline"/>
            </w:rPr>
          </w:pPr>
          <w:sdt>
            <w:sdtPr>
              <w:tag w:val="goog_rdk_43"/>
            </w:sdtPr>
            <w:sdtContent>
              <w:ins w:author="DANIEL TABORDA OBANDO" w:id="11" w:date="2022-01-19T16:38:36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Faltó esto. Es equivalente a las palabras clave</w:t>
                </w:r>
              </w:ins>
            </w:sdtContent>
          </w:sdt>
        </w:p>
      </w:sdtContent>
    </w:sdt>
  </w:comment>
  <w:comment w:author="DANIEL TABORDA OBANDO" w:id="3" w:date="2022-01-19T16:28:40Z">
    <w:sdt>
      <w:sdtPr>
        <w:tag w:val="goog_rdk_46"/>
      </w:sdtPr>
      <w:sdtContent>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DANIEL TABORDA OBANDO" w:id="11" w:date="2022-01-19T16:38:36Z"/>
              <w:rFonts w:ascii="Arial" w:cs="Arial" w:eastAsia="Arial" w:hAnsi="Arial"/>
              <w:b w:val="0"/>
              <w:i w:val="0"/>
              <w:smallCaps w:val="0"/>
              <w:strike w:val="0"/>
              <w:color w:val="000000"/>
              <w:sz w:val="22"/>
              <w:szCs w:val="22"/>
              <w:u w:val="none"/>
              <w:shd w:fill="auto" w:val="clear"/>
              <w:vertAlign w:val="baseline"/>
            </w:rPr>
          </w:pPr>
          <w:sdt>
            <w:sdtPr>
              <w:tag w:val="goog_rdk_45"/>
            </w:sdtPr>
            <w:sdtContent>
              <w:ins w:author="DANIEL TABORDA OBANDO" w:id="11" w:date="2022-01-19T16:38:36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Hubiese sido mejor uno o dos párrafos donde describieras estas habilidades o las comentaras y dijeras porque esas habilidades son útiles</w:t>
                </w:r>
              </w:ins>
            </w:sdtContent>
          </w:sdt>
        </w:p>
      </w:sdtContent>
    </w:sdt>
  </w:comment>
  <w:comment w:author="DANIEL TABORDA OBANDO" w:id="0" w:date="2022-01-19T16:23:13Z">
    <w:sdt>
      <w:sdtPr>
        <w:tag w:val="goog_rdk_48"/>
      </w:sdtPr>
      <w:sdtContent>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DANIEL TABORDA OBANDO" w:id="11" w:date="2022-01-19T16:38:36Z"/>
              <w:rFonts w:ascii="Arial" w:cs="Arial" w:eastAsia="Arial" w:hAnsi="Arial"/>
              <w:b w:val="0"/>
              <w:i w:val="0"/>
              <w:smallCaps w:val="0"/>
              <w:strike w:val="0"/>
              <w:color w:val="000000"/>
              <w:sz w:val="22"/>
              <w:szCs w:val="22"/>
              <w:u w:val="none"/>
              <w:shd w:fill="auto" w:val="clear"/>
              <w:vertAlign w:val="baseline"/>
            </w:rPr>
          </w:pPr>
          <w:sdt>
            <w:sdtPr>
              <w:tag w:val="goog_rdk_47"/>
            </w:sdtPr>
            <w:sdtContent>
              <w:ins w:author="DANIEL TABORDA OBANDO" w:id="11" w:date="2022-01-19T16:38:36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títulos no llevan punto</w:t>
                </w:r>
              </w:ins>
            </w:sdtContent>
          </w:sdt>
        </w:p>
      </w:sdtContent>
    </w:sdt>
  </w:comment>
  <w:comment w:author="DANIEL TABORDA OBANDO" w:id="1" w:date="2022-01-19T16:24:01Z">
    <w:sdt>
      <w:sdtPr>
        <w:tag w:val="goog_rdk_50"/>
      </w:sdtPr>
      <w:sdtContent>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DANIEL TABORDA OBANDO" w:id="11" w:date="2022-01-19T16:38:36Z"/>
              <w:rFonts w:ascii="Arial" w:cs="Arial" w:eastAsia="Arial" w:hAnsi="Arial"/>
              <w:b w:val="0"/>
              <w:i w:val="0"/>
              <w:smallCaps w:val="0"/>
              <w:strike w:val="0"/>
              <w:color w:val="000000"/>
              <w:sz w:val="22"/>
              <w:szCs w:val="22"/>
              <w:u w:val="none"/>
              <w:shd w:fill="auto" w:val="clear"/>
              <w:vertAlign w:val="baseline"/>
            </w:rPr>
          </w:pPr>
          <w:sdt>
            <w:sdtPr>
              <w:tag w:val="goog_rdk_49"/>
            </w:sdtPr>
            <w:sdtContent>
              <w:ins w:author="DANIEL TABORDA OBANDO" w:id="11" w:date="2022-01-19T16:38:36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Resumen. Abstract es cuando es en inglés.</w:t>
                </w:r>
              </w:ins>
            </w:sdtContent>
          </w:sdt>
        </w:p>
      </w:sdtContent>
    </w:sdt>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8B" w15:done="0"/>
  <w15:commentEx w15:paraId="0000008C" w15:done="0"/>
  <w15:commentEx w15:paraId="0000008D" w15:done="0"/>
  <w15:commentEx w15:paraId="0000008E" w15:done="0"/>
  <w15:commentEx w15:paraId="0000008F"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ourier New"/>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36"/>
    </w:sdtPr>
    <w:sdtContent>
      <w:p w:rsidR="00000000" w:rsidDel="00000000" w:rsidP="00000000" w:rsidRDefault="00000000" w:rsidRPr="00000000" w14:paraId="00000088">
        <w:pPr>
          <w:jc w:val="center"/>
          <w:rPr>
            <w:ins w:author="DANIEL TABORDA OBANDO" w:id="11" w:date="2022-01-19T16:38:36Z"/>
            <w:rFonts w:ascii="Times New Roman" w:cs="Times New Roman" w:eastAsia="Times New Roman" w:hAnsi="Times New Roman"/>
            <w:b w:val="0"/>
            <w:i w:val="0"/>
            <w:smallCaps w:val="0"/>
            <w:strike w:val="0"/>
            <w:color w:val="000000"/>
            <w:sz w:val="16"/>
            <w:szCs w:val="16"/>
            <w:u w:val="none"/>
            <w:shd w:fill="auto" w:val="clear"/>
            <w:vertAlign w:val="baseline"/>
          </w:rPr>
        </w:pPr>
        <w:sdt>
          <w:sdtPr>
            <w:tag w:val="goog_rdk_35"/>
          </w:sdtPr>
          <w:sdtContent>
            <w:ins w:author="DANIEL TABORDA OBANDO" w:id="11" w:date="2022-01-19T16:38:36Z">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Aquí va la cédula del autor y la paginación del texto</w:t>
              </w:r>
            </w:ins>
          </w:sdtContent>
        </w:sdt>
      </w:p>
    </w:sdtContent>
  </w:sdt>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51" w:hanging="432"/>
      </w:pPr>
      <w:rPr>
        <w:rFonts w:ascii="Times New Roman" w:cs="Times New Roman" w:eastAsia="Times New Roman" w:hAnsi="Times New Roman"/>
        <w:sz w:val="16"/>
        <w:szCs w:val="16"/>
      </w:rPr>
    </w:lvl>
    <w:lvl w:ilvl="1">
      <w:start w:val="0"/>
      <w:numFmt w:val="bullet"/>
      <w:lvlText w:val="•"/>
      <w:lvlJc w:val="left"/>
      <w:pPr>
        <w:ind w:left="1033" w:hanging="432"/>
      </w:pPr>
      <w:rPr/>
    </w:lvl>
    <w:lvl w:ilvl="2">
      <w:start w:val="0"/>
      <w:numFmt w:val="bullet"/>
      <w:lvlText w:val="•"/>
      <w:lvlJc w:val="left"/>
      <w:pPr>
        <w:ind w:left="1507" w:hanging="432.0000000000002"/>
      </w:pPr>
      <w:rPr/>
    </w:lvl>
    <w:lvl w:ilvl="3">
      <w:start w:val="0"/>
      <w:numFmt w:val="bullet"/>
      <w:lvlText w:val="•"/>
      <w:lvlJc w:val="left"/>
      <w:pPr>
        <w:ind w:left="1981" w:hanging="432.0000000000002"/>
      </w:pPr>
      <w:rPr/>
    </w:lvl>
    <w:lvl w:ilvl="4">
      <w:start w:val="0"/>
      <w:numFmt w:val="bullet"/>
      <w:lvlText w:val="•"/>
      <w:lvlJc w:val="left"/>
      <w:pPr>
        <w:ind w:left="2455" w:hanging="432"/>
      </w:pPr>
      <w:rPr/>
    </w:lvl>
    <w:lvl w:ilvl="5">
      <w:start w:val="0"/>
      <w:numFmt w:val="bullet"/>
      <w:lvlText w:val="•"/>
      <w:lvlJc w:val="left"/>
      <w:pPr>
        <w:ind w:left="2929" w:hanging="432"/>
      </w:pPr>
      <w:rPr/>
    </w:lvl>
    <w:lvl w:ilvl="6">
      <w:start w:val="0"/>
      <w:numFmt w:val="bullet"/>
      <w:lvlText w:val="•"/>
      <w:lvlJc w:val="left"/>
      <w:pPr>
        <w:ind w:left="3403" w:hanging="432"/>
      </w:pPr>
      <w:rPr/>
    </w:lvl>
    <w:lvl w:ilvl="7">
      <w:start w:val="0"/>
      <w:numFmt w:val="bullet"/>
      <w:lvlText w:val="•"/>
      <w:lvlJc w:val="left"/>
      <w:pPr>
        <w:ind w:left="3877" w:hanging="432"/>
      </w:pPr>
      <w:rPr/>
    </w:lvl>
    <w:lvl w:ilvl="8">
      <w:start w:val="0"/>
      <w:numFmt w:val="bullet"/>
      <w:lvlText w:val="•"/>
      <w:lvlJc w:val="left"/>
      <w:pPr>
        <w:ind w:left="4351" w:hanging="431.9999999999991"/>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Letter"/>
      <w:lvlText w:val="%1."/>
      <w:lvlJc w:val="left"/>
      <w:pPr>
        <w:ind w:left="407" w:hanging="288"/>
      </w:pPr>
      <w:rPr>
        <w:rFonts w:ascii="Times New Roman" w:cs="Times New Roman" w:eastAsia="Times New Roman" w:hAnsi="Times New Roman"/>
        <w:i w:val="1"/>
        <w:sz w:val="20"/>
        <w:szCs w:val="20"/>
      </w:rPr>
    </w:lvl>
    <w:lvl w:ilvl="1">
      <w:start w:val="0"/>
      <w:numFmt w:val="bullet"/>
      <w:lvlText w:val="●"/>
      <w:lvlJc w:val="left"/>
      <w:pPr>
        <w:ind w:left="623" w:hanging="216.0000000000001"/>
      </w:pPr>
      <w:rPr>
        <w:rFonts w:ascii="Noto Sans Symbols" w:cs="Noto Sans Symbols" w:eastAsia="Noto Sans Symbols" w:hAnsi="Noto Sans Symbols"/>
        <w:sz w:val="16"/>
        <w:szCs w:val="16"/>
      </w:rPr>
    </w:lvl>
    <w:lvl w:ilvl="2">
      <w:start w:val="0"/>
      <w:numFmt w:val="bullet"/>
      <w:lvlText w:val="•"/>
      <w:lvlJc w:val="left"/>
      <w:pPr>
        <w:ind w:left="1126" w:hanging="216"/>
      </w:pPr>
      <w:rPr/>
    </w:lvl>
    <w:lvl w:ilvl="3">
      <w:start w:val="0"/>
      <w:numFmt w:val="bullet"/>
      <w:lvlText w:val="•"/>
      <w:lvlJc w:val="left"/>
      <w:pPr>
        <w:ind w:left="1633" w:hanging="215.99999999999955"/>
      </w:pPr>
      <w:rPr/>
    </w:lvl>
    <w:lvl w:ilvl="4">
      <w:start w:val="0"/>
      <w:numFmt w:val="bullet"/>
      <w:lvlText w:val="•"/>
      <w:lvlJc w:val="left"/>
      <w:pPr>
        <w:ind w:left="2140" w:hanging="216"/>
      </w:pPr>
      <w:rPr/>
    </w:lvl>
    <w:lvl w:ilvl="5">
      <w:start w:val="0"/>
      <w:numFmt w:val="bullet"/>
      <w:lvlText w:val="•"/>
      <w:lvlJc w:val="left"/>
      <w:pPr>
        <w:ind w:left="2647" w:hanging="216"/>
      </w:pPr>
      <w:rPr/>
    </w:lvl>
    <w:lvl w:ilvl="6">
      <w:start w:val="0"/>
      <w:numFmt w:val="bullet"/>
      <w:lvlText w:val="•"/>
      <w:lvlJc w:val="left"/>
      <w:pPr>
        <w:ind w:left="3154" w:hanging="216.00000000000045"/>
      </w:pPr>
      <w:rPr/>
    </w:lvl>
    <w:lvl w:ilvl="7">
      <w:start w:val="0"/>
      <w:numFmt w:val="bullet"/>
      <w:lvlText w:val="•"/>
      <w:lvlJc w:val="left"/>
      <w:pPr>
        <w:ind w:left="3661" w:hanging="216"/>
      </w:pPr>
      <w:rPr/>
    </w:lvl>
    <w:lvl w:ilvl="8">
      <w:start w:val="0"/>
      <w:numFmt w:val="bullet"/>
      <w:lvlText w:val="•"/>
      <w:lvlJc w:val="left"/>
      <w:pPr>
        <w:ind w:left="4168" w:hanging="216"/>
      </w:pPr>
      <w:rPr/>
    </w:lvl>
  </w:abstractNum>
  <w:abstractNum w:abstractNumId="6">
    <w:lvl w:ilvl="0">
      <w:start w:val="1"/>
      <w:numFmt w:val="upperRoman"/>
      <w:lvlText w:val="%1."/>
      <w:lvlJc w:val="left"/>
      <w:pPr>
        <w:ind w:left="2159" w:hanging="288"/>
      </w:pPr>
      <w:rPr>
        <w:rFonts w:ascii="Times New Roman" w:cs="Times New Roman" w:eastAsia="Times New Roman" w:hAnsi="Times New Roman"/>
        <w:sz w:val="20"/>
        <w:szCs w:val="20"/>
      </w:rPr>
    </w:lvl>
    <w:lvl w:ilvl="1">
      <w:start w:val="0"/>
      <w:numFmt w:val="bullet"/>
      <w:lvlText w:val="•"/>
      <w:lvlJc w:val="left"/>
      <w:pPr>
        <w:ind w:left="2462" w:hanging="288"/>
      </w:pPr>
      <w:rPr/>
    </w:lvl>
    <w:lvl w:ilvl="2">
      <w:start w:val="0"/>
      <w:numFmt w:val="bullet"/>
      <w:lvlText w:val="•"/>
      <w:lvlJc w:val="left"/>
      <w:pPr>
        <w:ind w:left="2764" w:hanging="288.00000000000045"/>
      </w:pPr>
      <w:rPr/>
    </w:lvl>
    <w:lvl w:ilvl="3">
      <w:start w:val="0"/>
      <w:numFmt w:val="bullet"/>
      <w:lvlText w:val="•"/>
      <w:lvlJc w:val="left"/>
      <w:pPr>
        <w:ind w:left="3066" w:hanging="288"/>
      </w:pPr>
      <w:rPr/>
    </w:lvl>
    <w:lvl w:ilvl="4">
      <w:start w:val="0"/>
      <w:numFmt w:val="bullet"/>
      <w:lvlText w:val="•"/>
      <w:lvlJc w:val="left"/>
      <w:pPr>
        <w:ind w:left="3368" w:hanging="288"/>
      </w:pPr>
      <w:rPr/>
    </w:lvl>
    <w:lvl w:ilvl="5">
      <w:start w:val="0"/>
      <w:numFmt w:val="bullet"/>
      <w:lvlText w:val="•"/>
      <w:lvlJc w:val="left"/>
      <w:pPr>
        <w:ind w:left="3671" w:hanging="288"/>
      </w:pPr>
      <w:rPr/>
    </w:lvl>
    <w:lvl w:ilvl="6">
      <w:start w:val="0"/>
      <w:numFmt w:val="bullet"/>
      <w:lvlText w:val="•"/>
      <w:lvlJc w:val="left"/>
      <w:pPr>
        <w:ind w:left="3973" w:hanging="288"/>
      </w:pPr>
      <w:rPr/>
    </w:lvl>
    <w:lvl w:ilvl="7">
      <w:start w:val="0"/>
      <w:numFmt w:val="bullet"/>
      <w:lvlText w:val="•"/>
      <w:lvlJc w:val="left"/>
      <w:pPr>
        <w:ind w:left="4275" w:hanging="288"/>
      </w:pPr>
      <w:rPr/>
    </w:lvl>
    <w:lvl w:ilvl="8">
      <w:start w:val="0"/>
      <w:numFmt w:val="bullet"/>
      <w:lvlText w:val="•"/>
      <w:lvlJc w:val="left"/>
      <w:pPr>
        <w:ind w:left="4577" w:hanging="288"/>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53" w:lineRule="auto"/>
      <w:ind w:left="1548" w:right="1587"/>
      <w:jc w:val="center"/>
    </w:pPr>
    <w:rPr>
      <w:rFonts w:ascii="Times New Roman" w:cs="Times New Roman" w:eastAsia="Times New Roman" w:hAnsi="Times New Roman"/>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53" w:lineRule="auto"/>
      <w:ind w:left="1548" w:right="1587"/>
      <w:jc w:val="center"/>
    </w:pPr>
    <w:rPr>
      <w:rFonts w:ascii="Times New Roman" w:cs="Times New Roman" w:eastAsia="Times New Roman" w:hAnsi="Times New Roman"/>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53" w:lineRule="auto"/>
      <w:ind w:left="1548" w:right="1587"/>
      <w:jc w:val="center"/>
    </w:pPr>
    <w:rPr>
      <w:rFonts w:ascii="Times New Roman" w:cs="Times New Roman" w:eastAsia="Times New Roman" w:hAnsi="Times New Roman"/>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53" w:lineRule="auto"/>
      <w:ind w:left="1548" w:right="1587"/>
      <w:jc w:val="center"/>
    </w:pPr>
    <w:rPr>
      <w:rFonts w:ascii="Times New Roman" w:cs="Times New Roman" w:eastAsia="Times New Roman" w:hAnsi="Times New Roman"/>
      <w:sz w:val="48"/>
      <w:szCs w:val="48"/>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Times New Roman" w:cs="Times New Roman" w:eastAsia="Times New Roman" w:hAnsi="Times New Roman"/>
      <w:lang w:bidi="ar-SA" w:eastAsia="en-US" w:val="es-ES"/>
    </w:rPr>
  </w:style>
  <w:style w:type="paragraph" w:styleId="BodyText">
    <w:name w:val="Body Text"/>
    <w:basedOn w:val="Normal"/>
    <w:uiPriority w:val="1"/>
    <w:qFormat w:val="1"/>
    <w:pPr>
      <w:ind w:left="119" w:firstLine="216"/>
      <w:jc w:val="both"/>
    </w:pPr>
    <w:rPr>
      <w:rFonts w:ascii="Times New Roman" w:cs="Times New Roman" w:eastAsia="Times New Roman" w:hAnsi="Times New Roman"/>
      <w:sz w:val="20"/>
      <w:szCs w:val="20"/>
      <w:lang w:bidi="ar-SA" w:eastAsia="en-US" w:val="es-ES"/>
    </w:rPr>
  </w:style>
  <w:style w:type="paragraph" w:styleId="Title">
    <w:name w:val="Title"/>
    <w:basedOn w:val="Normal"/>
    <w:uiPriority w:val="1"/>
    <w:qFormat w:val="1"/>
    <w:pPr>
      <w:spacing w:before="53"/>
      <w:ind w:left="1548" w:right="1587"/>
      <w:jc w:val="center"/>
    </w:pPr>
    <w:rPr>
      <w:rFonts w:ascii="Times New Roman" w:cs="Times New Roman" w:eastAsia="Times New Roman" w:hAnsi="Times New Roman"/>
      <w:sz w:val="48"/>
      <w:szCs w:val="48"/>
      <w:lang w:bidi="ar-SA" w:eastAsia="en-US" w:val="es-ES"/>
    </w:rPr>
  </w:style>
  <w:style w:type="paragraph" w:styleId="ListParagraph">
    <w:name w:val="List Paragraph"/>
    <w:basedOn w:val="Normal"/>
    <w:uiPriority w:val="1"/>
    <w:qFormat w:val="1"/>
    <w:pPr>
      <w:ind w:left="623" w:hanging="217"/>
    </w:pPr>
    <w:rPr>
      <w:rFonts w:ascii="Times New Roman" w:cs="Times New Roman" w:eastAsia="Times New Roman" w:hAnsi="Times New Roman"/>
      <w:lang w:bidi="ar-SA" w:eastAsia="en-US" w:val="es-ES"/>
    </w:rPr>
  </w:style>
  <w:style w:type="paragraph" w:styleId="TableParagraph">
    <w:name w:val="Table Paragraph"/>
    <w:basedOn w:val="Normal"/>
    <w:uiPriority w:val="1"/>
    <w:qFormat w:val="1"/>
    <w:pPr>
      <w:spacing w:line="202" w:lineRule="exact"/>
      <w:ind w:left="108"/>
    </w:pPr>
    <w:rPr>
      <w:rFonts w:ascii="Times New Roman" w:cs="Times New Roman" w:eastAsia="Times New Roman" w:hAnsi="Times New Roman"/>
      <w:lang w:bidi="ar-SA" w:eastAsia="en-US"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yperlink" Target="mailto:alexander.valenciad@udea.edu.co" TargetMode="Externa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1SjmXwEpdI7uiYU1U2wztxaeOQ==">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2021-11-30T20:31:27Z</dcterms:created>
  <dc:creator>rosalesa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2009-02-18T00:00:00Z</vt:filetime>
  </property>
  <property fmtid="{D5CDD505-2E9C-101B-9397-08002B2CF9AE}" pid="3" name="Creator">
    <vt:lpwstr>Microsoft Word - Instrucciones Paper.doc</vt:lpwstr>
  </property>
  <property fmtid="{D5CDD505-2E9C-101B-9397-08002B2CF9AE}" pid="4" name="LastSaved">
    <vt:filetime>2021-11-30T00:00:00Z</vt:filetime>
  </property>
</Properties>
</file>