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sdt>
      <w:sdtPr>
        <w:tag w:val="goog_rdk_2"/>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ns w:author="DANIEL TABORDA OBANDO" w:id="0" w:date="2022-01-20T20:32:53Z"/>
              <w:rFonts w:ascii="Times New Roman" w:cs="Times New Roman" w:eastAsia="Times New Roman" w:hAnsi="Times New Roman"/>
              <w:b w:val="0"/>
              <w:i w:val="0"/>
              <w:smallCaps w:val="0"/>
              <w:strike w:val="0"/>
              <w:color w:val="000000"/>
              <w:sz w:val="48"/>
              <w:szCs w:val="48"/>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El sistema del futuro</w:t>
          </w:r>
          <w:sdt>
            <w:sdtPr>
              <w:tag w:val="goog_rdk_1"/>
            </w:sdtPr>
            <w:sdtContent>
              <w:ins w:author="DANIEL TABORDA OBANDO" w:id="0" w:date="2022-01-20T20:32:53Z">
                <w:commentRangeEnd w:id="0"/>
                <w:r w:rsidDel="00000000" w:rsidR="00000000" w:rsidRPr="00000000">
                  <w:commentReference w:id="0"/>
                </w:r>
                <w:r w:rsidDel="00000000" w:rsidR="00000000" w:rsidRPr="00000000">
                  <w:rPr>
                    <w:rtl w:val="0"/>
                  </w:rPr>
                </w:r>
              </w:ins>
            </w:sdtContent>
          </w:sdt>
        </w:p>
      </w:sdtContent>
    </w:sdt>
    <w:sdt>
      <w:sdtPr>
        <w:tag w:val="goog_rdk_5"/>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Change w:author="DANIEL TABORDA OBANDO" w:id="1" w:date="2022-01-20T20:32:53Z">
                <w:rPr>
                  <w:rFonts w:ascii="Times New Roman" w:cs="Times New Roman" w:eastAsia="Times New Roman" w:hAnsi="Times New Roman"/>
                  <w:b w:val="0"/>
                  <w:i w:val="0"/>
                  <w:smallCaps w:val="0"/>
                  <w:strike w:val="0"/>
                  <w:color w:val="000000"/>
                  <w:sz w:val="48"/>
                  <w:szCs w:val="48"/>
                  <w:u w:val="none"/>
                  <w:shd w:fill="auto" w:val="clear"/>
                  <w:vertAlign w:val="baseline"/>
                </w:rPr>
              </w:rPrChange>
            </w:rPr>
          </w:pPr>
          <w:sdt>
            <w:sdtPr>
              <w:tag w:val="goog_rdk_3"/>
            </w:sdtPr>
            <w:sdtContent>
              <w:ins w:author="DANIEL TABORDA OBANDO" w:id="0" w:date="2022-01-20T20:32:53Z">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(mes y año)</w:t>
                </w:r>
              </w:ins>
            </w:sdtContent>
          </w:sdt>
          <w:sdt>
            <w:sdtPr>
              <w:tag w:val="goog_rdk_4"/>
            </w:sdtPr>
            <w:sdtContent>
              <w:r w:rsidDel="00000000" w:rsidR="00000000" w:rsidRPr="00000000">
                <w:rPr>
                  <w:rtl w:val="0"/>
                </w:rPr>
              </w:r>
            </w:sdtContent>
          </w:sdt>
        </w:p>
      </w:sdtContent>
    </w:sdt>
    <w:p w:rsidR="00000000" w:rsidDel="00000000" w:rsidP="00000000" w:rsidRDefault="00000000" w:rsidRPr="00000000" w14:paraId="00000004">
      <w:pPr>
        <w:jc w:val="both"/>
        <w:rPr>
          <w:rFonts w:ascii="Courier New" w:cs="Courier New" w:eastAsia="Courier New" w:hAnsi="Courier New"/>
          <w:color w:val="000000"/>
          <w:vertAlign w:val="baseline"/>
        </w:rPr>
      </w:pPr>
      <w:sdt>
        <w:sdtPr>
          <w:tag w:val="goog_rdk_6"/>
        </w:sdtPr>
        <w:sdtContent>
          <w:commentRangeStart w:id="1"/>
        </w:sdtContent>
      </w:sdt>
      <w:r w:rsidDel="00000000" w:rsidR="00000000" w:rsidRPr="00000000">
        <w:rPr>
          <w:rFonts w:ascii="Courier New" w:cs="Courier New" w:eastAsia="Courier New" w:hAnsi="Courier New"/>
          <w:color w:val="000000"/>
          <w:vertAlign w:val="baseline"/>
          <w:rtl w:val="0"/>
        </w:rPr>
        <w:t xml:space="preserve">David Castro Galeano</w:t>
      </w:r>
      <w:commentRangeEnd w:id="1"/>
      <w:r w:rsidDel="00000000" w:rsidR="00000000" w:rsidRPr="00000000">
        <w:commentReference w:id="1"/>
      </w:r>
      <w:r w:rsidDel="00000000" w:rsidR="00000000" w:rsidRPr="00000000">
        <w:rPr>
          <w:rFonts w:ascii="Courier New" w:cs="Courier New" w:eastAsia="Courier New" w:hAnsi="Courier New"/>
          <w:color w:val="000000"/>
          <w:vertAlign w:val="baseline"/>
          <w:rtl w:val="0"/>
        </w:rPr>
        <w:t xml:space="preserve">, </w:t>
      </w:r>
      <w:sdt>
        <w:sdtPr>
          <w:tag w:val="goog_rdk_7"/>
        </w:sdtPr>
        <w:sdtContent>
          <w:ins w:author="DANIEL TABORDA OBANDO" w:id="2" w:date="2022-01-20T20:33:26Z">
            <w:r w:rsidDel="00000000" w:rsidR="00000000" w:rsidRPr="00000000">
              <w:rPr>
                <w:rFonts w:ascii="Courier New" w:cs="Courier New" w:eastAsia="Courier New" w:hAnsi="Courier New"/>
                <w:color w:val="000000"/>
                <w:vertAlign w:val="baseline"/>
                <w:rtl w:val="0"/>
              </w:rPr>
              <w:t xml:space="preserve">estudiante </w:t>
            </w:r>
          </w:ins>
        </w:sdtContent>
      </w:sdt>
      <w:sdt>
        <w:sdtPr>
          <w:tag w:val="goog_rdk_8"/>
        </w:sdtPr>
        <w:sdtContent>
          <w:del w:author="DANIEL TABORDA OBANDO" w:id="2" w:date="2022-01-20T20:33:26Z">
            <w:r w:rsidDel="00000000" w:rsidR="00000000" w:rsidRPr="00000000">
              <w:rPr>
                <w:rFonts w:ascii="Courier New" w:cs="Courier New" w:eastAsia="Courier New" w:hAnsi="Courier New"/>
                <w:color w:val="000000"/>
                <w:vertAlign w:val="baseline"/>
                <w:rtl w:val="0"/>
              </w:rPr>
              <w:delText xml:space="preserve">1001481211</w:delText>
            </w:r>
          </w:del>
        </w:sdtContent>
      </w:sdt>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David.castro1@udea.edu.co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jc w:val="both"/>
        <w:rPr>
          <w:b w:val="0"/>
          <w:sz w:val="22"/>
          <w:szCs w:val="22"/>
          <w:vertAlign w:val="baseline"/>
        </w:rPr>
      </w:pPr>
      <w:sdt>
        <w:sdtPr>
          <w:tag w:val="goog_rdk_10"/>
        </w:sdtPr>
        <w:sdtContent>
          <w:ins w:author="DANIEL TABORDA OBANDO" w:id="3" w:date="2022-01-20T20:33:38Z"/>
          <w:sdt>
            <w:sdtPr>
              <w:tag w:val="goog_rdk_11"/>
            </w:sdtPr>
            <w:sdtContent>
              <w:commentRangeStart w:id="2"/>
            </w:sdtContent>
          </w:sdt>
          <w:ins w:author="DANIEL TABORDA OBANDO" w:id="3" w:date="2022-01-20T20:33:3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Resumen </w:t>
            </w:r>
          </w:ins>
        </w:sdtContent>
      </w:sdt>
      <w:sdt>
        <w:sdtPr>
          <w:tag w:val="goog_rdk_12"/>
        </w:sdtPr>
        <w:sdtContent>
          <w:commentRangeStart w:id="3"/>
        </w:sdtContent>
      </w:sdt>
      <w:r w:rsidDel="00000000" w:rsidR="00000000" w:rsidRPr="00000000">
        <w:rPr>
          <w:b w:val="1"/>
          <w:sz w:val="22"/>
          <w:szCs w:val="22"/>
          <w:vertAlign w:val="baseline"/>
          <w:rtl w:val="0"/>
        </w:rPr>
        <w:t xml:space="preserve">La ingeniería de sistemas es la ingeniería enfocada en estudiar a fondo los sistemas de información, buscando optimizar los recursos para un desarrollo de la sociedad.</w:t>
      </w:r>
      <w:commentRangeEnd w:id="3"/>
      <w:r w:rsidDel="00000000" w:rsidR="00000000" w:rsidRPr="00000000">
        <w:commentReference w:id="3"/>
      </w:r>
      <w:r w:rsidDel="00000000" w:rsidR="00000000" w:rsidRPr="00000000">
        <w:rPr>
          <w:rtl w:val="0"/>
        </w:rPr>
      </w:r>
    </w:p>
    <w:sdt>
      <w:sdtPr>
        <w:tag w:val="goog_rdk_15"/>
      </w:sdtPr>
      <w:sdtContent>
        <w:p w:rsidR="00000000" w:rsidDel="00000000" w:rsidP="00000000" w:rsidRDefault="00000000" w:rsidRPr="00000000" w14:paraId="00000008">
          <w:pPr>
            <w:jc w:val="both"/>
            <w:rPr>
              <w:ins w:author="DANIEL TABORDA OBANDO" w:id="4" w:date="2022-01-20T20:33:45Z"/>
              <w:b w:val="0"/>
              <w:sz w:val="22"/>
              <w:szCs w:val="22"/>
              <w:vertAlign w:val="baseline"/>
            </w:rPr>
          </w:pPr>
          <w:sdt>
            <w:sdtPr>
              <w:tag w:val="goog_rdk_14"/>
            </w:sdtPr>
            <w:sdtContent>
              <w:ins w:author="DANIEL TABORDA OBANDO" w:id="4" w:date="2022-01-20T20:33:45Z">
                <w:r w:rsidDel="00000000" w:rsidR="00000000" w:rsidRPr="00000000">
                  <w:rPr>
                    <w:rtl w:val="0"/>
                  </w:rPr>
                </w:r>
              </w:ins>
            </w:sdtContent>
          </w:sdt>
        </w:p>
      </w:sdtContent>
    </w:sdt>
    <w:sdt>
      <w:sdtPr>
        <w:tag w:val="goog_rdk_18"/>
      </w:sdtPr>
      <w:sdtContent>
        <w:p w:rsidR="00000000" w:rsidDel="00000000" w:rsidP="00000000" w:rsidRDefault="00000000" w:rsidRPr="00000000" w14:paraId="00000009">
          <w:pPr>
            <w:jc w:val="both"/>
            <w:rPr>
              <w:sz w:val="22"/>
              <w:szCs w:val="22"/>
              <w:rPrChange w:author="DANIEL TABORDA OBANDO" w:id="5" w:date="2022-01-20T20:33:45Z">
                <w:rPr>
                  <w:sz w:val="22"/>
                  <w:szCs w:val="22"/>
                  <w:vertAlign w:val="baseline"/>
                </w:rPr>
              </w:rPrChange>
            </w:rPr>
          </w:pPr>
          <w:sdt>
            <w:sdtPr>
              <w:tag w:val="goog_rdk_16"/>
            </w:sdtPr>
            <w:sdtContent>
              <w:ins w:author="DANIEL TABORDA OBANDO" w:id="4" w:date="2022-01-20T20:33:45Z">
                <w:r w:rsidDel="00000000" w:rsidR="00000000" w:rsidRPr="00000000">
                  <w:rPr>
                    <w:b w:val="0"/>
                    <w:sz w:val="22"/>
                    <w:szCs w:val="22"/>
                    <w:vertAlign w:val="baseline"/>
                    <w:rtl w:val="0"/>
                  </w:rPr>
                  <w:t xml:space="preserve">Índice de Términos </w:t>
                </w:r>
              </w:ins>
            </w:sdtContent>
          </w:sdt>
          <w:sdt>
            <w:sdtPr>
              <w:tag w:val="goog_rdk_17"/>
            </w:sdtPr>
            <w:sdtContent>
              <w:r w:rsidDel="00000000" w:rsidR="00000000" w:rsidRPr="00000000">
                <w:rPr>
                  <w:rtl w:val="0"/>
                </w:rPr>
              </w:r>
            </w:sdtContent>
          </w:sdt>
        </w:p>
      </w:sdtContent>
    </w:sdt>
    <w:p w:rsidR="00000000" w:rsidDel="00000000" w:rsidP="00000000" w:rsidRDefault="00000000" w:rsidRPr="00000000" w14:paraId="0000000A">
      <w:pPr>
        <w:jc w:val="both"/>
        <w:rPr>
          <w:sz w:val="22"/>
          <w:szCs w:val="22"/>
          <w:vertAlign w:val="baseline"/>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B">
      <w:pPr>
        <w:jc w:val="both"/>
        <w:rPr>
          <w:sz w:val="22"/>
          <w:szCs w:val="22"/>
          <w:vertAlign w:val="baseline"/>
        </w:rPr>
      </w:pPr>
      <w:r w:rsidDel="00000000" w:rsidR="00000000" w:rsidRPr="00000000">
        <w:rPr>
          <w:sz w:val="22"/>
          <w:szCs w:val="22"/>
          <w:vertAlign w:val="baseline"/>
          <w:rtl w:val="0"/>
        </w:rPr>
        <w:t xml:space="preserve">Se estima que esta profesión sea una de las que sufrirán un mayor desarrollo en el futuro cercano, debido a que el mundo está evolucionando con un mayor enfoque en los sistemas, tanto tecnológicos como operativos. Hoy en día las empresas buscan operar y funcionar de una manera más ordenada y eficaz por lo que es necesario implementar sistemas que faciliten el rendimiento y el avance de las mismas.</w:t>
      </w:r>
    </w:p>
    <w:p w:rsidR="00000000" w:rsidDel="00000000" w:rsidP="00000000" w:rsidRDefault="00000000" w:rsidRPr="00000000" w14:paraId="0000000C">
      <w:pPr>
        <w:jc w:val="both"/>
        <w:rPr>
          <w:sz w:val="22"/>
          <w:szCs w:val="22"/>
          <w:vertAlign w:val="baseline"/>
        </w:rPr>
      </w:pPr>
      <w:r w:rsidDel="00000000" w:rsidR="00000000" w:rsidRPr="00000000">
        <w:rPr>
          <w:rtl w:val="0"/>
        </w:rPr>
      </w:r>
    </w:p>
    <w:p w:rsidR="00000000" w:rsidDel="00000000" w:rsidP="00000000" w:rsidRDefault="00000000" w:rsidRPr="00000000" w14:paraId="0000000D">
      <w:pPr>
        <w:jc w:val="both"/>
        <w:rPr>
          <w:sz w:val="22"/>
          <w:szCs w:val="22"/>
          <w:vertAlign w:val="baseline"/>
        </w:rPr>
      </w:pPr>
      <w:r w:rsidDel="00000000" w:rsidR="00000000" w:rsidRPr="00000000">
        <w:rPr>
          <w:sz w:val="22"/>
          <w:szCs w:val="22"/>
          <w:vertAlign w:val="baseline"/>
          <w:rtl w:val="0"/>
        </w:rPr>
        <w:t xml:space="preserve">Cuando se habla de ingeniería en sistemas muchas personas lo asocian con reparar computadores o dispositivos tecnológicos, pero la realidad es que esta ingeniería cuenta con diferentes campos de acción, entre ellos están: bases de datos y sitios web, sistemas organizacionales de información, administración de redes, comunicaciones, hardware y software, seguridad informática, soluciones y proyectos de tecnología. </w:t>
      </w:r>
    </w:p>
    <w:p w:rsidR="00000000" w:rsidDel="00000000" w:rsidP="00000000" w:rsidRDefault="00000000" w:rsidRPr="00000000" w14:paraId="0000000E">
      <w:pPr>
        <w:jc w:val="both"/>
        <w:rPr>
          <w:sz w:val="22"/>
          <w:szCs w:val="22"/>
          <w:vertAlign w:val="baseline"/>
        </w:rPr>
      </w:pPr>
      <w:r w:rsidDel="00000000" w:rsidR="00000000" w:rsidRPr="00000000">
        <w:rPr>
          <w:rtl w:val="0"/>
        </w:rPr>
      </w:r>
    </w:p>
    <w:p w:rsidR="00000000" w:rsidDel="00000000" w:rsidP="00000000" w:rsidRDefault="00000000" w:rsidRPr="00000000" w14:paraId="0000000F">
      <w:pPr>
        <w:jc w:val="both"/>
        <w:rPr>
          <w:sz w:val="22"/>
          <w:szCs w:val="22"/>
          <w:vertAlign w:val="baseline"/>
        </w:rPr>
      </w:pPr>
      <w:r w:rsidDel="00000000" w:rsidR="00000000" w:rsidRPr="00000000">
        <w:rPr>
          <w:rtl w:val="0"/>
        </w:rPr>
      </w:r>
    </w:p>
    <w:p w:rsidR="00000000" w:rsidDel="00000000" w:rsidP="00000000" w:rsidRDefault="00000000" w:rsidRPr="00000000" w14:paraId="00000010">
      <w:pPr>
        <w:jc w:val="both"/>
        <w:rPr>
          <w:sz w:val="22"/>
          <w:szCs w:val="22"/>
          <w:vertAlign w:val="baseline"/>
        </w:rPr>
      </w:pPr>
      <w:r w:rsidDel="00000000" w:rsidR="00000000" w:rsidRPr="00000000">
        <w:rPr>
          <w:sz w:val="22"/>
          <w:szCs w:val="22"/>
          <w:vertAlign w:val="baseline"/>
          <w:rtl w:val="0"/>
        </w:rPr>
        <w:t xml:space="preserve">El desarrollo de hardware y software tiene un futuro muy prometedor ya que el mundo está entrando cada día en una globalización digital donde se necesita estar implementando en todo momento el desarrollo de aplicaciones que faciliten y simplifiquen el diario vivir; esta área de la ingeniería pienso que será la más demandada en un futuro no muy lejano y sin duda será de gran impacto positivo en la sociedad.</w:t>
      </w:r>
    </w:p>
    <w:p w:rsidR="00000000" w:rsidDel="00000000" w:rsidP="00000000" w:rsidRDefault="00000000" w:rsidRPr="00000000" w14:paraId="00000011">
      <w:pPr>
        <w:jc w:val="both"/>
        <w:rPr>
          <w:sz w:val="22"/>
          <w:szCs w:val="22"/>
          <w:vertAlign w:val="baseline"/>
        </w:rPr>
      </w:pPr>
      <w:r w:rsidDel="00000000" w:rsidR="00000000" w:rsidRPr="00000000">
        <w:rPr>
          <w:rtl w:val="0"/>
        </w:rPr>
      </w:r>
    </w:p>
    <w:p w:rsidR="00000000" w:rsidDel="00000000" w:rsidP="00000000" w:rsidRDefault="00000000" w:rsidRPr="00000000" w14:paraId="00000012">
      <w:pPr>
        <w:jc w:val="both"/>
        <w:rPr>
          <w:sz w:val="22"/>
          <w:szCs w:val="22"/>
          <w:vertAlign w:val="baseline"/>
        </w:rPr>
      </w:pPr>
      <w:r w:rsidDel="00000000" w:rsidR="00000000" w:rsidRPr="00000000">
        <w:rPr>
          <w:rtl w:val="0"/>
        </w:rPr>
      </w:r>
    </w:p>
    <w:p w:rsidR="00000000" w:rsidDel="00000000" w:rsidP="00000000" w:rsidRDefault="00000000" w:rsidRPr="00000000" w14:paraId="00000013">
      <w:pPr>
        <w:jc w:val="both"/>
        <w:rPr>
          <w:sz w:val="22"/>
          <w:szCs w:val="22"/>
          <w:vertAlign w:val="baseline"/>
        </w:rPr>
      </w:pPr>
      <w:r w:rsidDel="00000000" w:rsidR="00000000" w:rsidRPr="00000000">
        <w:rPr>
          <w:rtl w:val="0"/>
        </w:rPr>
      </w:r>
    </w:p>
    <w:p w:rsidR="00000000" w:rsidDel="00000000" w:rsidP="00000000" w:rsidRDefault="00000000" w:rsidRPr="00000000" w14:paraId="00000014">
      <w:pPr>
        <w:jc w:val="both"/>
        <w:rPr>
          <w:sz w:val="22"/>
          <w:szCs w:val="22"/>
          <w:vertAlign w:val="baseline"/>
        </w:rPr>
      </w:pPr>
      <w:r w:rsidDel="00000000" w:rsidR="00000000" w:rsidRPr="00000000">
        <w:rPr>
          <w:rtl w:val="0"/>
        </w:rPr>
      </w:r>
    </w:p>
    <w:p w:rsidR="00000000" w:rsidDel="00000000" w:rsidP="00000000" w:rsidRDefault="00000000" w:rsidRPr="00000000" w14:paraId="00000015">
      <w:pPr>
        <w:jc w:val="both"/>
        <w:rPr>
          <w:sz w:val="22"/>
          <w:szCs w:val="22"/>
          <w:vertAlign w:val="baseline"/>
        </w:rPr>
      </w:pPr>
      <w:r w:rsidDel="00000000" w:rsidR="00000000" w:rsidRPr="00000000">
        <w:rPr>
          <w:rtl w:val="0"/>
        </w:rPr>
      </w:r>
    </w:p>
    <w:p w:rsidR="00000000" w:rsidDel="00000000" w:rsidP="00000000" w:rsidRDefault="00000000" w:rsidRPr="00000000" w14:paraId="00000016">
      <w:pPr>
        <w:jc w:val="both"/>
        <w:rPr>
          <w:sz w:val="22"/>
          <w:szCs w:val="22"/>
          <w:vertAlign w:val="baseline"/>
        </w:rPr>
      </w:pPr>
      <w:r w:rsidDel="00000000" w:rsidR="00000000" w:rsidRPr="00000000">
        <w:rPr>
          <w:rtl w:val="0"/>
        </w:rPr>
      </w:r>
    </w:p>
    <w:p w:rsidR="00000000" w:rsidDel="00000000" w:rsidP="00000000" w:rsidRDefault="00000000" w:rsidRPr="00000000" w14:paraId="00000017">
      <w:pPr>
        <w:jc w:val="both"/>
        <w:rPr>
          <w:sz w:val="22"/>
          <w:szCs w:val="22"/>
          <w:vertAlign w:val="baseline"/>
        </w:rPr>
      </w:pPr>
      <w:r w:rsidDel="00000000" w:rsidR="00000000" w:rsidRPr="00000000">
        <w:rPr>
          <w:rtl w:val="0"/>
        </w:rPr>
      </w:r>
    </w:p>
    <w:p w:rsidR="00000000" w:rsidDel="00000000" w:rsidP="00000000" w:rsidRDefault="00000000" w:rsidRPr="00000000" w14:paraId="00000018">
      <w:pPr>
        <w:jc w:val="both"/>
        <w:rPr>
          <w:sz w:val="22"/>
          <w:szCs w:val="22"/>
          <w:vertAlign w:val="baseline"/>
        </w:rPr>
      </w:pPr>
      <w:r w:rsidDel="00000000" w:rsidR="00000000" w:rsidRPr="00000000">
        <w:rPr>
          <w:rtl w:val="0"/>
        </w:rPr>
      </w:r>
    </w:p>
    <w:p w:rsidR="00000000" w:rsidDel="00000000" w:rsidP="00000000" w:rsidRDefault="00000000" w:rsidRPr="00000000" w14:paraId="00000019">
      <w:pPr>
        <w:jc w:val="both"/>
        <w:rPr>
          <w:sz w:val="22"/>
          <w:szCs w:val="22"/>
          <w:vertAlign w:val="baseline"/>
        </w:rPr>
      </w:pPr>
      <w:r w:rsidDel="00000000" w:rsidR="00000000" w:rsidRPr="00000000">
        <w:rPr>
          <w:rtl w:val="0"/>
        </w:rPr>
      </w:r>
    </w:p>
    <w:p w:rsidR="00000000" w:rsidDel="00000000" w:rsidP="00000000" w:rsidRDefault="00000000" w:rsidRPr="00000000" w14:paraId="0000001A">
      <w:pPr>
        <w:jc w:val="both"/>
        <w:rPr>
          <w:sz w:val="22"/>
          <w:szCs w:val="22"/>
          <w:vertAlign w:val="baseline"/>
        </w:rPr>
      </w:pPr>
      <w:r w:rsidDel="00000000" w:rsidR="00000000" w:rsidRPr="00000000">
        <w:rPr>
          <w:rtl w:val="0"/>
        </w:rPr>
      </w:r>
    </w:p>
    <w:p w:rsidR="00000000" w:rsidDel="00000000" w:rsidP="00000000" w:rsidRDefault="00000000" w:rsidRPr="00000000" w14:paraId="0000001B">
      <w:pPr>
        <w:jc w:val="both"/>
        <w:rPr>
          <w:sz w:val="22"/>
          <w:szCs w:val="22"/>
          <w:vertAlign w:val="baseline"/>
        </w:rPr>
      </w:pPr>
      <w:r w:rsidDel="00000000" w:rsidR="00000000" w:rsidRPr="00000000">
        <w:rPr>
          <w:rtl w:val="0"/>
        </w:rPr>
      </w:r>
    </w:p>
    <w:p w:rsidR="00000000" w:rsidDel="00000000" w:rsidP="00000000" w:rsidRDefault="00000000" w:rsidRPr="00000000" w14:paraId="0000001C">
      <w:pPr>
        <w:jc w:val="both"/>
        <w:rPr>
          <w:sz w:val="22"/>
          <w:szCs w:val="22"/>
          <w:vertAlign w:val="baseline"/>
        </w:rPr>
      </w:pPr>
      <w:r w:rsidDel="00000000" w:rsidR="00000000" w:rsidRPr="00000000">
        <w:rPr>
          <w:sz w:val="22"/>
          <w:szCs w:val="22"/>
          <w:vertAlign w:val="baseline"/>
          <w:rtl w:val="0"/>
        </w:rPr>
        <w:t xml:space="preserve">Soy una persona que destaca por el liderazgo, la capacidad de actualizar su conocimiento constantemente y que tiende a tomar la iniciativa; también poseo cualidades de comportamiento social muy importantes como la empatía, la cortesía y con una gran capacidad de solucionar problemas, así como tengo virtudes, también tengo competencias que debo mejorar significativamente como lo son el manejo de las emociones ya que en </w:t>
      </w:r>
      <w:r w:rsidDel="00000000" w:rsidR="00000000" w:rsidRPr="00000000">
        <w:rPr>
          <w:sz w:val="22"/>
          <w:szCs w:val="22"/>
          <w:rtl w:val="0"/>
        </w:rPr>
        <w:t xml:space="preserve"> </w:t>
      </w:r>
      <w:r w:rsidDel="00000000" w:rsidR="00000000" w:rsidRPr="00000000">
        <w:rPr>
          <w:sz w:val="22"/>
          <w:szCs w:val="22"/>
          <w:vertAlign w:val="baseline"/>
          <w:rtl w:val="0"/>
        </w:rPr>
        <w:t xml:space="preserve">ocasiones me cuesta ser positivo y dejo mucho que mi responsabilidad dependa de mi estado de ánimo.</w:t>
      </w:r>
    </w:p>
    <w:p w:rsidR="00000000" w:rsidDel="00000000" w:rsidP="00000000" w:rsidRDefault="00000000" w:rsidRPr="00000000" w14:paraId="0000001D">
      <w:pPr>
        <w:jc w:val="both"/>
        <w:rPr>
          <w:sz w:val="22"/>
          <w:szCs w:val="22"/>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este momento pienso que la mejor opción para mi ruta formativa es el desarrollo de software ya que es un área que me llama mucho la atención y creo que será cada vez más demandada en la sociedad.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ser un buen ingeniero de sistemas debes estar en constante actualización de tu conocimiento y formarte no solo en lo teórico sino en todos los aspectos prácticos y necesarios para contribuir al desarrollo de la humanidad de manera significativa, tienes que utilizar las habilidades y conocimientos en pro de solucionar las </w:t>
      </w:r>
      <w:sdt>
        <w:sdtPr>
          <w:tag w:val="goog_rdk_19"/>
        </w:sdtPr>
        <w:sdtContent>
          <w:ins w:author="DANIEL TABORDA OBANDO" w:id="6" w:date="2022-01-20T20:45:5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necesidades</w:t>
            </w:r>
          </w:ins>
        </w:sdtContent>
      </w:sdt>
      <w:sdt>
        <w:sdtPr>
          <w:tag w:val="goog_rdk_20"/>
        </w:sdtPr>
        <w:sdtContent>
          <w:del w:author="DANIEL TABORDA OBANDO" w:id="6" w:date="2022-01-20T20:45:5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necesitades</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actuales y futuras.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conclusión</w:t>
      </w:r>
      <w:sdt>
        <w:sdtPr>
          <w:tag w:val="goog_rdk_21"/>
        </w:sdtPr>
        <w:sdtContent>
          <w:ins w:author="DANIEL TABORDA OBANDO" w:id="7" w:date="2022-01-20T20:45:5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sdt>
        <w:sdtPr>
          <w:tag w:val="goog_rdk_22"/>
        </w:sdtPr>
        <w:sdtContent>
          <w:del w:author="DANIEL TABORDA OBANDO" w:id="8" w:date="2022-01-20T20:46:0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w:delText>
            </w:r>
          </w:del>
        </w:sdtContent>
      </w:sdt>
      <w:sdt>
        <w:sdtPr>
          <w:tag w:val="goog_rdk_23"/>
        </w:sdtPr>
        <w:sdtContent>
          <w:ins w:author="DANIEL TABORDA OBANDO" w:id="8" w:date="2022-01-20T20:46:0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w:t>
            </w:r>
          </w:ins>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este artículo se busca brindar una idea </w:t>
      </w:r>
      <w:sdt>
        <w:sdtPr>
          <w:tag w:val="goog_rdk_24"/>
        </w:sdtPr>
        <w:sdtContent>
          <w:ins w:author="DANIEL TABORDA OBANDO" w:id="9" w:date="2022-01-20T20:46:0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más</w:t>
            </w:r>
          </w:ins>
        </w:sdtContent>
      </w:sdt>
      <w:sdt>
        <w:sdtPr>
          <w:tag w:val="goog_rdk_25"/>
        </w:sdtPr>
        <w:sdtContent>
          <w:del w:author="DANIEL TABORDA OBANDO" w:id="9" w:date="2022-01-20T20:46:0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mas</w:delText>
            </w:r>
          </w:del>
        </w:sdtContent>
      </w:sd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clara sobre lo que es la ingeniería de sistemas, sus enfoques y lo que se estima de esta a corto y mediano plazo y sobre las habilidades que destacan en un buen ingeniero de sistemas.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024">
      <w:pPr>
        <w:jc w:val="both"/>
        <w:rPr>
          <w:vertAlign w:val="baseline"/>
        </w:rPr>
      </w:pPr>
      <w:r w:rsidDel="00000000" w:rsidR="00000000" w:rsidRPr="00000000">
        <w:rPr>
          <w:rtl w:val="0"/>
        </w:rPr>
      </w:r>
    </w:p>
    <w:sectPr>
      <w:headerReference r:id="rId10"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2" w:date="2022-01-20T20:36:39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9 de letra</w:t>
      </w:r>
    </w:p>
  </w:comment>
  <w:comment w:author="DANIEL TABORDA OBANDO" w:id="1" w:date="2022-01-20T20:33:24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apellido, luego nombre</w:t>
      </w:r>
    </w:p>
  </w:comment>
  <w:comment w:author="DANIEL TABORDA OBANDO" w:id="0" w:date="2022-01-20T20:48:17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Cumples con todos los puntos y preguntas de trabajo, salvo que lo haces de manera muy rudimentaria. Todo lo que escribes puede detallarse, ampliarse, ejemplificarse y exponerse más. Sugiero redactar con más detalle.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faltan las referencias, la idea es que lo que dices no salga solo de lo que piensas personalmente sino que este apuntalado en lo que dijeron otros autores con conocimiento en el tema.</w:t>
      </w:r>
    </w:p>
  </w:comment>
  <w:comment w:author="DANIEL TABORDA OBANDO" w:id="3" w:date="2022-01-20T20:38:10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un resumen del texto. Es la definición de ingeniería de sistemas. El resumen abarca todo el contenido del texto.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volver a hacer el resumen teniendo en cuenta el comentario.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8" w15:done="0"/>
  <w15:commentEx w15:paraId="00000029" w15:done="0"/>
  <w15:commentEx w15:paraId="0000002C" w15:done="0"/>
  <w15:commentEx w15:paraId="0000002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color w:val="ff0000"/>
          <w:sz w:val="16"/>
          <w:szCs w:val="16"/>
          <w:rtl w:val="0"/>
        </w:rPr>
        <w:t xml:space="preserve">aquí va la fecha de envío del artículo</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ind w:right="360"/>
      <w:jc w:val="center"/>
      <w:rPr>
        <w:vertAlign w:val="baseline"/>
      </w:rPr>
    </w:pPr>
    <w:r w:rsidDel="00000000" w:rsidR="00000000" w:rsidRPr="00000000">
      <w:rPr>
        <w:vertAlign w:val="baseline"/>
        <w:rtl w:val="0"/>
      </w:rPr>
      <w:t xml:space="preserve">1001481211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YGT7Bo5pYzCsKTU3GaDGdtAAkQ==">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2021-12-05T00:22:00Z</dcterms:created>
  <dc:creator>PAPELES Y CORRUGADOS ANDINA</dc:creator>
</cp:coreProperties>
</file>