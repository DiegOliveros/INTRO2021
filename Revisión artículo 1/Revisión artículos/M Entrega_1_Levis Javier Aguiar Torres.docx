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2"/>
      </w:sdtPr>
      <w:sdtContent>
        <w:p w:rsidR="00000000" w:rsidDel="00000000" w:rsidP="00000000" w:rsidRDefault="00000000" w:rsidRPr="00000000" w14:paraId="00000001">
          <w:pPr>
            <w:spacing w:after="0" w:line="240" w:lineRule="auto"/>
            <w:jc w:val="center"/>
            <w:rPr>
              <w:ins w:author="DANIEL TABORDA OBANDO" w:id="0" w:date="2022-01-18T17:03:12Z"/>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Mis conocimientos frente </w:t>
          </w:r>
          <w:sdt>
            <w:sdtPr>
              <w:tag w:val="goog_rdk_0"/>
            </w:sdtPr>
            <w:sdtContent>
              <w:commentRangeStart w:id="0"/>
            </w:sdtContent>
          </w:sdt>
          <w:r w:rsidDel="00000000" w:rsidR="00000000" w:rsidRPr="00000000">
            <w:rPr>
              <w:rFonts w:ascii="Times New Roman" w:cs="Times New Roman" w:eastAsia="Times New Roman" w:hAnsi="Times New Roman"/>
              <w:sz w:val="48"/>
              <w:szCs w:val="48"/>
              <w:rtl w:val="0"/>
            </w:rPr>
            <w:t xml:space="preserve">a la ingeniería en sistemas</w:t>
          </w:r>
          <w:sdt>
            <w:sdtPr>
              <w:tag w:val="goog_rdk_1"/>
            </w:sdtPr>
            <w:sdtContent>
              <w:ins w:author="DANIEL TABORDA OBANDO" w:id="0" w:date="2022-01-18T17:03:12Z">
                <w:commentRangeEnd w:id="0"/>
                <w:r w:rsidDel="00000000" w:rsidR="00000000" w:rsidRPr="00000000">
                  <w:commentReference w:id="0"/>
                </w:r>
                <w:r w:rsidDel="00000000" w:rsidR="00000000" w:rsidRPr="00000000">
                  <w:rPr>
                    <w:rtl w:val="0"/>
                  </w:rPr>
                </w:r>
              </w:ins>
            </w:sdtContent>
          </w:sdt>
        </w:p>
      </w:sdtContent>
    </w:sdt>
    <w:p w:rsidR="00000000" w:rsidDel="00000000" w:rsidP="00000000" w:rsidRDefault="00000000" w:rsidRPr="00000000" w14:paraId="00000002">
      <w:pPr>
        <w:spacing w:after="0" w:line="240" w:lineRule="auto"/>
        <w:jc w:val="center"/>
        <w:rPr>
          <w:rFonts w:ascii="Times New Roman" w:cs="Times New Roman" w:eastAsia="Times New Roman" w:hAnsi="Times New Roman"/>
          <w:sz w:val="48"/>
          <w:szCs w:val="48"/>
        </w:rPr>
      </w:pPr>
      <w:sdt>
        <w:sdtPr>
          <w:tag w:val="goog_rdk_3"/>
        </w:sdtPr>
        <w:sdtContent>
          <w:ins w:author="DANIEL TABORDA OBANDO" w:id="0" w:date="2022-01-18T17:03:12Z">
            <w:r w:rsidDel="00000000" w:rsidR="00000000" w:rsidRPr="00000000">
              <w:rPr>
                <w:rFonts w:ascii="Times New Roman" w:cs="Times New Roman" w:eastAsia="Times New Roman" w:hAnsi="Times New Roman"/>
                <w:sz w:val="48"/>
                <w:szCs w:val="48"/>
                <w:rtl w:val="0"/>
              </w:rPr>
              <w:t xml:space="preserve">(mes y año)</w:t>
            </w:r>
          </w:ins>
        </w:sdtContent>
      </w:sdt>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3">
      <w:pPr>
        <w:spacing w:after="0" w:line="240" w:lineRule="auto"/>
        <w:jc w:val="both"/>
        <w:rPr>
          <w:rFonts w:ascii="Courier New" w:cs="Courier New" w:eastAsia="Courier New" w:hAnsi="Courier New"/>
          <w:color w:val="000000"/>
          <w:sz w:val="20"/>
          <w:szCs w:val="20"/>
        </w:rPr>
      </w:pPr>
      <w:sdt>
        <w:sdtPr>
          <w:tag w:val="goog_rdk_5"/>
        </w:sdtPr>
        <w:sdtContent>
          <w:del w:author="DANIEL TABORDA OBANDO" w:id="1" w:date="2022-01-18T17:02:48Z">
            <w:r w:rsidDel="00000000" w:rsidR="00000000" w:rsidRPr="00000000">
              <w:rPr>
                <w:rFonts w:ascii="Courier New" w:cs="Courier New" w:eastAsia="Courier New" w:hAnsi="Courier New"/>
                <w:color w:val="000000"/>
                <w:sz w:val="20"/>
                <w:szCs w:val="20"/>
                <w:rtl w:val="0"/>
              </w:rPr>
              <w:delText xml:space="preserve">Autor: </w:delText>
            </w:r>
          </w:del>
        </w:sdtContent>
      </w:sdt>
      <w:sdt>
        <w:sdtPr>
          <w:tag w:val="goog_rdk_6"/>
        </w:sdtPr>
        <w:sdtContent>
          <w:commentRangeStart w:id="1"/>
        </w:sdtContent>
      </w:sdt>
      <w:r w:rsidDel="00000000" w:rsidR="00000000" w:rsidRPr="00000000">
        <w:rPr>
          <w:rFonts w:ascii="Courier New" w:cs="Courier New" w:eastAsia="Courier New" w:hAnsi="Courier New"/>
          <w:color w:val="000000"/>
          <w:sz w:val="20"/>
          <w:szCs w:val="20"/>
          <w:rtl w:val="0"/>
        </w:rPr>
        <w:t xml:space="preserve">Levis Javier Aguiar Torres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4">
      <w:pPr>
        <w:spacing w:after="3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0"/>
          <w:szCs w:val="20"/>
        </w:rPr>
      </w:pPr>
      <w:sdt>
        <w:sdtPr>
          <w:tag w:val="goog_rdk_7"/>
        </w:sdtPr>
        <w:sdtContent>
          <w:commentRangeStart w:id="2"/>
        </w:sdtContent>
      </w:sdt>
      <w:r w:rsidDel="00000000" w:rsidR="00000000" w:rsidRPr="00000000">
        <w:rPr>
          <w:rFonts w:ascii="Times New Roman" w:cs="Times New Roman" w:eastAsia="Times New Roman" w:hAnsi="Times New Roman"/>
          <w:b w:val="1"/>
          <w:sz w:val="20"/>
          <w:szCs w:val="20"/>
          <w:rtl w:val="0"/>
        </w:rPr>
        <w:t xml:space="preserve">RESUMEN: Este </w:t>
      </w:r>
      <w:sdt>
        <w:sdtPr>
          <w:tag w:val="goog_rdk_8"/>
        </w:sdtPr>
        <w:sdtContent>
          <w:ins w:author="DANIEL TABORDA OBANDO" w:id="2" w:date="2021-12-10T19:26:43Z">
            <w:r w:rsidDel="00000000" w:rsidR="00000000" w:rsidRPr="00000000">
              <w:rPr>
                <w:rFonts w:ascii="Times New Roman" w:cs="Times New Roman" w:eastAsia="Times New Roman" w:hAnsi="Times New Roman"/>
                <w:b w:val="1"/>
                <w:sz w:val="20"/>
                <w:szCs w:val="20"/>
                <w:rtl w:val="0"/>
              </w:rPr>
              <w:t xml:space="preserve">artículo</w:t>
            </w:r>
          </w:ins>
        </w:sdtContent>
      </w:sdt>
      <w:sdt>
        <w:sdtPr>
          <w:tag w:val="goog_rdk_9"/>
        </w:sdtPr>
        <w:sdtContent>
          <w:del w:author="DANIEL TABORDA OBANDO" w:id="2" w:date="2021-12-10T19:26:43Z">
            <w:r w:rsidDel="00000000" w:rsidR="00000000" w:rsidRPr="00000000">
              <w:rPr>
                <w:rFonts w:ascii="Times New Roman" w:cs="Times New Roman" w:eastAsia="Times New Roman" w:hAnsi="Times New Roman"/>
                <w:b w:val="1"/>
                <w:sz w:val="20"/>
                <w:szCs w:val="20"/>
                <w:rtl w:val="0"/>
              </w:rPr>
              <w:delText xml:space="preserve">articulo</w:delText>
            </w:r>
          </w:del>
        </w:sdtContent>
      </w:sdt>
      <w:r w:rsidDel="00000000" w:rsidR="00000000" w:rsidRPr="00000000">
        <w:rPr>
          <w:rFonts w:ascii="Times New Roman" w:cs="Times New Roman" w:eastAsia="Times New Roman" w:hAnsi="Times New Roman"/>
          <w:b w:val="1"/>
          <w:sz w:val="20"/>
          <w:szCs w:val="20"/>
          <w:rtl w:val="0"/>
        </w:rPr>
        <w:t xml:space="preserve"> habla de las diferentes áreas de</w:t>
      </w:r>
      <w:commentRangeEnd w:id="2"/>
      <w:r w:rsidDel="00000000" w:rsidR="00000000" w:rsidRPr="00000000">
        <w:commentReference w:id="2"/>
      </w:r>
      <w:r w:rsidDel="00000000" w:rsidR="00000000" w:rsidRPr="00000000">
        <w:rPr>
          <w:rFonts w:ascii="Times New Roman" w:cs="Times New Roman" w:eastAsia="Times New Roman" w:hAnsi="Times New Roman"/>
          <w:b w:val="1"/>
          <w:sz w:val="20"/>
          <w:szCs w:val="20"/>
          <w:rtl w:val="0"/>
        </w:rPr>
        <w:t xml:space="preserve"> est</w:t>
      </w:r>
      <w:sdt>
        <w:sdtPr>
          <w:tag w:val="goog_rdk_10"/>
        </w:sdtPr>
        <w:sdtContent>
          <w:commentRangeStart w:id="3"/>
        </w:sdtContent>
      </w:sdt>
      <w:r w:rsidDel="00000000" w:rsidR="00000000" w:rsidRPr="00000000">
        <w:rPr>
          <w:rFonts w:ascii="Times New Roman" w:cs="Times New Roman" w:eastAsia="Times New Roman" w:hAnsi="Times New Roman"/>
          <w:b w:val="1"/>
          <w:sz w:val="20"/>
          <w:szCs w:val="20"/>
          <w:rtl w:val="0"/>
        </w:rPr>
        <w:t xml:space="preserve">udio de la Ingeniería en sistemas, se logra explicar tras conocimientos previos y una investigación, lo </w:t>
      </w:r>
      <w:commentRangeEnd w:id="3"/>
      <w:r w:rsidDel="00000000" w:rsidR="00000000" w:rsidRPr="00000000">
        <w:commentReference w:id="3"/>
      </w:r>
      <w:r w:rsidDel="00000000" w:rsidR="00000000" w:rsidRPr="00000000">
        <w:rPr>
          <w:rFonts w:ascii="Times New Roman" w:cs="Times New Roman" w:eastAsia="Times New Roman" w:hAnsi="Times New Roman"/>
          <w:b w:val="1"/>
          <w:sz w:val="20"/>
          <w:szCs w:val="20"/>
          <w:rtl w:val="0"/>
        </w:rPr>
        <w:t xml:space="preserve">que es, cómo funciona, entre otros temas como el impacto y la importancia en el mundo actual de dicha Ingeniería que no es poca. Caracterizar mis virtudes y mis falencias como parte importante de cara al estudio de esta interesante y apasionante carrera que otorga los conocimientos para lograr desenvolverse en la sociedad de hoy, siendo pieza clave e indispensable no solo en el desarrollo de otras ciencias que nos han llevado a lo que somos hoy, sino también al desarrollo como sociedad y como individuo en un mundo donde la tecnología es el pilar de la supervivencia de la especie. </w:t>
      </w:r>
    </w:p>
    <w:p w:rsidR="00000000" w:rsidDel="00000000" w:rsidP="00000000" w:rsidRDefault="00000000" w:rsidRPr="00000000" w14:paraId="00000007">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INTRODUCCIÓN.   </w:t>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48"/>
          <w:szCs w:val="48"/>
          <w:rtl w:val="0"/>
        </w:rPr>
        <w:t xml:space="preserve">L</w:t>
      </w:r>
      <w:r w:rsidDel="00000000" w:rsidR="00000000" w:rsidRPr="00000000">
        <w:rPr>
          <w:rFonts w:ascii="Times New Roman" w:cs="Times New Roman" w:eastAsia="Times New Roman" w:hAnsi="Times New Roman"/>
          <w:sz w:val="20"/>
          <w:szCs w:val="20"/>
          <w:rtl w:val="0"/>
        </w:rPr>
        <w:t xml:space="preserve">a idea principal del artículo es exponer </w:t>
      </w:r>
      <w:sdt>
        <w:sdtPr>
          <w:tag w:val="goog_rdk_11"/>
        </w:sdtPr>
        <w:sdtContent>
          <w:ins w:author="DANIEL TABORDA OBANDO" w:id="3" w:date="2021-12-10T19:27:43Z">
            <w:r w:rsidDel="00000000" w:rsidR="00000000" w:rsidRPr="00000000">
              <w:rPr>
                <w:rFonts w:ascii="Times New Roman" w:cs="Times New Roman" w:eastAsia="Times New Roman" w:hAnsi="Times New Roman"/>
                <w:sz w:val="20"/>
                <w:szCs w:val="20"/>
                <w:rtl w:val="0"/>
              </w:rPr>
              <w:t xml:space="preserve">los </w:t>
            </w:r>
          </w:ins>
        </w:sdtContent>
      </w:sdt>
      <w:sdt>
        <w:sdtPr>
          <w:tag w:val="goog_rdk_12"/>
        </w:sdtPr>
        <w:sdtContent>
          <w:del w:author="DANIEL TABORDA OBANDO" w:id="3" w:date="2021-12-10T19:27:43Z">
            <w:r w:rsidDel="00000000" w:rsidR="00000000" w:rsidRPr="00000000">
              <w:rPr>
                <w:rFonts w:ascii="Times New Roman" w:cs="Times New Roman" w:eastAsia="Times New Roman" w:hAnsi="Times New Roman"/>
                <w:sz w:val="20"/>
                <w:szCs w:val="20"/>
                <w:rtl w:val="0"/>
              </w:rPr>
              <w:delText xml:space="preserve">y hablar de </w:delText>
            </w:r>
          </w:del>
        </w:sdtContent>
      </w:sdt>
      <w:r w:rsidDel="00000000" w:rsidR="00000000" w:rsidRPr="00000000">
        <w:rPr>
          <w:rFonts w:ascii="Times New Roman" w:cs="Times New Roman" w:eastAsia="Times New Roman" w:hAnsi="Times New Roman"/>
          <w:sz w:val="20"/>
          <w:szCs w:val="20"/>
          <w:rtl w:val="0"/>
        </w:rPr>
        <w:t xml:space="preserve">diversos temas relacionados con las áreas de estudio de la Ingeniería en sistemas, de las cuales se quiere elegir y dirigir hacia un camino o línea de estudio para así seguir un </w:t>
      </w:r>
      <w:sdt>
        <w:sdtPr>
          <w:tag w:val="goog_rdk_13"/>
        </w:sdtPr>
        <w:sdtContent>
          <w:commentRangeStart w:id="4"/>
        </w:sdtContent>
      </w:sdt>
      <w:r w:rsidDel="00000000" w:rsidR="00000000" w:rsidRPr="00000000">
        <w:rPr>
          <w:rFonts w:ascii="Times New Roman" w:cs="Times New Roman" w:eastAsia="Times New Roman" w:hAnsi="Times New Roman"/>
          <w:sz w:val="20"/>
          <w:szCs w:val="20"/>
          <w:rtl w:val="0"/>
        </w:rPr>
        <w:t xml:space="preserve">patrón de estudio didáctico</w:t>
      </w:r>
      <w:commentRangeEnd w:id="4"/>
      <w:r w:rsidDel="00000000" w:rsidR="00000000" w:rsidRPr="00000000">
        <w:commentReference w:id="4"/>
      </w:r>
      <w:r w:rsidDel="00000000" w:rsidR="00000000" w:rsidRPr="00000000">
        <w:rPr>
          <w:rFonts w:ascii="Times New Roman" w:cs="Times New Roman" w:eastAsia="Times New Roman" w:hAnsi="Times New Roman"/>
          <w:sz w:val="20"/>
          <w:szCs w:val="20"/>
          <w:rtl w:val="0"/>
        </w:rPr>
        <w:t xml:space="preserve"> y con unos objetivos claros, detectar y caracterizar mis habilidades, mis falencias para tener una vista más amplia de lo que se necesita mejorar y desarrollar para tener el desempeño esperado en la carrera.</w:t>
      </w:r>
    </w:p>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También el querer desarrollar capacidades sociales y laborales, generando un entorno de trabajo agradable y una creación del producto aceptado por la sociedad y resuelva problemáticas de la misma.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20"/>
          <w:szCs w:val="20"/>
          <w:rtl w:val="0"/>
        </w:rPr>
        <w:t xml:space="preserve">II. SOLUCIÓN.</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8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Líneas o áreas: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86"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sdt>
        <w:sdtPr>
          <w:tag w:val="goog_rdk_14"/>
        </w:sdtPr>
        <w:sdtContent>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Change w:author="DANIEL TABORDA OBANDO" w:id="4" w:date="2021-12-10T19:31:23Z">
                <w:rPr>
                  <w:rFonts w:ascii="Calibri" w:cs="Calibri" w:eastAsia="Calibri" w:hAnsi="Calibri"/>
                  <w:b w:val="0"/>
                  <w:i w:val="0"/>
                  <w:smallCaps w:val="0"/>
                  <w:strike w:val="0"/>
                  <w:color w:val="000000"/>
                  <w:sz w:val="22"/>
                  <w:szCs w:val="22"/>
                  <w:u w:val="none"/>
                  <w:shd w:fill="auto" w:val="clear"/>
                  <w:vertAlign w:val="baseline"/>
                </w:rPr>
              </w:rPrChange>
            </w:rPr>
            <w:t xml:space="preserve">Cuáles</w:t>
          </w:r>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son las líneas o áreas de estudio de ingeniería de sistemas?</w:t>
      </w:r>
    </w:p>
    <w:p w:rsidR="00000000" w:rsidDel="00000000" w:rsidP="00000000" w:rsidRDefault="00000000" w:rsidRPr="00000000" w14:paraId="0000001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líneas o áreas de las ingenierías de sistemas son las siguientes: </w:t>
      </w:r>
    </w:p>
    <w:p w:rsidR="00000000" w:rsidDel="00000000" w:rsidP="00000000" w:rsidRDefault="00000000" w:rsidRPr="00000000" w14:paraId="0000001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Bases de datos</w:t>
      </w:r>
    </w:p>
    <w:p w:rsidR="00000000" w:rsidDel="00000000" w:rsidP="00000000" w:rsidRDefault="00000000" w:rsidRPr="00000000" w14:paraId="0000001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Telecomunicaciones</w:t>
      </w:r>
    </w:p>
    <w:p w:rsidR="00000000" w:rsidDel="00000000" w:rsidP="00000000" w:rsidRDefault="00000000" w:rsidRPr="00000000" w14:paraId="0000001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Gerencia de proyectos</w:t>
      </w:r>
    </w:p>
    <w:p w:rsidR="00000000" w:rsidDel="00000000" w:rsidP="00000000" w:rsidRDefault="00000000" w:rsidRPr="00000000" w14:paraId="0000001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Desarrollo de software</w:t>
      </w:r>
    </w:p>
    <w:p w:rsidR="00000000" w:rsidDel="00000000" w:rsidP="00000000" w:rsidRDefault="00000000" w:rsidRPr="00000000" w14:paraId="0000001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Producción de videojuegos</w:t>
      </w:r>
    </w:p>
    <w:p w:rsidR="00000000" w:rsidDel="00000000" w:rsidP="00000000" w:rsidRDefault="00000000" w:rsidRPr="00000000" w14:paraId="0000001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Componente humanístico</w:t>
      </w:r>
    </w:p>
    <w:p w:rsidR="00000000" w:rsidDel="00000000" w:rsidP="00000000" w:rsidRDefault="00000000" w:rsidRPr="00000000" w14:paraId="0000001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64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Segunda lengua (</w:t>
      </w:r>
      <w:sdt>
        <w:sdtPr>
          <w:tag w:val="goog_rdk_15"/>
        </w:sdtPr>
        <w:sdtContent>
          <w:ins w:author="DANIEL TABORDA OBANDO" w:id="5" w:date="2021-12-10T19:31:3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inglés</w:t>
            </w:r>
          </w:ins>
        </w:sdtContent>
      </w:sdt>
      <w:sdt>
        <w:sdtPr>
          <w:tag w:val="goog_rdk_16"/>
        </w:sdtPr>
        <w:sdtContent>
          <w:del w:author="DANIEL TABORDA OBANDO" w:id="5" w:date="2021-12-10T19:31:3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ingles</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86"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 o cuáles de las líneas o áreas de la ingeniería de sistemas le llaman más la atención y por qué </w:t>
      </w:r>
      <w:sdt>
        <w:sdtPr>
          <w:tag w:val="goog_rdk_17"/>
        </w:sdtPr>
        <w:sdtContent>
          <w:ins w:author="DANIEL TABORDA OBANDO" w:id="6" w:date="2021-12-10T19:31:4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 gustan</w:t>
            </w:r>
          </w:ins>
        </w:sdtContent>
      </w:sdt>
      <w:sdt>
        <w:sdtPr>
          <w:tag w:val="goog_rdk_18"/>
        </w:sdtPr>
        <w:sdtContent>
          <w:del w:author="DANIEL TABORDA OBANDO" w:id="6" w:date="2021-12-10T19:31:4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me le gustan</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líneas que son de mi enteres son las siguientes:</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Desarrollo de software: </w:t>
      </w:r>
      <w:sdt>
        <w:sdtPr>
          <w:tag w:val="goog_rdk_19"/>
        </w:sdtPr>
        <w:sdtContent>
          <w:del w:author="DANIEL TABORDA OBANDO" w:id="7" w:date="2021-12-10T19:32:0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E</w:delText>
            </w:r>
          </w:del>
        </w:sdtContent>
      </w:sdt>
      <w:sdt>
        <w:sdtPr>
          <w:tag w:val="goog_rdk_20"/>
        </w:sdtPr>
        <w:sdtContent>
          <w:ins w:author="DANIEL TABORDA OBANDO" w:id="7" w:date="2021-12-10T19:32:0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 línea me llama la atención ya que es muy versátil en la actualidad, en un mundo virtual es destacable el desarrollo de software ya que puedes expandir tus ideas de emprendimiento en las redes y eso significa que tu idea puede estar en todo el mundo, aparte es como un efecto </w:t>
      </w:r>
      <w:sdt>
        <w:sdtPr>
          <w:tag w:val="goog_rdk_21"/>
        </w:sdtPr>
        <w:sdtContent>
          <w:ins w:author="DANIEL TABORDA OBANDO" w:id="8" w:date="2021-12-10T19:31:5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dominó</w:t>
            </w:r>
          </w:ins>
        </w:sdtContent>
      </w:sdt>
      <w:sdt>
        <w:sdtPr>
          <w:tag w:val="goog_rdk_22"/>
        </w:sdtPr>
        <w:sdtContent>
          <w:del w:author="DANIEL TABORDA OBANDO" w:id="8" w:date="2021-12-10T19:31:5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domino</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(puedes hacer grandes cosas, partiendo de pequeñas cosas) lo que genera demasiadas posibilidades de superación.</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Producción de videojuegos: </w:t>
      </w:r>
      <w:sdt>
        <w:sdtPr>
          <w:tag w:val="goog_rdk_23"/>
        </w:sdtPr>
        <w:sdtContent>
          <w:del w:author="DANIEL TABORDA OBANDO" w:id="9" w:date="2021-12-10T19:32:1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E</w:delText>
            </w:r>
          </w:del>
        </w:sdtContent>
      </w:sdt>
      <w:sdt>
        <w:sdtPr>
          <w:tag w:val="goog_rdk_24"/>
        </w:sdtPr>
        <w:sdtContent>
          <w:ins w:author="DANIEL TABORDA OBANDO" w:id="9" w:date="2021-12-10T19:32:1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 línea me llama la atención, ya que es algo que desde muy joven me </w:t>
      </w:r>
      <w:sdt>
        <w:sdtPr>
          <w:tag w:val="goog_rdk_25"/>
        </w:sdtPr>
        <w:sdtContent>
          <w:ins w:author="DANIEL TABORDA OBANDO" w:id="10" w:date="2021-12-10T19:32:1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apasionado, llevar mi creatividad a otro nivel y hacerla realidad en la ficción de un juego virtual, también porque es fascinante las cosas que se pueden llegar a </w:t>
      </w:r>
      <w:sdt>
        <w:sdtPr>
          <w:tag w:val="goog_rdk_26"/>
        </w:sdtPr>
        <w:sdtContent>
          <w:commentRangeStart w:id="5"/>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creer</w:t>
      </w:r>
      <w:commentRangeEnd w:id="5"/>
      <w:r w:rsidDel="00000000" w:rsidR="00000000" w:rsidRPr="00000000">
        <w:commentReference w:id="5"/>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porque el límite es tu imaginación.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86"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¿Cómo cree que será esa línea a futuro?</w:t>
      </w:r>
    </w:p>
    <w:p w:rsidR="00000000" w:rsidDel="00000000" w:rsidP="00000000" w:rsidRDefault="00000000" w:rsidRPr="00000000" w14:paraId="0000002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Creo que estas líneas en un futuro serán unas piezas importantes para la tecnología, la comunicación y la ciencia ya que abren una cantidad innumerables de ventajas beneficios y conceptos que pueden cambiar la perspectiva en un 100% como, por ejemplo, lo que está haciendo la realidad virtual.</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86"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 es el impacto social de esa línea?</w:t>
      </w:r>
    </w:p>
    <w:p w:rsidR="00000000" w:rsidDel="00000000" w:rsidP="00000000" w:rsidRDefault="00000000" w:rsidRPr="00000000" w14:paraId="0000002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impactos sociales de estas líneas son generalmente buenos, teniendo en cuenta que el desarrollo de software puede crear </w:t>
      </w:r>
      <w:sdt>
        <w:sdtPr>
          <w:tag w:val="goog_rdk_27"/>
        </w:sdtPr>
        <w:sdtContent>
          <w:ins w:author="DANIEL TABORDA OBANDO" w:id="11" w:date="2021-12-10T19:33:32Z">
            <w:r w:rsidDel="00000000" w:rsidR="00000000" w:rsidRPr="00000000">
              <w:rPr>
                <w:rFonts w:ascii="Times New Roman" w:cs="Times New Roman" w:eastAsia="Times New Roman" w:hAnsi="Times New Roman"/>
                <w:sz w:val="20"/>
                <w:szCs w:val="20"/>
                <w:rtl w:val="0"/>
              </w:rPr>
              <w:t xml:space="preserve">páginas</w:t>
            </w:r>
          </w:ins>
        </w:sdtContent>
      </w:sdt>
      <w:sdt>
        <w:sdtPr>
          <w:tag w:val="goog_rdk_28"/>
        </w:sdtPr>
        <w:sdtContent>
          <w:del w:author="DANIEL TABORDA OBANDO" w:id="11" w:date="2021-12-10T19:33:32Z">
            <w:r w:rsidDel="00000000" w:rsidR="00000000" w:rsidRPr="00000000">
              <w:rPr>
                <w:rFonts w:ascii="Times New Roman" w:cs="Times New Roman" w:eastAsia="Times New Roman" w:hAnsi="Times New Roman"/>
                <w:sz w:val="20"/>
                <w:szCs w:val="20"/>
                <w:rtl w:val="0"/>
              </w:rPr>
              <w:delText xml:space="preserve">painas</w:delText>
            </w:r>
          </w:del>
        </w:sdtContent>
      </w:sdt>
      <w:r w:rsidDel="00000000" w:rsidR="00000000" w:rsidRPr="00000000">
        <w:rPr>
          <w:rFonts w:ascii="Times New Roman" w:cs="Times New Roman" w:eastAsia="Times New Roman" w:hAnsi="Times New Roman"/>
          <w:sz w:val="20"/>
          <w:szCs w:val="20"/>
          <w:rtl w:val="0"/>
        </w:rPr>
        <w:t xml:space="preserve"> educativas, redes de seguridad… entre muchas cosas, podemos crear softwares encargados de brindar atención en caso de emergencia, uno que pueda brindar un método de estudio </w:t>
      </w:r>
      <w:sdt>
        <w:sdtPr>
          <w:tag w:val="goog_rdk_29"/>
        </w:sdtPr>
        <w:sdtContent>
          <w:ins w:author="DANIEL TABORDA OBANDO" w:id="12" w:date="2021-12-10T19:33:54Z">
            <w:r w:rsidDel="00000000" w:rsidR="00000000" w:rsidRPr="00000000">
              <w:rPr>
                <w:rFonts w:ascii="Times New Roman" w:cs="Times New Roman" w:eastAsia="Times New Roman" w:hAnsi="Times New Roman"/>
                <w:sz w:val="20"/>
                <w:szCs w:val="20"/>
                <w:rtl w:val="0"/>
              </w:rPr>
              <w:t xml:space="preserve">autodidacta</w:t>
            </w:r>
          </w:ins>
        </w:sdtContent>
      </w:sdt>
      <w:sdt>
        <w:sdtPr>
          <w:tag w:val="goog_rdk_30"/>
        </w:sdtPr>
        <w:sdtContent>
          <w:del w:author="DANIEL TABORDA OBANDO" w:id="12" w:date="2021-12-10T19:33:54Z">
            <w:r w:rsidDel="00000000" w:rsidR="00000000" w:rsidRPr="00000000">
              <w:rPr>
                <w:rFonts w:ascii="Times New Roman" w:cs="Times New Roman" w:eastAsia="Times New Roman" w:hAnsi="Times New Roman"/>
                <w:sz w:val="20"/>
                <w:szCs w:val="20"/>
                <w:rtl w:val="0"/>
              </w:rPr>
              <w:delText xml:space="preserve">auto didacta</w:delText>
            </w:r>
          </w:del>
        </w:sdtContent>
      </w:sdt>
      <w:r w:rsidDel="00000000" w:rsidR="00000000" w:rsidRPr="00000000">
        <w:rPr>
          <w:rFonts w:ascii="Times New Roman" w:cs="Times New Roman" w:eastAsia="Times New Roman" w:hAnsi="Times New Roman"/>
          <w:sz w:val="20"/>
          <w:szCs w:val="20"/>
          <w:rtl w:val="0"/>
        </w:rPr>
        <w:t xml:space="preserve"> entre otros.</w:t>
      </w:r>
    </w:p>
    <w:p w:rsidR="00000000" w:rsidDel="00000000" w:rsidP="00000000" w:rsidRDefault="00000000" w:rsidRPr="00000000" w14:paraId="00000029">
      <w:pPr>
        <w:jc w:val="both"/>
        <w:rPr>
          <w:rFonts w:ascii="Times New Roman" w:cs="Times New Roman" w:eastAsia="Times New Roman" w:hAnsi="Times New Roman"/>
          <w:sz w:val="20"/>
          <w:szCs w:val="20"/>
        </w:rPr>
      </w:pPr>
      <w:sdt>
        <w:sdtPr>
          <w:tag w:val="goog_rdk_31"/>
        </w:sdtPr>
        <w:sdtContent>
          <w:commentRangeStart w:id="6"/>
        </w:sdtContent>
      </w:sdt>
      <w:r w:rsidDel="00000000" w:rsidR="00000000" w:rsidRPr="00000000">
        <w:rPr>
          <w:rFonts w:ascii="Times New Roman" w:cs="Times New Roman" w:eastAsia="Times New Roman" w:hAnsi="Times New Roman"/>
          <w:sz w:val="20"/>
          <w:szCs w:val="20"/>
          <w:rtl w:val="0"/>
        </w:rPr>
        <w:t xml:space="preserve">En la producción de videojuegos es un tema mucho más versátil ya que puede apoyar temas médicos, por ejemplo, un juego o un programa que pueda mostrar cada parte </w:t>
      </w:r>
      <w:sdt>
        <w:sdtPr>
          <w:tag w:val="goog_rdk_32"/>
        </w:sdtPr>
        <w:sdtContent>
          <w:ins w:author="DANIEL TABORDA OBANDO" w:id="13" w:date="2021-12-10T19:34:05Z">
            <w:r w:rsidDel="00000000" w:rsidR="00000000" w:rsidRPr="00000000">
              <w:rPr>
                <w:rFonts w:ascii="Times New Roman" w:cs="Times New Roman" w:eastAsia="Times New Roman" w:hAnsi="Times New Roman"/>
                <w:sz w:val="20"/>
                <w:szCs w:val="20"/>
                <w:rtl w:val="0"/>
              </w:rPr>
              <w:t xml:space="preserve">del cuerpo</w:t>
            </w:r>
          </w:ins>
        </w:sdtContent>
      </w:sdt>
      <w:sdt>
        <w:sdtPr>
          <w:tag w:val="goog_rdk_33"/>
        </w:sdtPr>
        <w:sdtContent>
          <w:del w:author="DANIEL TABORDA OBANDO" w:id="13" w:date="2021-12-10T19:34:05Z">
            <w:r w:rsidDel="00000000" w:rsidR="00000000" w:rsidRPr="00000000">
              <w:rPr>
                <w:rFonts w:ascii="Times New Roman" w:cs="Times New Roman" w:eastAsia="Times New Roman" w:hAnsi="Times New Roman"/>
                <w:sz w:val="20"/>
                <w:szCs w:val="20"/>
                <w:rtl w:val="0"/>
              </w:rPr>
              <w:delText xml:space="preserve">de cuerpo</w:delText>
            </w:r>
          </w:del>
        </w:sdtContent>
      </w:sdt>
      <w:r w:rsidDel="00000000" w:rsidR="00000000" w:rsidRPr="00000000">
        <w:rPr>
          <w:rFonts w:ascii="Times New Roman" w:cs="Times New Roman" w:eastAsia="Times New Roman" w:hAnsi="Times New Roman"/>
          <w:sz w:val="20"/>
          <w:szCs w:val="20"/>
          <w:rtl w:val="0"/>
        </w:rPr>
        <w:t xml:space="preserve">, estados de salud y datos (sanguíneos… etc.) siendo así más sencillo, operaciones o dictámenes de salud, lo cual generaría una notable mejoría en la atención de hospitales y centros médicos.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0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Habilidades y competencias:</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43"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son mis principales habilidades? Describa al menos 3</w:t>
      </w:r>
    </w:p>
    <w:p w:rsidR="00000000" w:rsidDel="00000000" w:rsidP="00000000" w:rsidRDefault="00000000" w:rsidRPr="00000000" w14:paraId="0000002D">
      <w:pPr>
        <w:jc w:val="both"/>
        <w:rPr>
          <w:rFonts w:ascii="Times New Roman" w:cs="Times New Roman" w:eastAsia="Times New Roman" w:hAnsi="Times New Roman"/>
          <w:sz w:val="20"/>
          <w:szCs w:val="20"/>
        </w:rPr>
      </w:pPr>
      <w:sdt>
        <w:sdtPr>
          <w:tag w:val="goog_rdk_34"/>
        </w:sdtPr>
        <w:sdtContent>
          <w:commentRangeStart w:id="7"/>
        </w:sdtContent>
      </w:sdt>
      <w:r w:rsidDel="00000000" w:rsidR="00000000" w:rsidRPr="00000000">
        <w:rPr>
          <w:rFonts w:ascii="Times New Roman" w:cs="Times New Roman" w:eastAsia="Times New Roman" w:hAnsi="Times New Roman"/>
          <w:sz w:val="20"/>
          <w:szCs w:val="20"/>
          <w:rtl w:val="0"/>
        </w:rPr>
        <w:t xml:space="preserve">Mis principales habilidades más superficiales son: </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50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Comunicación clara.</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50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Buena escucha.</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50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Flexibilidad.</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son mis principales competencias? Describa al menos 3.</w:t>
      </w:r>
    </w:p>
    <w:p w:rsidR="00000000" w:rsidDel="00000000" w:rsidP="00000000" w:rsidRDefault="00000000" w:rsidRPr="00000000" w14:paraId="0000003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 principales competencias son:</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50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Dibujar o realizar imágenes 2D virtual y a mano.</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50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Buen razonamiento matemático. </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50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Rápido entendimiento.</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50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Fácil compatibilidad.</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son mis falencias o mis competencias que debería desarrollar? Describa al menos 3</w:t>
      </w:r>
    </w:p>
    <w:p w:rsidR="00000000" w:rsidDel="00000000" w:rsidP="00000000" w:rsidRDefault="00000000" w:rsidRPr="00000000" w14:paraId="0000003A">
      <w:pPr>
        <w:jc w:val="both"/>
        <w:rPr>
          <w:rFonts w:ascii="Times New Roman" w:cs="Times New Roman" w:eastAsia="Times New Roman" w:hAnsi="Times New Roman"/>
          <w:sz w:val="20"/>
          <w:szCs w:val="20"/>
        </w:rPr>
      </w:pPr>
      <w:sdt>
        <w:sdtPr>
          <w:tag w:val="goog_rdk_35"/>
        </w:sdtPr>
        <w:sdtContent>
          <w:commentRangeStart w:id="8"/>
        </w:sdtContent>
      </w:sdt>
      <w:r w:rsidDel="00000000" w:rsidR="00000000" w:rsidRPr="00000000">
        <w:rPr>
          <w:rFonts w:ascii="Times New Roman" w:cs="Times New Roman" w:eastAsia="Times New Roman" w:hAnsi="Times New Roman"/>
          <w:sz w:val="20"/>
          <w:szCs w:val="20"/>
          <w:rtl w:val="0"/>
        </w:rPr>
        <w:t xml:space="preserve">Mis falencias son;</w:t>
      </w:r>
    </w:p>
    <w:p w:rsidR="00000000" w:rsidDel="00000000" w:rsidP="00000000" w:rsidRDefault="00000000" w:rsidRPr="00000000" w14:paraId="0000003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50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Falta de paciencia.</w:t>
      </w:r>
    </w:p>
    <w:p w:rsidR="00000000" w:rsidDel="00000000" w:rsidP="00000000" w:rsidRDefault="00000000" w:rsidRPr="00000000" w14:paraId="0000003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50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Falta de concentración.</w:t>
      </w:r>
    </w:p>
    <w:p w:rsidR="00000000" w:rsidDel="00000000" w:rsidP="00000000" w:rsidRDefault="00000000" w:rsidRPr="00000000" w14:paraId="0000003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50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Flojera </w:t>
      </w:r>
    </w:p>
    <w:p w:rsidR="00000000" w:rsidDel="00000000" w:rsidP="00000000" w:rsidRDefault="00000000" w:rsidRPr="00000000" w14:paraId="0000003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Competencias que debería desarrollar más:</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50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Comprensión lectora.</w:t>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50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Exposiciones orales.</w:t>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50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Concentración.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50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Ruta de formación: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9"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sdt>
      <w:sdtPr>
        <w:tag w:val="goog_rdk_36"/>
      </w:sdtPr>
      <w:sdtContent>
        <w:p w:rsidR="00000000" w:rsidDel="00000000" w:rsidP="00000000" w:rsidRDefault="00000000" w:rsidRPr="00000000" w14:paraId="0000004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Change w:author="DANIEL TABORDA OBANDO" w:id="14" w:date="2021-12-10T19:42:39Z">
                <w:rPr>
                  <w:rFonts w:ascii="Times New Roman" w:cs="Times New Roman" w:eastAsia="Times New Roman" w:hAnsi="Times New Roman"/>
                  <w:b w:val="0"/>
                  <w:i w:val="0"/>
                  <w:smallCaps w:val="0"/>
                  <w:strike w:val="0"/>
                  <w:color w:val="000000"/>
                  <w:sz w:val="20"/>
                  <w:szCs w:val="20"/>
                  <w:u w:val="none"/>
                  <w:shd w:fill="auto" w:val="clear"/>
                  <w:vertAlign w:val="baseline"/>
                </w:rPr>
              </w:rPrChange>
            </w:rPr>
            <w:pPrChange w:author="DANIEL TABORDA OBANDO" w:id="0" w:date="2021-12-10T19:42:39Z">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pPr>
            </w:pPrChange>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 es mi ruta de formación?</w:t>
          </w:r>
        </w:p>
      </w:sdtContent>
    </w:sdt>
    <w:sdt>
      <w:sdtPr>
        <w:tag w:val="goog_rdk_49"/>
      </w:sdtPr>
      <w:sdtContent>
        <w:p w:rsidR="00000000" w:rsidDel="00000000" w:rsidP="00000000" w:rsidRDefault="00000000" w:rsidRPr="00000000" w14:paraId="00000046">
          <w:pPr>
            <w:jc w:val="both"/>
            <w:rPr>
              <w:del w:author="DANIEL TABORDA OBANDO" w:id="20" w:date="2021-12-10T19:37:57Z"/>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 ruta de formación es variada, pero con los conocimientos obtenidos mediante el tiempo, </w:t>
          </w:r>
          <w:sdt>
            <w:sdtPr>
              <w:tag w:val="goog_rdk_37"/>
            </w:sdtPr>
            <w:sdtContent>
              <w:ins w:author="DANIEL TABORDA OBANDO" w:id="15" w:date="2021-12-10T19:37:03Z">
                <w:r w:rsidDel="00000000" w:rsidR="00000000" w:rsidRPr="00000000">
                  <w:rPr>
                    <w:rFonts w:ascii="Times New Roman" w:cs="Times New Roman" w:eastAsia="Times New Roman" w:hAnsi="Times New Roman"/>
                    <w:sz w:val="20"/>
                    <w:szCs w:val="20"/>
                    <w:rtl w:val="0"/>
                  </w:rPr>
                  <w:t xml:space="preserve">pretendo </w:t>
                </w:r>
              </w:ins>
            </w:sdtContent>
          </w:sdt>
          <w:sdt>
            <w:sdtPr>
              <w:tag w:val="goog_rdk_38"/>
            </w:sdtPr>
            <w:sdtContent>
              <w:del w:author="DANIEL TABORDA OBANDO" w:id="15" w:date="2021-12-10T19:37:03Z">
                <w:r w:rsidDel="00000000" w:rsidR="00000000" w:rsidRPr="00000000">
                  <w:rPr>
                    <w:rFonts w:ascii="Times New Roman" w:cs="Times New Roman" w:eastAsia="Times New Roman" w:hAnsi="Times New Roman"/>
                    <w:sz w:val="20"/>
                    <w:szCs w:val="20"/>
                    <w:rtl w:val="0"/>
                  </w:rPr>
                  <w:delText xml:space="preserve">poder </w:delText>
                </w:r>
              </w:del>
            </w:sdtContent>
          </w:sdt>
          <w:r w:rsidDel="00000000" w:rsidR="00000000" w:rsidRPr="00000000">
            <w:rPr>
              <w:rFonts w:ascii="Times New Roman" w:cs="Times New Roman" w:eastAsia="Times New Roman" w:hAnsi="Times New Roman"/>
              <w:sz w:val="20"/>
              <w:szCs w:val="20"/>
              <w:rtl w:val="0"/>
            </w:rPr>
            <w:t xml:space="preserve">realizar un proyecto </w:t>
          </w:r>
          <w:sdt>
            <w:sdtPr>
              <w:tag w:val="goog_rdk_39"/>
            </w:sdtPr>
            <w:sdtContent>
              <w:ins w:author="DANIEL TABORDA OBANDO" w:id="16" w:date="2021-12-10T19:37:10Z">
                <w:r w:rsidDel="00000000" w:rsidR="00000000" w:rsidRPr="00000000">
                  <w:rPr>
                    <w:rFonts w:ascii="Times New Roman" w:cs="Times New Roman" w:eastAsia="Times New Roman" w:hAnsi="Times New Roman"/>
                    <w:sz w:val="20"/>
                    <w:szCs w:val="20"/>
                    <w:rtl w:val="0"/>
                  </w:rPr>
                  <w:t xml:space="preserve">encaminado</w:t>
                </w:r>
              </w:ins>
            </w:sdtContent>
          </w:sdt>
          <w:sdt>
            <w:sdtPr>
              <w:tag w:val="goog_rdk_40"/>
            </w:sdtPr>
            <w:sdtContent>
              <w:del w:author="DANIEL TABORDA OBANDO" w:id="16" w:date="2021-12-10T19:37:10Z">
                <w:r w:rsidDel="00000000" w:rsidR="00000000" w:rsidRPr="00000000">
                  <w:rPr>
                    <w:rFonts w:ascii="Times New Roman" w:cs="Times New Roman" w:eastAsia="Times New Roman" w:hAnsi="Times New Roman"/>
                    <w:sz w:val="20"/>
                    <w:szCs w:val="20"/>
                    <w:rtl w:val="0"/>
                  </w:rPr>
                  <w:delText xml:space="preserve">en caminado</w:delText>
                </w:r>
              </w:del>
            </w:sdtContent>
          </w:sdt>
          <w:r w:rsidDel="00000000" w:rsidR="00000000" w:rsidRPr="00000000">
            <w:rPr>
              <w:rFonts w:ascii="Times New Roman" w:cs="Times New Roman" w:eastAsia="Times New Roman" w:hAnsi="Times New Roman"/>
              <w:sz w:val="20"/>
              <w:szCs w:val="20"/>
              <w:rtl w:val="0"/>
            </w:rPr>
            <w:t xml:space="preserve"> </w:t>
          </w:r>
          <w:sdt>
            <w:sdtPr>
              <w:tag w:val="goog_rdk_41"/>
            </w:sdtPr>
            <w:sdtContent>
              <w:ins w:author="DANIEL TABORDA OBANDO" w:id="17" w:date="2021-12-10T19:37:13Z">
                <w:r w:rsidDel="00000000" w:rsidR="00000000" w:rsidRPr="00000000">
                  <w:rPr>
                    <w:rFonts w:ascii="Times New Roman" w:cs="Times New Roman" w:eastAsia="Times New Roman" w:hAnsi="Times New Roman"/>
                    <w:sz w:val="20"/>
                    <w:szCs w:val="20"/>
                    <w:rtl w:val="0"/>
                  </w:rPr>
                  <w:t xml:space="preserve">a </w:t>
                </w:r>
              </w:ins>
            </w:sdtContent>
          </w:sdt>
          <w:sdt>
            <w:sdtPr>
              <w:tag w:val="goog_rdk_42"/>
            </w:sdtPr>
            <w:sdtContent>
              <w:del w:author="DANIEL TABORDA OBANDO" w:id="17" w:date="2021-12-10T19:37:13Z">
                <w:r w:rsidDel="00000000" w:rsidR="00000000" w:rsidRPr="00000000">
                  <w:rPr>
                    <w:rFonts w:ascii="Times New Roman" w:cs="Times New Roman" w:eastAsia="Times New Roman" w:hAnsi="Times New Roman"/>
                    <w:sz w:val="20"/>
                    <w:szCs w:val="20"/>
                    <w:rtl w:val="0"/>
                  </w:rPr>
                  <w:delText xml:space="preserve">en </w:delText>
                </w:r>
              </w:del>
            </w:sdtContent>
          </w:sdt>
          <w:r w:rsidDel="00000000" w:rsidR="00000000" w:rsidRPr="00000000">
            <w:rPr>
              <w:rFonts w:ascii="Times New Roman" w:cs="Times New Roman" w:eastAsia="Times New Roman" w:hAnsi="Times New Roman"/>
              <w:sz w:val="20"/>
              <w:szCs w:val="20"/>
              <w:rtl w:val="0"/>
            </w:rPr>
            <w:t xml:space="preserve">la innovación y mejora de las TICS, este sería mi principal visión</w:t>
          </w:r>
          <w:sdt>
            <w:sdtPr>
              <w:tag w:val="goog_rdk_43"/>
            </w:sdtPr>
            <w:sdtContent>
              <w:ins w:author="DANIEL TABORDA OBANDO" w:id="18" w:date="2021-12-10T19:37:25Z">
                <w:r w:rsidDel="00000000" w:rsidR="00000000" w:rsidRPr="00000000">
                  <w:rPr>
                    <w:rFonts w:ascii="Times New Roman" w:cs="Times New Roman" w:eastAsia="Times New Roman" w:hAnsi="Times New Roman"/>
                    <w:sz w:val="20"/>
                    <w:szCs w:val="20"/>
                    <w:rtl w:val="0"/>
                  </w:rPr>
                  <w:t xml:space="preserve"> </w:t>
                </w:r>
              </w:ins>
            </w:sdtContent>
          </w:sdt>
          <w:sdt>
            <w:sdtPr>
              <w:tag w:val="goog_rdk_44"/>
            </w:sdtPr>
            <w:sdtContent>
              <w:del w:author="DANIEL TABORDA OBANDO" w:id="18" w:date="2021-12-10T19:37:25Z">
                <w:r w:rsidDel="00000000" w:rsidR="00000000" w:rsidRPr="00000000">
                  <w:rPr>
                    <w:rFonts w:ascii="Times New Roman" w:cs="Times New Roman" w:eastAsia="Times New Roman" w:hAnsi="Times New Roman"/>
                    <w:sz w:val="20"/>
                    <w:szCs w:val="20"/>
                    <w:rtl w:val="0"/>
                  </w:rPr>
                  <w:delText xml:space="preserve"> a la realización </w:delText>
                </w:r>
              </w:del>
            </w:sdtContent>
          </w:sdt>
          <w:r w:rsidDel="00000000" w:rsidR="00000000" w:rsidRPr="00000000">
            <w:rPr>
              <w:rFonts w:ascii="Times New Roman" w:cs="Times New Roman" w:eastAsia="Times New Roman" w:hAnsi="Times New Roman"/>
              <w:sz w:val="20"/>
              <w:szCs w:val="20"/>
              <w:rtl w:val="0"/>
            </w:rPr>
            <w:t xml:space="preserve">de un proyecto, </w:t>
          </w:r>
          <w:sdt>
            <w:sdtPr>
              <w:tag w:val="goog_rdk_45"/>
            </w:sdtPr>
            <w:sdtContent>
              <w:ins w:author="DANIEL TABORDA OBANDO" w:id="19" w:date="2021-12-10T19:37:47Z">
                <w:r w:rsidDel="00000000" w:rsidR="00000000" w:rsidRPr="00000000">
                  <w:rPr>
                    <w:rFonts w:ascii="Times New Roman" w:cs="Times New Roman" w:eastAsia="Times New Roman" w:hAnsi="Times New Roman"/>
                    <w:sz w:val="20"/>
                    <w:szCs w:val="20"/>
                    <w:rtl w:val="0"/>
                  </w:rPr>
                  <w:t xml:space="preserve">aunque también </w:t>
                </w:r>
              </w:ins>
            </w:sdtContent>
          </w:sdt>
          <w:sdt>
            <w:sdtPr>
              <w:tag w:val="goog_rdk_46"/>
            </w:sdtPr>
            <w:sdtContent>
              <w:del w:author="DANIEL TABORDA OBANDO" w:id="19" w:date="2021-12-10T19:37:47Z">
                <w:r w:rsidDel="00000000" w:rsidR="00000000" w:rsidRPr="00000000">
                  <w:rPr>
                    <w:rFonts w:ascii="Times New Roman" w:cs="Times New Roman" w:eastAsia="Times New Roman" w:hAnsi="Times New Roman"/>
                    <w:sz w:val="20"/>
                    <w:szCs w:val="20"/>
                    <w:rtl w:val="0"/>
                  </w:rPr>
                  <w:delText xml:space="preserve">pero a tendencia de errores </w:delText>
                </w:r>
              </w:del>
            </w:sdtContent>
          </w:sdt>
          <w:r w:rsidDel="00000000" w:rsidR="00000000" w:rsidRPr="00000000">
            <w:rPr>
              <w:rFonts w:ascii="Times New Roman" w:cs="Times New Roman" w:eastAsia="Times New Roman" w:hAnsi="Times New Roman"/>
              <w:sz w:val="20"/>
              <w:szCs w:val="20"/>
              <w:rtl w:val="0"/>
            </w:rPr>
            <w:t xml:space="preserve">he pensado en algunas otras opciones</w:t>
          </w:r>
          <w:sdt>
            <w:sdtPr>
              <w:tag w:val="goog_rdk_47"/>
            </w:sdtPr>
            <w:sdtContent>
              <w:ins w:author="DANIEL TABORDA OBANDO" w:id="20" w:date="2021-12-10T19:37:57Z">
                <w:r w:rsidDel="00000000" w:rsidR="00000000" w:rsidRPr="00000000">
                  <w:rPr>
                    <w:rFonts w:ascii="Times New Roman" w:cs="Times New Roman" w:eastAsia="Times New Roman" w:hAnsi="Times New Roman"/>
                    <w:sz w:val="20"/>
                    <w:szCs w:val="20"/>
                    <w:rtl w:val="0"/>
                  </w:rPr>
                  <w:t xml:space="preserve"> </w:t>
                </w:r>
              </w:ins>
            </w:sdtContent>
          </w:sdt>
          <w:sdt>
            <w:sdtPr>
              <w:tag w:val="goog_rdk_48"/>
            </w:sdtPr>
            <w:sdtContent>
              <w:del w:author="DANIEL TABORDA OBANDO" w:id="20" w:date="2021-12-10T19:37:57Z">
                <w:r w:rsidDel="00000000" w:rsidR="00000000" w:rsidRPr="00000000">
                  <w:rPr>
                    <w:rFonts w:ascii="Times New Roman" w:cs="Times New Roman" w:eastAsia="Times New Roman" w:hAnsi="Times New Roman"/>
                    <w:sz w:val="20"/>
                    <w:szCs w:val="20"/>
                    <w:rtl w:val="0"/>
                  </w:rPr>
                  <w:delText xml:space="preserve">.</w:delText>
                </w:r>
              </w:del>
            </w:sdtContent>
          </w:sdt>
        </w:p>
      </w:sdtContent>
    </w:sdt>
    <w:sdt>
      <w:sdtPr>
        <w:tag w:val="goog_rdk_71"/>
      </w:sdtPr>
      <w:sdtContent>
        <w:p w:rsidR="00000000" w:rsidDel="00000000" w:rsidP="00000000" w:rsidRDefault="00000000" w:rsidRPr="00000000" w14:paraId="00000047">
          <w:pPr>
            <w:jc w:val="both"/>
            <w:rPr>
              <w:del w:author="DANIEL TABORDA OBANDO" w:id="31" w:date="2021-12-10T19:40:58Z"/>
              <w:rFonts w:ascii="Times New Roman" w:cs="Times New Roman" w:eastAsia="Times New Roman" w:hAnsi="Times New Roman"/>
              <w:sz w:val="20"/>
              <w:szCs w:val="20"/>
            </w:rPr>
          </w:pPr>
          <w:sdt>
            <w:sdtPr>
              <w:tag w:val="goog_rdk_50"/>
            </w:sdtPr>
            <w:sdtContent>
              <w:del w:author="DANIEL TABORDA OBANDO" w:id="20" w:date="2021-12-10T19:37:57Z">
                <w:r w:rsidDel="00000000" w:rsidR="00000000" w:rsidRPr="00000000">
                  <w:rPr>
                    <w:rFonts w:ascii="Times New Roman" w:cs="Times New Roman" w:eastAsia="Times New Roman" w:hAnsi="Times New Roman"/>
                    <w:sz w:val="20"/>
                    <w:szCs w:val="20"/>
                    <w:rtl w:val="0"/>
                  </w:rPr>
                  <w:delText xml:space="preserve"> </w:delText>
                </w:r>
              </w:del>
            </w:sdtContent>
          </w:sdt>
          <w:r w:rsidDel="00000000" w:rsidR="00000000" w:rsidRPr="00000000">
            <w:rPr>
              <w:rFonts w:ascii="Times New Roman" w:cs="Times New Roman" w:eastAsia="Times New Roman" w:hAnsi="Times New Roman"/>
              <w:sz w:val="20"/>
              <w:szCs w:val="20"/>
              <w:rtl w:val="0"/>
            </w:rPr>
            <w:t xml:space="preserve">como  poder crear mejoras en el software y hardware en centros </w:t>
          </w:r>
          <w:sdt>
            <w:sdtPr>
              <w:tag w:val="goog_rdk_51"/>
            </w:sdtPr>
            <w:sdtContent>
              <w:ins w:author="DANIEL TABORDA OBANDO" w:id="21" w:date="2021-12-10T19:38:08Z">
                <w:r w:rsidDel="00000000" w:rsidR="00000000" w:rsidRPr="00000000">
                  <w:rPr>
                    <w:rFonts w:ascii="Times New Roman" w:cs="Times New Roman" w:eastAsia="Times New Roman" w:hAnsi="Times New Roman"/>
                    <w:sz w:val="20"/>
                    <w:szCs w:val="20"/>
                    <w:rtl w:val="0"/>
                  </w:rPr>
                  <w:t xml:space="preserve">médicos </w:t>
                </w:r>
              </w:ins>
            </w:sdtContent>
          </w:sdt>
          <w:sdt>
            <w:sdtPr>
              <w:tag w:val="goog_rdk_52"/>
            </w:sdtPr>
            <w:sdtContent>
              <w:del w:author="DANIEL TABORDA OBANDO" w:id="21" w:date="2021-12-10T19:38:08Z">
                <w:r w:rsidDel="00000000" w:rsidR="00000000" w:rsidRPr="00000000">
                  <w:rPr>
                    <w:rFonts w:ascii="Times New Roman" w:cs="Times New Roman" w:eastAsia="Times New Roman" w:hAnsi="Times New Roman"/>
                    <w:sz w:val="20"/>
                    <w:szCs w:val="20"/>
                    <w:rtl w:val="0"/>
                  </w:rPr>
                  <w:delText xml:space="preserve">medico</w:delText>
                </w:r>
              </w:del>
            </w:sdtContent>
          </w:sdt>
          <w:r w:rsidDel="00000000" w:rsidR="00000000" w:rsidRPr="00000000">
            <w:rPr>
              <w:rFonts w:ascii="Times New Roman" w:cs="Times New Roman" w:eastAsia="Times New Roman" w:hAnsi="Times New Roman"/>
              <w:sz w:val="20"/>
              <w:szCs w:val="20"/>
              <w:rtl w:val="0"/>
            </w:rPr>
            <w:t xml:space="preserve"> </w:t>
          </w:r>
          <w:sdt>
            <w:sdtPr>
              <w:tag w:val="goog_rdk_53"/>
            </w:sdtPr>
            <w:sdtContent>
              <w:ins w:author="DANIEL TABORDA OBANDO" w:id="22" w:date="2021-12-10T19:38:22Z">
                <w:r w:rsidDel="00000000" w:rsidR="00000000" w:rsidRPr="00000000">
                  <w:rPr>
                    <w:rFonts w:ascii="Times New Roman" w:cs="Times New Roman" w:eastAsia="Times New Roman" w:hAnsi="Times New Roman"/>
                    <w:sz w:val="20"/>
                    <w:szCs w:val="20"/>
                    <w:rtl w:val="0"/>
                  </w:rPr>
                  <w:t xml:space="preserve">y </w:t>
                </w:r>
              </w:ins>
            </w:sdtContent>
          </w:sdt>
          <w:r w:rsidDel="00000000" w:rsidR="00000000" w:rsidRPr="00000000">
            <w:rPr>
              <w:rFonts w:ascii="Times New Roman" w:cs="Times New Roman" w:eastAsia="Times New Roman" w:hAnsi="Times New Roman"/>
              <w:sz w:val="20"/>
              <w:szCs w:val="20"/>
              <w:rtl w:val="0"/>
            </w:rPr>
            <w:t xml:space="preserve">así </w:t>
          </w:r>
          <w:sdt>
            <w:sdtPr>
              <w:tag w:val="goog_rdk_54"/>
            </w:sdtPr>
            <w:sdtContent>
              <w:ins w:author="DANIEL TABORDA OBANDO" w:id="23" w:date="2021-12-10T19:38:30Z">
                <w:r w:rsidDel="00000000" w:rsidR="00000000" w:rsidRPr="00000000">
                  <w:rPr>
                    <w:rFonts w:ascii="Times New Roman" w:cs="Times New Roman" w:eastAsia="Times New Roman" w:hAnsi="Times New Roman"/>
                    <w:sz w:val="20"/>
                    <w:szCs w:val="20"/>
                    <w:rtl w:val="0"/>
                  </w:rPr>
                  <w:t xml:space="preserve">fortalecer </w:t>
                </w:r>
              </w:ins>
            </w:sdtContent>
          </w:sdt>
          <w:sdt>
            <w:sdtPr>
              <w:tag w:val="goog_rdk_55"/>
            </w:sdtPr>
            <w:sdtContent>
              <w:del w:author="DANIEL TABORDA OBANDO" w:id="23" w:date="2021-12-10T19:38:30Z">
                <w:r w:rsidDel="00000000" w:rsidR="00000000" w:rsidRPr="00000000">
                  <w:rPr>
                    <w:rFonts w:ascii="Times New Roman" w:cs="Times New Roman" w:eastAsia="Times New Roman" w:hAnsi="Times New Roman"/>
                    <w:sz w:val="20"/>
                    <w:szCs w:val="20"/>
                    <w:rtl w:val="0"/>
                  </w:rPr>
                  <w:delText xml:space="preserve">mejorando </w:delText>
                </w:r>
              </w:del>
            </w:sdtContent>
          </w:sdt>
          <w:r w:rsidDel="00000000" w:rsidR="00000000" w:rsidRPr="00000000">
            <w:rPr>
              <w:rFonts w:ascii="Times New Roman" w:cs="Times New Roman" w:eastAsia="Times New Roman" w:hAnsi="Times New Roman"/>
              <w:sz w:val="20"/>
              <w:szCs w:val="20"/>
              <w:rtl w:val="0"/>
            </w:rPr>
            <w:t xml:space="preserve">la atención y servicio que estos prestan, </w:t>
          </w:r>
          <w:sdt>
            <w:sdtPr>
              <w:tag w:val="goog_rdk_56"/>
            </w:sdtPr>
            <w:sdtContent>
              <w:ins w:author="DANIEL TABORDA OBANDO" w:id="24" w:date="2021-12-10T19:39:01Z">
                <w:r w:rsidDel="00000000" w:rsidR="00000000" w:rsidRPr="00000000">
                  <w:rPr>
                    <w:rFonts w:ascii="Times New Roman" w:cs="Times New Roman" w:eastAsia="Times New Roman" w:hAnsi="Times New Roman"/>
                    <w:sz w:val="20"/>
                    <w:szCs w:val="20"/>
                    <w:rtl w:val="0"/>
                  </w:rPr>
                  <w:t xml:space="preserve">trayendo beneficios </w:t>
                </w:r>
              </w:ins>
            </w:sdtContent>
          </w:sdt>
          <w:sdt>
            <w:sdtPr>
              <w:tag w:val="goog_rdk_57"/>
            </w:sdtPr>
            <w:sdtContent>
              <w:del w:author="DANIEL TABORDA OBANDO" w:id="24" w:date="2021-12-10T19:39:01Z">
                <w:r w:rsidDel="00000000" w:rsidR="00000000" w:rsidRPr="00000000">
                  <w:rPr>
                    <w:rFonts w:ascii="Times New Roman" w:cs="Times New Roman" w:eastAsia="Times New Roman" w:hAnsi="Times New Roman"/>
                    <w:sz w:val="20"/>
                    <w:szCs w:val="20"/>
                    <w:rtl w:val="0"/>
                  </w:rPr>
                  <w:delText xml:space="preserve">haciendo que sus servicios médicos mejórenla eficacia </w:delText>
                </w:r>
              </w:del>
            </w:sdtContent>
          </w:sdt>
          <w:sdt>
            <w:sdtPr>
              <w:tag w:val="goog_rdk_58"/>
            </w:sdtPr>
            <w:sdtContent>
              <w:ins w:author="DANIEL TABORDA OBANDO" w:id="24" w:date="2021-12-10T19:39:01Z">
                <w:r w:rsidDel="00000000" w:rsidR="00000000" w:rsidRPr="00000000">
                  <w:rPr>
                    <w:rFonts w:ascii="Times New Roman" w:cs="Times New Roman" w:eastAsia="Times New Roman" w:hAnsi="Times New Roman"/>
                    <w:sz w:val="20"/>
                    <w:szCs w:val="20"/>
                    <w:rtl w:val="0"/>
                  </w:rPr>
                  <w:t xml:space="preserve"> </w:t>
                </w:r>
              </w:ins>
            </w:sdtContent>
          </w:sdt>
          <w:r w:rsidDel="00000000" w:rsidR="00000000" w:rsidRPr="00000000">
            <w:rPr>
              <w:rFonts w:ascii="Times New Roman" w:cs="Times New Roman" w:eastAsia="Times New Roman" w:hAnsi="Times New Roman"/>
              <w:sz w:val="20"/>
              <w:szCs w:val="20"/>
              <w:rtl w:val="0"/>
            </w:rPr>
            <w:t xml:space="preserve">tanto en tratamientos como en trámites</w:t>
          </w:r>
          <w:sdt>
            <w:sdtPr>
              <w:tag w:val="goog_rdk_59"/>
            </w:sdtPr>
            <w:sdtContent>
              <w:ins w:author="DANIEL TABORDA OBANDO" w:id="25" w:date="2021-12-10T19:39:58Z">
                <w:r w:rsidDel="00000000" w:rsidR="00000000" w:rsidRPr="00000000">
                  <w:rPr>
                    <w:rFonts w:ascii="Times New Roman" w:cs="Times New Roman" w:eastAsia="Times New Roman" w:hAnsi="Times New Roman"/>
                    <w:sz w:val="20"/>
                    <w:szCs w:val="20"/>
                    <w:rtl w:val="0"/>
                  </w:rPr>
                  <w:t xml:space="preserve">.</w:t>
                </w:r>
              </w:ins>
            </w:sdtContent>
          </w:sdt>
          <w:r w:rsidDel="00000000" w:rsidR="00000000" w:rsidRPr="00000000">
            <w:rPr>
              <w:rFonts w:ascii="Times New Roman" w:cs="Times New Roman" w:eastAsia="Times New Roman" w:hAnsi="Times New Roman"/>
              <w:sz w:val="20"/>
              <w:szCs w:val="20"/>
              <w:rtl w:val="0"/>
            </w:rPr>
            <w:t xml:space="preserve"> </w:t>
          </w:r>
          <w:sdt>
            <w:sdtPr>
              <w:tag w:val="goog_rdk_60"/>
            </w:sdtPr>
            <w:sdtContent>
              <w:del w:author="DANIEL TABORDA OBANDO" w:id="26" w:date="2021-12-10T19:39:56Z">
                <w:r w:rsidDel="00000000" w:rsidR="00000000" w:rsidRPr="00000000">
                  <w:rPr>
                    <w:rFonts w:ascii="Times New Roman" w:cs="Times New Roman" w:eastAsia="Times New Roman" w:hAnsi="Times New Roman"/>
                    <w:sz w:val="20"/>
                    <w:szCs w:val="20"/>
                    <w:rtl w:val="0"/>
                  </w:rPr>
                  <w:delText xml:space="preserve">de las misma </w:delText>
                </w:r>
              </w:del>
            </w:sdtContent>
          </w:sdt>
          <w:sdt>
            <w:sdtPr>
              <w:tag w:val="goog_rdk_61"/>
            </w:sdtPr>
            <w:sdtContent>
              <w:ins w:author="DANIEL TABORDA OBANDO" w:id="26" w:date="2021-12-10T19:39:56Z">
                <w:sdt>
                  <w:sdtPr>
                    <w:tag w:val="goog_rdk_62"/>
                  </w:sdtPr>
                  <w:sdtContent>
                    <w:del w:author="DANIEL TABORDA OBANDO" w:id="26" w:date="2021-12-10T19:39:56Z">
                      <w:r w:rsidDel="00000000" w:rsidR="00000000" w:rsidRPr="00000000">
                        <w:rPr>
                          <w:rFonts w:ascii="Times New Roman" w:cs="Times New Roman" w:eastAsia="Times New Roman" w:hAnsi="Times New Roman"/>
                          <w:sz w:val="20"/>
                          <w:szCs w:val="20"/>
                          <w:rtl w:val="0"/>
                        </w:rPr>
                        <w:delText xml:space="preserve">Otra, </w:delText>
                      </w:r>
                    </w:del>
                  </w:sdtContent>
                </w:sdt>
              </w:ins>
            </w:sdtContent>
          </w:sdt>
          <w:sdt>
            <w:sdtPr>
              <w:tag w:val="goog_rdk_63"/>
            </w:sdtPr>
            <w:sdtContent>
              <w:del w:author="DANIEL TABORDA OBANDO" w:id="26" w:date="2021-12-10T19:39:56Z">
                <w:r w:rsidDel="00000000" w:rsidR="00000000" w:rsidRPr="00000000">
                  <w:rPr>
                    <w:rFonts w:ascii="Times New Roman" w:cs="Times New Roman" w:eastAsia="Times New Roman" w:hAnsi="Times New Roman"/>
                    <w:sz w:val="20"/>
                    <w:szCs w:val="20"/>
                    <w:rtl w:val="0"/>
                  </w:rPr>
                  <w:delText xml:space="preserve">y una </w:delText>
                </w:r>
              </w:del>
            </w:sdtContent>
          </w:sdt>
          <w:sdt>
            <w:sdtPr>
              <w:tag w:val="goog_rdk_64"/>
            </w:sdtPr>
            <w:sdtContent>
              <w:ins w:author="DANIEL TABORDA OBANDO" w:id="26" w:date="2021-12-10T19:39:56Z">
                <w:r w:rsidDel="00000000" w:rsidR="00000000" w:rsidRPr="00000000">
                  <w:rPr>
                    <w:rFonts w:ascii="Times New Roman" w:cs="Times New Roman" w:eastAsia="Times New Roman" w:hAnsi="Times New Roman"/>
                    <w:sz w:val="20"/>
                    <w:szCs w:val="20"/>
                    <w:rtl w:val="0"/>
                  </w:rPr>
                  <w:t xml:space="preserve"> </w:t>
                </w:r>
              </w:ins>
            </w:sdtContent>
          </w:sdt>
          <w:r w:rsidDel="00000000" w:rsidR="00000000" w:rsidRPr="00000000">
            <w:rPr>
              <w:rFonts w:ascii="Times New Roman" w:cs="Times New Roman" w:eastAsia="Times New Roman" w:hAnsi="Times New Roman"/>
              <w:sz w:val="20"/>
              <w:szCs w:val="20"/>
              <w:rtl w:val="0"/>
            </w:rPr>
            <w:t xml:space="preserve">que es más capricho o gusto particular es la creación de un juego con el objetivo de enseñar las ventajas de conocer la física, química de nuestro mundo de manera didáctica</w:t>
          </w:r>
          <w:sdt>
            <w:sdtPr>
              <w:tag w:val="goog_rdk_65"/>
            </w:sdtPr>
            <w:sdtContent>
              <w:del w:author="DANIEL TABORDA OBANDO" w:id="27" w:date="2021-12-10T19:40:18Z">
                <w:r w:rsidDel="00000000" w:rsidR="00000000" w:rsidRPr="00000000">
                  <w:rPr>
                    <w:rFonts w:ascii="Times New Roman" w:cs="Times New Roman" w:eastAsia="Times New Roman" w:hAnsi="Times New Roman"/>
                    <w:sz w:val="20"/>
                    <w:szCs w:val="20"/>
                    <w:rtl w:val="0"/>
                  </w:rPr>
                  <w:delText xml:space="preserve"> y ficticia</w:delText>
                </w:r>
              </w:del>
            </w:sdtContent>
          </w:sdt>
          <w:r w:rsidDel="00000000" w:rsidR="00000000" w:rsidRPr="00000000">
            <w:rPr>
              <w:rFonts w:ascii="Times New Roman" w:cs="Times New Roman" w:eastAsia="Times New Roman" w:hAnsi="Times New Roman"/>
              <w:sz w:val="20"/>
              <w:szCs w:val="20"/>
              <w:rtl w:val="0"/>
            </w:rPr>
            <w:t xml:space="preserve">, </w:t>
          </w:r>
          <w:sdt>
            <w:sdtPr>
              <w:tag w:val="goog_rdk_66"/>
            </w:sdtPr>
            <w:sdtContent>
              <w:ins w:author="DANIEL TABORDA OBANDO" w:id="28" w:date="2021-12-10T19:40:40Z">
                <w:r w:rsidDel="00000000" w:rsidR="00000000" w:rsidRPr="00000000">
                  <w:rPr>
                    <w:rFonts w:ascii="Times New Roman" w:cs="Times New Roman" w:eastAsia="Times New Roman" w:hAnsi="Times New Roman"/>
                    <w:sz w:val="20"/>
                    <w:szCs w:val="20"/>
                    <w:rtl w:val="0"/>
                  </w:rPr>
                  <w:t xml:space="preserve">volviendo el juego </w:t>
                </w:r>
              </w:ins>
            </w:sdtContent>
          </w:sdt>
          <w:sdt>
            <w:sdtPr>
              <w:tag w:val="goog_rdk_67"/>
            </w:sdtPr>
            <w:sdtContent>
              <w:del w:author="DANIEL TABORDA OBANDO" w:id="28" w:date="2021-12-10T19:40:40Z">
                <w:r w:rsidDel="00000000" w:rsidR="00000000" w:rsidRPr="00000000">
                  <w:rPr>
                    <w:rFonts w:ascii="Times New Roman" w:cs="Times New Roman" w:eastAsia="Times New Roman" w:hAnsi="Times New Roman"/>
                    <w:sz w:val="20"/>
                    <w:szCs w:val="20"/>
                    <w:rtl w:val="0"/>
                  </w:rPr>
                  <w:delText xml:space="preserve">haciendo del el</w:delText>
                </w:r>
              </w:del>
            </w:sdtContent>
          </w:sdt>
          <w:r w:rsidDel="00000000" w:rsidR="00000000" w:rsidRPr="00000000">
            <w:rPr>
              <w:rFonts w:ascii="Times New Roman" w:cs="Times New Roman" w:eastAsia="Times New Roman" w:hAnsi="Times New Roman"/>
              <w:sz w:val="20"/>
              <w:szCs w:val="20"/>
              <w:rtl w:val="0"/>
            </w:rPr>
            <w:t xml:space="preserve"> algo con los que pueda</w:t>
          </w:r>
          <w:sdt>
            <w:sdtPr>
              <w:tag w:val="goog_rdk_68"/>
            </w:sdtPr>
            <w:sdtContent>
              <w:ins w:author="DANIEL TABORDA OBANDO" w:id="29" w:date="2021-12-10T19:40:47Z">
                <w:r w:rsidDel="00000000" w:rsidR="00000000" w:rsidRPr="00000000">
                  <w:rPr>
                    <w:rFonts w:ascii="Times New Roman" w:cs="Times New Roman" w:eastAsia="Times New Roman" w:hAnsi="Times New Roman"/>
                    <w:sz w:val="20"/>
                    <w:szCs w:val="20"/>
                    <w:rtl w:val="0"/>
                  </w:rPr>
                  <w:t xml:space="preserve">n</w:t>
                </w:r>
              </w:ins>
            </w:sdtContent>
          </w:sdt>
          <w:r w:rsidDel="00000000" w:rsidR="00000000" w:rsidRPr="00000000">
            <w:rPr>
              <w:rFonts w:ascii="Times New Roman" w:cs="Times New Roman" w:eastAsia="Times New Roman" w:hAnsi="Times New Roman"/>
              <w:sz w:val="20"/>
              <w:szCs w:val="20"/>
              <w:rtl w:val="0"/>
            </w:rPr>
            <w:t xml:space="preserve"> generarse pensamientos científicos</w:t>
          </w:r>
          <w:sdt>
            <w:sdtPr>
              <w:tag w:val="goog_rdk_69"/>
            </w:sdtPr>
            <w:sdtContent>
              <w:ins w:author="DANIEL TABORDA OBANDO" w:id="30" w:date="2021-12-10T19:40:54Z">
                <w:r w:rsidDel="00000000" w:rsidR="00000000" w:rsidRPr="00000000">
                  <w:rPr>
                    <w:rFonts w:ascii="Times New Roman" w:cs="Times New Roman" w:eastAsia="Times New Roman" w:hAnsi="Times New Roman"/>
                    <w:sz w:val="20"/>
                    <w:szCs w:val="20"/>
                    <w:rtl w:val="0"/>
                  </w:rPr>
                  <w:t xml:space="preserve">.</w:t>
                </w:r>
              </w:ins>
            </w:sdtContent>
          </w:sdt>
          <w:r w:rsidDel="00000000" w:rsidR="00000000" w:rsidRPr="00000000">
            <w:rPr>
              <w:rFonts w:ascii="Times New Roman" w:cs="Times New Roman" w:eastAsia="Times New Roman" w:hAnsi="Times New Roman"/>
              <w:sz w:val="20"/>
              <w:szCs w:val="20"/>
              <w:rtl w:val="0"/>
            </w:rPr>
            <w:t xml:space="preserve"> </w:t>
          </w:r>
          <w:sdt>
            <w:sdtPr>
              <w:tag w:val="goog_rdk_70"/>
            </w:sdtPr>
            <w:sdtContent>
              <w:del w:author="DANIEL TABORDA OBANDO" w:id="31" w:date="2021-12-10T19:40:58Z">
                <w:r w:rsidDel="00000000" w:rsidR="00000000" w:rsidRPr="00000000">
                  <w:rPr>
                    <w:rFonts w:ascii="Times New Roman" w:cs="Times New Roman" w:eastAsia="Times New Roman" w:hAnsi="Times New Roman"/>
                    <w:sz w:val="20"/>
                    <w:szCs w:val="20"/>
                    <w:rtl w:val="0"/>
                  </w:rPr>
                  <w:delText xml:space="preserve">mientras juegas.</w:delText>
                </w:r>
              </w:del>
            </w:sdtContent>
          </w:sdt>
        </w:p>
      </w:sdtContent>
    </w:sdt>
    <w:sdt>
      <w:sdtPr>
        <w:tag w:val="goog_rdk_72"/>
      </w:sdtPr>
      <w:sdtContent>
        <w:p w:rsidR="00000000" w:rsidDel="00000000" w:rsidP="00000000" w:rsidRDefault="00000000" w:rsidRPr="00000000" w14:paraId="00000048">
          <w:pPr>
            <w:numPr>
              <w:ilvl w:val="0"/>
              <w:numId w:val="13"/>
            </w:numPr>
            <w:ind w:left="72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Change w:author="DANIEL TABORDA OBANDO" w:id="32" w:date="2021-12-10T19:40:58Z">
                <w:rPr>
                  <w:rFonts w:ascii="Times New Roman" w:cs="Times New Roman" w:eastAsia="Times New Roman" w:hAnsi="Times New Roman"/>
                  <w:b w:val="0"/>
                  <w:i w:val="0"/>
                  <w:smallCaps w:val="0"/>
                  <w:strike w:val="0"/>
                  <w:color w:val="000000"/>
                  <w:sz w:val="20"/>
                  <w:szCs w:val="20"/>
                  <w:u w:val="none"/>
                  <w:shd w:fill="auto" w:val="clear"/>
                  <w:vertAlign w:val="baseline"/>
                </w:rPr>
              </w:rPrChange>
            </w:rPr>
            <w:pPrChange w:author="DANIEL TABORDA OBANDO" w:id="0" w:date="2021-12-10T19:40:58Z">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pPr>
            </w:pPrChange>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 qué cree que esa es la mejor ruta de formación?</w:t>
          </w:r>
        </w:p>
      </w:sdtContent>
    </w:sdt>
    <w:p w:rsidR="00000000" w:rsidDel="00000000" w:rsidP="00000000" w:rsidRDefault="00000000" w:rsidRPr="00000000" w14:paraId="00000049">
      <w:pPr>
        <w:ind w:left="142"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Creo que es la mejor ruta de formación porque en un mundo que tiene la demanda de la comunicación alta, exige una tasa de trabajo excelente, en ese caso se necesitan ideas nuevas, innovar la forma de comunicarte, expandir las fronteras que tienen estas mismas, pero tener en cuenta que es un trabajo arduo, pero con grandes frutos.</w:t>
      </w:r>
    </w:p>
    <w:p w:rsidR="00000000" w:rsidDel="00000000" w:rsidP="00000000" w:rsidRDefault="00000000" w:rsidRPr="00000000" w14:paraId="0000004A">
      <w:pPr>
        <w:ind w:left="142"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También la cantidad de formas de explotación que esta tiene, existen muchas posibilidades de hacer que la información y la comunicación asertiva este es cada parte del mundo en cuestión de un cerrar y abrir de ojos.</w:t>
      </w:r>
    </w:p>
    <w:p w:rsidR="00000000" w:rsidDel="00000000" w:rsidP="00000000" w:rsidRDefault="00000000" w:rsidRPr="00000000" w14:paraId="0000004B">
      <w:pPr>
        <w:ind w:left="142"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0"/>
          <w:szCs w:val="20"/>
        </w:rPr>
      </w:pPr>
      <w:sdt>
        <w:sdtPr>
          <w:tag w:val="goog_rdk_74"/>
        </w:sdtPr>
        <w:sdtContent>
          <w:ins w:author="DANIEL TABORDA OBANDO" w:id="33" w:date="2021-12-10T19:44:02Z">
            <w:r w:rsidDel="00000000" w:rsidR="00000000" w:rsidRPr="00000000">
              <w:rPr>
                <w:rFonts w:ascii="Times New Roman" w:cs="Times New Roman" w:eastAsia="Times New Roman" w:hAnsi="Times New Roman"/>
                <w:sz w:val="20"/>
                <w:szCs w:val="20"/>
                <w:rtl w:val="0"/>
              </w:rPr>
              <w:t xml:space="preserve">III. </w:t>
            </w:r>
          </w:ins>
        </w:sdtContent>
      </w:sdt>
      <w:r w:rsidDel="00000000" w:rsidR="00000000" w:rsidRPr="00000000">
        <w:rPr>
          <w:rFonts w:ascii="Times New Roman" w:cs="Times New Roman" w:eastAsia="Times New Roman" w:hAnsi="Times New Roman"/>
          <w:sz w:val="20"/>
          <w:szCs w:val="20"/>
          <w:rtl w:val="0"/>
        </w:rPr>
        <w:t xml:space="preserve">¿QUE ES UN BUEN INGENIERO EN SISTEMAS?</w:t>
      </w:r>
    </w:p>
    <w:p w:rsidR="00000000" w:rsidDel="00000000" w:rsidP="00000000" w:rsidRDefault="00000000" w:rsidRPr="00000000" w14:paraId="0000004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poder saber que es un buen ingeniero, debemos saber ¿qué es ser bueno? y ¿qué es un ingeniero en sistemas?</w:t>
      </w:r>
    </w:p>
    <w:sdt>
      <w:sdtPr>
        <w:tag w:val="goog_rdk_77"/>
      </w:sdtPr>
      <w:sdtContent>
        <w:p w:rsidR="00000000" w:rsidDel="00000000" w:rsidP="00000000" w:rsidRDefault="00000000" w:rsidRPr="00000000" w14:paraId="0000004E">
          <w:pPr>
            <w:numPr>
              <w:ilvl w:val="0"/>
              <w:numId w:val="10"/>
            </w:numPr>
            <w:ind w:left="720" w:hanging="360"/>
            <w:jc w:val="both"/>
            <w:rPr>
              <w:u w:val="none"/>
              <w:rPrChange w:author="DANIEL TABORDA OBANDO" w:id="35" w:date="2021-12-10T19:44:15Z">
                <w:rPr/>
              </w:rPrChange>
            </w:rPr>
            <w:pPrChange w:author="DANIEL TABORDA OBANDO" w:id="0" w:date="2021-12-10T19:44:15Z">
              <w:pPr>
                <w:jc w:val="both"/>
              </w:pPr>
            </w:pPrChange>
          </w:pPr>
          <w:sdt>
            <w:sdtPr>
              <w:tag w:val="goog_rdk_75"/>
            </w:sdtPr>
            <w:sdtContent>
              <w:r w:rsidDel="00000000" w:rsidR="00000000" w:rsidRPr="00000000">
                <w:rPr>
                  <w:rFonts w:ascii="Times New Roman" w:cs="Times New Roman" w:eastAsia="Times New Roman" w:hAnsi="Times New Roman"/>
                  <w:sz w:val="20"/>
                  <w:szCs w:val="20"/>
                  <w:rtl w:val="0"/>
                  <w:rPrChange w:author="DANIEL TABORDA OBANDO" w:id="34" w:date="2021-12-10T19:44:39Z">
                    <w:rPr>
                      <w:rFonts w:ascii="Times New Roman" w:cs="Times New Roman" w:eastAsia="Times New Roman" w:hAnsi="Times New Roman"/>
                      <w:sz w:val="20"/>
                      <w:szCs w:val="20"/>
                    </w:rPr>
                  </w:rPrChange>
                </w:rPr>
                <w:t xml:space="preserve">¿Qué es ser bueno?</w:t>
              </w:r>
            </w:sdtContent>
          </w:sdt>
          <w:sdt>
            <w:sdtPr>
              <w:tag w:val="goog_rdk_76"/>
            </w:sdtPr>
            <w:sdtContent>
              <w:r w:rsidDel="00000000" w:rsidR="00000000" w:rsidRPr="00000000">
                <w:rPr>
                  <w:rFonts w:ascii="Times New Roman" w:cs="Times New Roman" w:eastAsia="Times New Roman" w:hAnsi="Times New Roman"/>
                  <w:rtl w:val="0"/>
                  <w:rPrChange w:author="DANIEL TABORDA OBANDO" w:id="34" w:date="2021-12-10T19:44:39Z">
                    <w:rPr/>
                  </w:rPrChange>
                </w:rPr>
                <w:t xml:space="preserve"> </w:t>
              </w:r>
            </w:sdtContent>
          </w:sdt>
        </w:p>
      </w:sdtContent>
    </w:sdt>
    <w:p w:rsidR="00000000" w:rsidDel="00000000" w:rsidP="00000000" w:rsidRDefault="00000000" w:rsidRPr="00000000" w14:paraId="0000004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Bueno es un adjetivo que se emplea para referirse a algo en lo que se reconoce un valor positivo. La palabra proviene del latín bonus. Así, bueno o buena podrá ser una persona que actúa conforme a lo que está bien, a lo que es correcto, o que tiene inclinación natural para hacer el bien.</w:t>
      </w:r>
    </w:p>
    <w:sdt>
      <w:sdtPr>
        <w:tag w:val="goog_rdk_78"/>
      </w:sdtPr>
      <w:sdtContent>
        <w:p w:rsidR="00000000" w:rsidDel="00000000" w:rsidP="00000000" w:rsidRDefault="00000000" w:rsidRPr="00000000" w14:paraId="00000050">
          <w:pPr>
            <w:numPr>
              <w:ilvl w:val="0"/>
              <w:numId w:val="10"/>
            </w:numPr>
            <w:ind w:left="720" w:hanging="360"/>
            <w:jc w:val="both"/>
            <w:rPr>
              <w:rFonts w:ascii="Times New Roman" w:cs="Times New Roman" w:eastAsia="Times New Roman" w:hAnsi="Times New Roman"/>
              <w:sz w:val="20"/>
              <w:szCs w:val="20"/>
              <w:u w:val="none"/>
              <w:rPrChange w:author="DANIEL TABORDA OBANDO" w:id="36" w:date="2021-12-10T19:44:31Z">
                <w:rPr>
                  <w:rFonts w:ascii="Times New Roman" w:cs="Times New Roman" w:eastAsia="Times New Roman" w:hAnsi="Times New Roman"/>
                  <w:sz w:val="20"/>
                  <w:szCs w:val="20"/>
                </w:rPr>
              </w:rPrChange>
            </w:rPr>
            <w:pPrChange w:author="DANIEL TABORDA OBANDO" w:id="0" w:date="2021-12-10T19:44:31Z">
              <w:pPr>
                <w:jc w:val="both"/>
              </w:pPr>
            </w:pPrChange>
          </w:pPr>
          <w:r w:rsidDel="00000000" w:rsidR="00000000" w:rsidRPr="00000000">
            <w:rPr>
              <w:rFonts w:ascii="Times New Roman" w:cs="Times New Roman" w:eastAsia="Times New Roman" w:hAnsi="Times New Roman"/>
              <w:sz w:val="20"/>
              <w:szCs w:val="20"/>
              <w:rtl w:val="0"/>
            </w:rPr>
            <w:t xml:space="preserve">¿Qué es un ingeniero en sistemas?</w:t>
          </w:r>
        </w:p>
      </w:sdtContent>
    </w:sdt>
    <w:p w:rsidR="00000000" w:rsidDel="00000000" w:rsidP="00000000" w:rsidRDefault="00000000" w:rsidRPr="00000000" w14:paraId="0000005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ingenieros de sistemas diseñan, desarrollan y mejoran sistemas de ingeniería. Trabajan en el sistema completo y pueden estar implicados en todos los aspectos del diseño, desarrollo, integración, fabricación y marketing.</w:t>
      </w:r>
    </w:p>
    <w:p w:rsidR="00000000" w:rsidDel="00000000" w:rsidP="00000000" w:rsidRDefault="00000000" w:rsidRPr="00000000" w14:paraId="0000005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Necesitan unos amplios conocimientos de ingeniería y deben ser capaces de guiar el desarrollo del sistema por todas sus fases.</w:t>
      </w:r>
    </w:p>
    <w:p w:rsidR="00000000" w:rsidDel="00000000" w:rsidP="00000000" w:rsidRDefault="00000000" w:rsidRPr="00000000" w14:paraId="0000005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Teniendo </w:t>
      </w:r>
      <w:sdt>
        <w:sdtPr>
          <w:tag w:val="goog_rdk_79"/>
        </w:sdtPr>
        <w:sdtContent>
          <w:commentRangeStart w:id="9"/>
        </w:sdtContent>
      </w:sdt>
      <w:r w:rsidDel="00000000" w:rsidR="00000000" w:rsidRPr="00000000">
        <w:rPr>
          <w:rFonts w:ascii="Times New Roman" w:cs="Times New Roman" w:eastAsia="Times New Roman" w:hAnsi="Times New Roman"/>
          <w:sz w:val="20"/>
          <w:szCs w:val="20"/>
          <w:rtl w:val="0"/>
        </w:rPr>
        <w:t xml:space="preserve">este </w:t>
      </w:r>
      <w:commentRangeEnd w:id="9"/>
      <w:r w:rsidDel="00000000" w:rsidR="00000000" w:rsidRPr="00000000">
        <w:commentReference w:id="9"/>
      </w:r>
      <w:r w:rsidDel="00000000" w:rsidR="00000000" w:rsidRPr="00000000">
        <w:rPr>
          <w:rFonts w:ascii="Times New Roman" w:cs="Times New Roman" w:eastAsia="Times New Roman" w:hAnsi="Times New Roman"/>
          <w:sz w:val="20"/>
          <w:szCs w:val="20"/>
          <w:rtl w:val="0"/>
        </w:rPr>
        <w:t xml:space="preserve">en cuenta podemos concluir que un buen ingeniero en sistemas debe ser un profesional capacitado en la creación, diseño, marketing y desarrollo de software, debe ser un ser generoso, transparente, responsable y dedicado, también tener muy en cuenta la relación del SER, HACER y SABER HACER, es importante para hacer un trabajo eficiente, es una cadena en secuencia </w:t>
      </w:r>
      <w:sdt>
        <w:sdtPr>
          <w:tag w:val="goog_rdk_80"/>
        </w:sdtPr>
        <w:sdtContent>
          <w:ins w:author="DANIEL TABORDA OBANDO" w:id="37" w:date="2021-12-10T19:46:08Z">
            <w:r w:rsidDel="00000000" w:rsidR="00000000" w:rsidRPr="00000000">
              <w:rPr>
                <w:rFonts w:ascii="Times New Roman" w:cs="Times New Roman" w:eastAsia="Times New Roman" w:hAnsi="Times New Roman"/>
                <w:sz w:val="20"/>
                <w:szCs w:val="20"/>
                <w:rtl w:val="0"/>
              </w:rPr>
              <w:t xml:space="preserve">que </w:t>
            </w:r>
          </w:ins>
        </w:sdtContent>
      </w:sdt>
      <w:sdt>
        <w:sdtPr>
          <w:tag w:val="goog_rdk_81"/>
        </w:sdtPr>
        <w:sdtContent>
          <w:del w:author="DANIEL TABORDA OBANDO" w:id="37" w:date="2021-12-10T19:46:08Z">
            <w:r w:rsidDel="00000000" w:rsidR="00000000" w:rsidRPr="00000000">
              <w:rPr>
                <w:rFonts w:ascii="Times New Roman" w:cs="Times New Roman" w:eastAsia="Times New Roman" w:hAnsi="Times New Roman"/>
                <w:sz w:val="20"/>
                <w:szCs w:val="20"/>
                <w:rtl w:val="0"/>
              </w:rPr>
              <w:delText xml:space="preserve">al cual </w:delText>
            </w:r>
          </w:del>
        </w:sdtContent>
      </w:sdt>
      <w:r w:rsidDel="00000000" w:rsidR="00000000" w:rsidRPr="00000000">
        <w:rPr>
          <w:rFonts w:ascii="Times New Roman" w:cs="Times New Roman" w:eastAsia="Times New Roman" w:hAnsi="Times New Roman"/>
          <w:sz w:val="20"/>
          <w:szCs w:val="20"/>
          <w:rtl w:val="0"/>
        </w:rPr>
        <w:t xml:space="preserve">genera la mayor satisfacción de un cliente al momento de prestar un servicio. </w:t>
      </w:r>
    </w:p>
    <w:p w:rsidR="00000000" w:rsidDel="00000000" w:rsidP="00000000" w:rsidRDefault="00000000" w:rsidRPr="00000000" w14:paraId="00000054">
      <w:pPr>
        <w:pStyle w:val="Heading3"/>
        <w:shd w:fill="ffffff" w:val="clear"/>
        <w:spacing w:after="300" w:before="0" w:lineRule="auto"/>
        <w:rPr>
          <w:rFonts w:ascii="Arial" w:cs="Arial" w:eastAsia="Arial" w:hAnsi="Arial"/>
          <w:b w:val="0"/>
          <w:color w:val="00843a"/>
        </w:rPr>
      </w:pPr>
      <w:r w:rsidDel="00000000" w:rsidR="00000000" w:rsidRPr="00000000">
        <w:rPr>
          <w:b w:val="0"/>
          <w:sz w:val="20"/>
          <w:szCs w:val="20"/>
          <w:rtl w:val="0"/>
        </w:rPr>
        <w:t xml:space="preserve">Algunas cualidades que debería tener un buen ingeniero en sistemas </w:t>
      </w:r>
      <w:sdt>
        <w:sdtPr>
          <w:tag w:val="goog_rdk_82"/>
        </w:sdtPr>
        <w:sdtContent>
          <w:ins w:author="DANIEL TABORDA OBANDO" w:id="38" w:date="2021-12-10T19:46:23Z">
            <w:r w:rsidDel="00000000" w:rsidR="00000000" w:rsidRPr="00000000">
              <w:rPr>
                <w:b w:val="0"/>
                <w:sz w:val="20"/>
                <w:szCs w:val="20"/>
                <w:rtl w:val="0"/>
              </w:rPr>
              <w:t xml:space="preserve">serían</w:t>
            </w:r>
          </w:ins>
        </w:sdtContent>
      </w:sdt>
      <w:sdt>
        <w:sdtPr>
          <w:tag w:val="goog_rdk_83"/>
        </w:sdtPr>
        <w:sdtContent>
          <w:del w:author="DANIEL TABORDA OBANDO" w:id="38" w:date="2021-12-10T19:46:23Z">
            <w:r w:rsidDel="00000000" w:rsidR="00000000" w:rsidRPr="00000000">
              <w:rPr>
                <w:b w:val="0"/>
                <w:sz w:val="20"/>
                <w:szCs w:val="20"/>
                <w:rtl w:val="0"/>
              </w:rPr>
              <w:delText xml:space="preserve">serian</w:delText>
            </w:r>
          </w:del>
        </w:sdtContent>
      </w:sdt>
      <w:r w:rsidDel="00000000" w:rsidR="00000000" w:rsidRPr="00000000">
        <w:rPr>
          <w:b w:val="0"/>
          <w:sz w:val="20"/>
          <w:szCs w:val="20"/>
          <w:rtl w:val="0"/>
        </w:rPr>
        <w:t xml:space="preserve"> estas: </w:t>
      </w:r>
      <w:sdt>
        <w:sdtPr>
          <w:tag w:val="goog_rdk_84"/>
        </w:sdtPr>
        <w:sdtContent>
          <w:del w:author="DANIEL TABORDA OBANDO" w:id="39" w:date="2021-12-10T19:46:26Z">
            <w:r w:rsidDel="00000000" w:rsidR="00000000" w:rsidRPr="00000000">
              <w:rPr>
                <w:b w:val="0"/>
                <w:sz w:val="20"/>
                <w:szCs w:val="20"/>
                <w:rtl w:val="0"/>
              </w:rPr>
              <w:delText xml:space="preserve">P</w:delText>
            </w:r>
          </w:del>
        </w:sdtContent>
      </w:sdt>
      <w:sdt>
        <w:sdtPr>
          <w:tag w:val="goog_rdk_85"/>
        </w:sdtPr>
        <w:sdtContent>
          <w:ins w:author="DANIEL TABORDA OBANDO" w:id="39" w:date="2021-12-10T19:46:26Z">
            <w:r w:rsidDel="00000000" w:rsidR="00000000" w:rsidRPr="00000000">
              <w:rPr>
                <w:b w:val="0"/>
                <w:sz w:val="20"/>
                <w:szCs w:val="20"/>
                <w:rtl w:val="0"/>
              </w:rPr>
              <w:t xml:space="preserve">p</w:t>
            </w:r>
          </w:ins>
        </w:sdtContent>
      </w:sdt>
      <w:r w:rsidDel="00000000" w:rsidR="00000000" w:rsidRPr="00000000">
        <w:rPr>
          <w:b w:val="0"/>
          <w:sz w:val="20"/>
          <w:szCs w:val="20"/>
          <w:rtl w:val="0"/>
        </w:rPr>
        <w:t xml:space="preserve">aciencia y perseverancia, capacidad para saber cuándo has terminado, un cerebro analítico, conocimiento de herramientas de software de ingeniería de sistemas, habilidades organizacionales fuertes, capacidad para ver a detalle,</w:t>
      </w:r>
      <w:r w:rsidDel="00000000" w:rsidR="00000000" w:rsidRPr="00000000">
        <w:rPr>
          <w:rtl w:val="0"/>
        </w:rPr>
        <w:t xml:space="preserve"> </w:t>
      </w:r>
      <w:r w:rsidDel="00000000" w:rsidR="00000000" w:rsidRPr="00000000">
        <w:rPr>
          <w:b w:val="0"/>
          <w:sz w:val="20"/>
          <w:szCs w:val="20"/>
          <w:rtl w:val="0"/>
        </w:rPr>
        <w:t xml:space="preserve">capacidad para ver el panorama general, habilidades de comunicación, las cuales </w:t>
      </w:r>
      <w:sdt>
        <w:sdtPr>
          <w:tag w:val="goog_rdk_86"/>
        </w:sdtPr>
        <w:sdtContent>
          <w:ins w:author="DANIEL TABORDA OBANDO" w:id="40" w:date="2021-12-10T19:46:52Z">
            <w:r w:rsidDel="00000000" w:rsidR="00000000" w:rsidRPr="00000000">
              <w:rPr>
                <w:b w:val="0"/>
                <w:sz w:val="20"/>
                <w:szCs w:val="20"/>
                <w:rtl w:val="0"/>
              </w:rPr>
              <w:t xml:space="preserve">caracterizan</w:t>
            </w:r>
          </w:ins>
        </w:sdtContent>
      </w:sdt>
      <w:sdt>
        <w:sdtPr>
          <w:tag w:val="goog_rdk_87"/>
        </w:sdtPr>
        <w:sdtContent>
          <w:del w:author="DANIEL TABORDA OBANDO" w:id="40" w:date="2021-12-10T19:46:52Z">
            <w:r w:rsidDel="00000000" w:rsidR="00000000" w:rsidRPr="00000000">
              <w:rPr>
                <w:b w:val="0"/>
                <w:sz w:val="20"/>
                <w:szCs w:val="20"/>
                <w:rtl w:val="0"/>
              </w:rPr>
              <w:delText xml:space="preserve">caracterizaran</w:delText>
            </w:r>
          </w:del>
        </w:sdtContent>
      </w:sdt>
      <w:r w:rsidDel="00000000" w:rsidR="00000000" w:rsidRPr="00000000">
        <w:rPr>
          <w:b w:val="0"/>
          <w:sz w:val="20"/>
          <w:szCs w:val="20"/>
          <w:rtl w:val="0"/>
        </w:rPr>
        <w:t xml:space="preserve"> al SER y el HACER de ese profesional.</w:t>
      </w: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sz w:val="20"/>
          <w:szCs w:val="20"/>
        </w:rPr>
      </w:pPr>
      <w:sdt>
        <w:sdtPr>
          <w:tag w:val="goog_rdk_89"/>
        </w:sdtPr>
        <w:sdtContent>
          <w:ins w:author="DANIEL TABORDA OBANDO" w:id="41" w:date="2021-12-10T19:47:00Z">
            <w:r w:rsidDel="00000000" w:rsidR="00000000" w:rsidRPr="00000000">
              <w:rPr>
                <w:rFonts w:ascii="Times New Roman" w:cs="Times New Roman" w:eastAsia="Times New Roman" w:hAnsi="Times New Roman"/>
                <w:sz w:val="20"/>
                <w:szCs w:val="20"/>
                <w:rtl w:val="0"/>
              </w:rPr>
              <w:t xml:space="preserve">IV</w:t>
            </w:r>
          </w:ins>
        </w:sdtContent>
      </w:sdt>
      <w:sdt>
        <w:sdtPr>
          <w:tag w:val="goog_rdk_90"/>
        </w:sdtPr>
        <w:sdtContent>
          <w:del w:author="DANIEL TABORDA OBANDO" w:id="41" w:date="2021-12-10T19:47:00Z">
            <w:r w:rsidDel="00000000" w:rsidR="00000000" w:rsidRPr="00000000">
              <w:rPr>
                <w:rFonts w:ascii="Times New Roman" w:cs="Times New Roman" w:eastAsia="Times New Roman" w:hAnsi="Times New Roman"/>
                <w:sz w:val="20"/>
                <w:szCs w:val="20"/>
                <w:rtl w:val="0"/>
              </w:rPr>
              <w:delText xml:space="preserve">III</w:delText>
            </w:r>
          </w:del>
        </w:sdtContent>
      </w:sdt>
      <w:r w:rsidDel="00000000" w:rsidR="00000000" w:rsidRPr="00000000">
        <w:rPr>
          <w:rFonts w:ascii="Times New Roman" w:cs="Times New Roman" w:eastAsia="Times New Roman" w:hAnsi="Times New Roman"/>
          <w:sz w:val="20"/>
          <w:szCs w:val="20"/>
          <w:rtl w:val="0"/>
        </w:rPr>
        <w:t xml:space="preserve">. CONCLUSIÓN.</w:t>
      </w:r>
    </w:p>
    <w:p w:rsidR="00000000" w:rsidDel="00000000" w:rsidP="00000000" w:rsidRDefault="00000000" w:rsidRPr="00000000" w14:paraId="00000057">
      <w:pPr>
        <w:jc w:val="both"/>
        <w:rPr>
          <w:rFonts w:ascii="Times New Roman" w:cs="Times New Roman" w:eastAsia="Times New Roman" w:hAnsi="Times New Roman"/>
          <w:sz w:val="20"/>
          <w:szCs w:val="20"/>
        </w:rPr>
      </w:pPr>
      <w:sdt>
        <w:sdtPr>
          <w:tag w:val="goog_rdk_91"/>
        </w:sdtPr>
        <w:sdtContent>
          <w:commentRangeStart w:id="10"/>
        </w:sdtContent>
      </w:sdt>
      <w:r w:rsidDel="00000000" w:rsidR="00000000" w:rsidRPr="00000000">
        <w:rPr>
          <w:rFonts w:ascii="Times New Roman" w:cs="Times New Roman" w:eastAsia="Times New Roman" w:hAnsi="Times New Roman"/>
          <w:sz w:val="20"/>
          <w:szCs w:val="20"/>
          <w:rtl w:val="0"/>
        </w:rPr>
        <w:t xml:space="preserve">Tras el análisis, se puede deducir que la finalidad del artículo es dar a conocer mis capacidades, frente al presente de la ingeniería en sistemas y el futuro que esta brindar</w:t>
      </w:r>
      <w:sdt>
        <w:sdtPr>
          <w:tag w:val="goog_rdk_92"/>
        </w:sdtPr>
        <w:sdtContent>
          <w:ins w:author="DANIEL TABORDA OBANDO" w:id="42" w:date="2021-12-10T19:47:12Z">
            <w:r w:rsidDel="00000000" w:rsidR="00000000" w:rsidRPr="00000000">
              <w:rPr>
                <w:rFonts w:ascii="Times New Roman" w:cs="Times New Roman" w:eastAsia="Times New Roman" w:hAnsi="Times New Roman"/>
                <w:sz w:val="20"/>
                <w:szCs w:val="20"/>
                <w:rtl w:val="0"/>
              </w:rPr>
              <w:t xml:space="preserve">á</w:t>
            </w:r>
          </w:ins>
        </w:sdtContent>
      </w:sdt>
      <w:sdt>
        <w:sdtPr>
          <w:tag w:val="goog_rdk_93"/>
        </w:sdtPr>
        <w:sdtContent>
          <w:del w:author="DANIEL TABORDA OBANDO" w:id="42" w:date="2021-12-10T19:47:12Z">
            <w:r w:rsidDel="00000000" w:rsidR="00000000" w:rsidRPr="00000000">
              <w:rPr>
                <w:rFonts w:ascii="Times New Roman" w:cs="Times New Roman" w:eastAsia="Times New Roman" w:hAnsi="Times New Roman"/>
                <w:sz w:val="20"/>
                <w:szCs w:val="20"/>
                <w:rtl w:val="0"/>
              </w:rPr>
              <w:delText xml:space="preserve">a</w:delText>
            </w:r>
          </w:del>
        </w:sdtContent>
      </w:sdt>
      <w:r w:rsidDel="00000000" w:rsidR="00000000" w:rsidRPr="00000000">
        <w:rPr>
          <w:rFonts w:ascii="Times New Roman" w:cs="Times New Roman" w:eastAsia="Times New Roman" w:hAnsi="Times New Roman"/>
          <w:sz w:val="20"/>
          <w:szCs w:val="20"/>
          <w:rtl w:val="0"/>
        </w:rPr>
        <w:t xml:space="preserve">,</w:t>
      </w:r>
      <w:sdt>
        <w:sdtPr>
          <w:tag w:val="goog_rdk_94"/>
        </w:sdtPr>
        <w:sdtContent>
          <w:ins w:author="DANIEL TABORDA OBANDO" w:id="43" w:date="2021-12-10T19:47:31Z">
            <w:r w:rsidDel="00000000" w:rsidR="00000000" w:rsidRPr="00000000">
              <w:rPr>
                <w:rFonts w:ascii="Times New Roman" w:cs="Times New Roman" w:eastAsia="Times New Roman" w:hAnsi="Times New Roman"/>
                <w:sz w:val="20"/>
                <w:szCs w:val="20"/>
                <w:rtl w:val="0"/>
              </w:rPr>
              <w:t xml:space="preserve">.</w:t>
            </w:r>
          </w:ins>
        </w:sdtContent>
      </w:sdt>
      <w:r w:rsidDel="00000000" w:rsidR="00000000" w:rsidRPr="00000000">
        <w:rPr>
          <w:rFonts w:ascii="Times New Roman" w:cs="Times New Roman" w:eastAsia="Times New Roman" w:hAnsi="Times New Roman"/>
          <w:sz w:val="20"/>
          <w:szCs w:val="20"/>
          <w:rtl w:val="0"/>
        </w:rPr>
        <w:t xml:space="preserve"> es claro resaltar las necesidades del día a día con respecto a la tecnología, las cuales se deben tomar cartas en el asusto, generando cambios positivos en la sociedad, esa necesario tener un enfoque de trabajo en el cual encaminar tu formación, pero no es malo tener planes en casos cambio de ideas, la importancia  de tener varias salidas de escape generan más posibilidades de que el proyecto tengo éxito y la mayor productividad posible.</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finalizar, no es</w:t>
      </w:r>
      <w:sdt>
        <w:sdtPr>
          <w:tag w:val="goog_rdk_95"/>
        </w:sdtPr>
        <w:sdtContent>
          <w:ins w:author="DANIEL TABORDA OBANDO" w:id="44" w:date="2021-12-10T19:48:04Z">
            <w:r w:rsidDel="00000000" w:rsidR="00000000" w:rsidRPr="00000000">
              <w:rPr>
                <w:rFonts w:ascii="Times New Roman" w:cs="Times New Roman" w:eastAsia="Times New Roman" w:hAnsi="Times New Roman"/>
                <w:sz w:val="20"/>
                <w:szCs w:val="20"/>
                <w:rtl w:val="0"/>
              </w:rPr>
              <w:t xml:space="preserve">tá</w:t>
            </w:r>
          </w:ins>
        </w:sdtContent>
      </w:sdt>
      <w:r w:rsidDel="00000000" w:rsidR="00000000" w:rsidRPr="00000000">
        <w:rPr>
          <w:rFonts w:ascii="Times New Roman" w:cs="Times New Roman" w:eastAsia="Times New Roman" w:hAnsi="Times New Roman"/>
          <w:sz w:val="20"/>
          <w:szCs w:val="20"/>
          <w:rtl w:val="0"/>
        </w:rPr>
        <w:t xml:space="preserve"> de más aclarar que como ingeniero en formación se debe tener un enfoque ético y moral basado en el mayor bienestar, así poder llegar a ser un “BUEN INGENIERO”.</w:t>
      </w:r>
    </w:p>
    <w:p w:rsidR="00000000" w:rsidDel="00000000" w:rsidP="00000000" w:rsidRDefault="00000000" w:rsidRPr="00000000" w14:paraId="0000005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0"/>
          <w:szCs w:val="20"/>
        </w:rPr>
      </w:pPr>
      <w:sdt>
        <w:sdtPr>
          <w:tag w:val="goog_rdk_96"/>
        </w:sdtPr>
        <w:sdtContent>
          <w:commentRangeStart w:id="11"/>
        </w:sdtContent>
      </w:sdt>
      <w:r w:rsidDel="00000000" w:rsidR="00000000" w:rsidRPr="00000000">
        <w:rPr>
          <w:rFonts w:ascii="Times New Roman" w:cs="Times New Roman" w:eastAsia="Times New Roman" w:hAnsi="Times New Roman"/>
          <w:sz w:val="20"/>
          <w:szCs w:val="20"/>
          <w:rtl w:val="0"/>
        </w:rPr>
        <w:t xml:space="preserve">REFERENCIAS</w:t>
      </w:r>
      <w:sdt>
        <w:sdtPr>
          <w:tag w:val="goog_rdk_97"/>
        </w:sdtPr>
        <w:sdtContent>
          <w:del w:author="DANIEL TABORDA OBANDO" w:id="45" w:date="2021-12-10T19:49:12Z">
            <w:r w:rsidDel="00000000" w:rsidR="00000000" w:rsidRPr="00000000">
              <w:rPr>
                <w:rFonts w:ascii="Times New Roman" w:cs="Times New Roman" w:eastAsia="Times New Roman" w:hAnsi="Times New Roman"/>
                <w:sz w:val="20"/>
                <w:szCs w:val="20"/>
                <w:rtl w:val="0"/>
              </w:rPr>
              <w:delText xml:space="preserve">.</w:delText>
            </w:r>
          </w:del>
        </w:sdtContent>
      </w:sdt>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50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[1].¿Qué es un buen ingeniero en sistemas?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Tomado de: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9">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https://www.educaw</w:t>
        </w:r>
      </w:hyperlink>
      <w:commentRangeEnd w:id="11"/>
      <w:r w:rsidDel="00000000" w:rsidR="00000000" w:rsidRPr="00000000">
        <w:commentReference w:id="11"/>
      </w:r>
      <w:hyperlink r:id="rId10">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eb.com/profesion/ingeniero-sistemas-103/</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05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50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[2]¿Qué es ser bueno?,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Tomado de: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11">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https://www.significados.com/bueno/</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50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[3]Líneas de estudio de la ingeniería en sistemas.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Tomado de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12">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https://www.eafit.edu.co/programas-academicos/pregrados/ingenieria-sistemas/plan-estudios/Paginas/inicio.aspx</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502" w:right="0" w:hanging="36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[4]Formato IEEE para el trabajo,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Tomado 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hyperlink r:id="rId13">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https://comunidad.udistrital.edu.co/formatoieee/2017/01/23/formato-ieee-para-trabajos-escritos-normas-ieee/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502" w:right="0" w:hanging="36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¿Cualidades de un buen ingeniero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Tomado 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[https://uem.edu.mx/9-cualidades-que-hacen-a-un-buen-ingeniero-en-sistemas/]</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50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formato-presentacion-documentos-ieee-es.pdf</w:t>
      </w:r>
      <w:r w:rsidDel="00000000" w:rsidR="00000000" w:rsidRPr="00000000">
        <w:rPr>
          <w:rtl w:val="0"/>
        </w:rPr>
      </w:r>
    </w:p>
    <w:sectPr>
      <w:headerReference r:id="rId14" w:type="default"/>
      <w:pgSz w:h="15840" w:w="12240" w:orient="portrait"/>
      <w:pgMar w:bottom="1009" w:top="1009" w:left="936" w:right="936" w:header="709" w:footer="709"/>
      <w:pgNumType w:start="1"/>
      <w:cols w:equalWidth="0" w:num="2">
        <w:col w:space="289" w:w="5039.500000000001"/>
        <w:col w:space="0" w:w="5039.500000000001"/>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TABORDA OBANDO" w:id="8" w:date="2021-12-10T19:36:39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Puedes hablar un poco de cada una de estas</w:t>
      </w:r>
    </w:p>
  </w:comment>
  <w:comment w:author="DANIEL TABORDA OBANDO" w:id="6" w:date="2021-12-10T19:35:02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Entiendo la relación que haces pero no es claro cómo se relaciona un juego con la medicina.</w:t>
      </w:r>
    </w:p>
  </w:comment>
  <w:comment w:author="DANIEL TABORDA OBANDO" w:id="2" w:date="2021-12-10T19:26:24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Alinear resto del texto</w:t>
      </w:r>
    </w:p>
  </w:comment>
  <w:comment w:author="DANIEL TABORDA OBANDO" w:id="10" w:date="2021-12-10T19:49:01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párrafo está muy confuso, revisa bien la redacción y reescribelo para sea clara la idea.</w:t>
      </w:r>
    </w:p>
  </w:comment>
  <w:comment w:author="DANIEL TABORDA OBANDO" w:id="7" w:date="2021-12-10T19:35:58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puede ir junto, no hay necesidad de separarlas</w:t>
      </w:r>
    </w:p>
  </w:comment>
  <w:comment w:author="DANIEL TABORDA OBANDO" w:id="0" w:date="2021-12-10T19:26:01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mes y año</w:t>
      </w:r>
    </w:p>
  </w:comment>
  <w:comment w:author="DANIEL TABORDA OBANDO" w:id="3" w:date="2021-12-10T19:51:59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Alinear texto</w:t>
      </w:r>
    </w:p>
  </w:comment>
  <w:comment w:author="DANIEL TABORDA OBANDO" w:id="11" w:date="2021-12-10T19:49:53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Vuelve a consultar las normas IEEE. Faltan algunos elementos en las referencias. Por ejemplo, la fecha del último acceso a la información.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Además, estas referencias no aparecen en el texto. Toda referencia tiene que tener su función dentro del texto. Las tuyas aparecen acá pero deben estar en el texto también.</w:t>
      </w:r>
    </w:p>
  </w:comment>
  <w:comment w:author="DANIEL TABORDA OBANDO" w:id="5" w:date="2021-12-10T19:32:39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creer o crear</w:t>
      </w:r>
    </w:p>
  </w:comment>
  <w:comment w:author="DANIEL TABORDA OBANDO" w:id="4" w:date="2021-12-10T19:30:42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así que un patrón de estudio didáctico¿?</w:t>
      </w:r>
    </w:p>
  </w:comment>
  <w:comment w:author="DANIEL TABORDA OBANDO" w:id="1" w:date="2022-01-18T17:03:06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apellido seguido de coma, luego nombre</w:t>
      </w:r>
    </w:p>
  </w:comment>
  <w:comment w:author="DANIEL TABORDA OBANDO" w:id="9" w:date="2021-12-10T19:45:25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qué o a quién hace referencia "este". Revisa la redacción.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2" w15:done="0"/>
  <w15:commentEx w15:paraId="00000063" w15:done="0"/>
  <w15:commentEx w15:paraId="00000064" w15:done="0"/>
  <w15:commentEx w15:paraId="00000065" w15:done="0"/>
  <w15:commentEx w15:paraId="00000066" w15:done="0"/>
  <w15:commentEx w15:paraId="00000067" w15:done="0"/>
  <w15:commentEx w15:paraId="00000068" w15:done="0"/>
  <w15:commentEx w15:paraId="0000006B" w15:done="0"/>
  <w15:commentEx w15:paraId="0000006C" w15:done="0"/>
  <w15:commentEx w15:paraId="0000006D" w15:done="0"/>
  <w15:commentEx w15:paraId="0000006E" w15:done="0"/>
  <w15:commentEx w15:paraId="0000006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sdt>
      <w:sdtPr>
        <w:tag w:val="goog_rdk_99"/>
      </w:sdtPr>
      <w:sdtContent>
        <w:ins w:author="DANIEL TABORDA OBANDO" w:id="46" w:date="2021-12-10T19:25:31Z">
          <w:r w:rsidDel="00000000" w:rsidR="00000000" w:rsidRPr="00000000">
            <w:rPr>
              <w:rtl w:val="0"/>
            </w:rPr>
            <w:t xml:space="preserve">cédula del autor</w:t>
          </w:r>
        </w:ins>
      </w:sdtContent>
    </w:sdt>
    <w:sdt>
      <w:sdtPr>
        <w:tag w:val="goog_rdk_100"/>
      </w:sdtPr>
      <w:sdtContent>
        <w:del w:author="DANIEL TABORDA OBANDO" w:id="46" w:date="2021-12-10T19:25:31Z">
          <w:r w:rsidDel="00000000" w:rsidR="00000000" w:rsidRPr="00000000">
            <w:rPr>
              <w:rtl w:val="0"/>
            </w:rPr>
            <w:delText xml:space="preserve">Cédula del autor</w:delText>
          </w:r>
        </w:del>
      </w:sdtContent>
    </w:sdt>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86" w:hanging="360.00000000000006"/>
      </w:pPr>
      <w:rPr>
        <w:i w:val="1"/>
      </w:rPr>
    </w:lvl>
    <w:lvl w:ilvl="1">
      <w:start w:val="1"/>
      <w:numFmt w:val="lowerLetter"/>
      <w:lvlText w:val="%2."/>
      <w:lvlJc w:val="left"/>
      <w:pPr>
        <w:ind w:left="1931" w:hanging="360"/>
      </w:pPr>
      <w:rPr/>
    </w:lvl>
    <w:lvl w:ilvl="2">
      <w:start w:val="1"/>
      <w:numFmt w:val="lowerRoman"/>
      <w:lvlText w:val="%3."/>
      <w:lvlJc w:val="right"/>
      <w:pPr>
        <w:ind w:left="2651" w:hanging="180"/>
      </w:pPr>
      <w:rPr/>
    </w:lvl>
    <w:lvl w:ilvl="3">
      <w:start w:val="1"/>
      <w:numFmt w:val="decimal"/>
      <w:lvlText w:val="%4."/>
      <w:lvlJc w:val="left"/>
      <w:pPr>
        <w:ind w:left="3371" w:hanging="360"/>
      </w:pPr>
      <w:rPr/>
    </w:lvl>
    <w:lvl w:ilvl="4">
      <w:start w:val="1"/>
      <w:numFmt w:val="lowerLetter"/>
      <w:lvlText w:val="%5."/>
      <w:lvlJc w:val="left"/>
      <w:pPr>
        <w:ind w:left="4091" w:hanging="360"/>
      </w:pPr>
      <w:rPr/>
    </w:lvl>
    <w:lvl w:ilvl="5">
      <w:start w:val="1"/>
      <w:numFmt w:val="lowerRoman"/>
      <w:lvlText w:val="%6."/>
      <w:lvlJc w:val="right"/>
      <w:pPr>
        <w:ind w:left="4811" w:hanging="180"/>
      </w:pPr>
      <w:rPr/>
    </w:lvl>
    <w:lvl w:ilvl="6">
      <w:start w:val="1"/>
      <w:numFmt w:val="decimal"/>
      <w:lvlText w:val="%7."/>
      <w:lvlJc w:val="left"/>
      <w:pPr>
        <w:ind w:left="5531" w:hanging="360"/>
      </w:pPr>
      <w:rPr/>
    </w:lvl>
    <w:lvl w:ilvl="7">
      <w:start w:val="1"/>
      <w:numFmt w:val="lowerLetter"/>
      <w:lvlText w:val="%8."/>
      <w:lvlJc w:val="left"/>
      <w:pPr>
        <w:ind w:left="6251" w:hanging="360"/>
      </w:pPr>
      <w:rPr/>
    </w:lvl>
    <w:lvl w:ilvl="8">
      <w:start w:val="1"/>
      <w:numFmt w:val="lowerRoman"/>
      <w:lvlText w:val="%9."/>
      <w:lvlJc w:val="right"/>
      <w:pPr>
        <w:ind w:left="6971" w:hanging="180"/>
      </w:pPr>
      <w:rPr/>
    </w:lvl>
  </w:abstractNum>
  <w:abstractNum w:abstractNumId="2">
    <w:lvl w:ilvl="0">
      <w:start w:val="1"/>
      <w:numFmt w:val="bullet"/>
      <w:lvlText w:val="✔"/>
      <w:lvlJc w:val="left"/>
      <w:pPr>
        <w:ind w:left="644" w:hanging="359.99999999999994"/>
      </w:pPr>
      <w:rPr>
        <w:rFonts w:ascii="Noto Sans Symbols" w:cs="Noto Sans Symbols" w:eastAsia="Noto Sans Symbols" w:hAnsi="Noto Sans Symbols"/>
      </w:rPr>
    </w:lvl>
    <w:lvl w:ilvl="1">
      <w:start w:val="1"/>
      <w:numFmt w:val="bullet"/>
      <w:lvlText w:val="o"/>
      <w:lvlJc w:val="left"/>
      <w:pPr>
        <w:ind w:left="1364" w:hanging="360"/>
      </w:pPr>
      <w:rPr>
        <w:rFonts w:ascii="Courier New" w:cs="Courier New" w:eastAsia="Courier New" w:hAnsi="Courier New"/>
      </w:rPr>
    </w:lvl>
    <w:lvl w:ilvl="2">
      <w:start w:val="1"/>
      <w:numFmt w:val="bullet"/>
      <w:lvlText w:val="▪"/>
      <w:lvlJc w:val="left"/>
      <w:pPr>
        <w:ind w:left="2084" w:hanging="360"/>
      </w:pPr>
      <w:rPr>
        <w:rFonts w:ascii="Noto Sans Symbols" w:cs="Noto Sans Symbols" w:eastAsia="Noto Sans Symbols" w:hAnsi="Noto Sans Symbols"/>
      </w:rPr>
    </w:lvl>
    <w:lvl w:ilvl="3">
      <w:start w:val="1"/>
      <w:numFmt w:val="bullet"/>
      <w:lvlText w:val="●"/>
      <w:lvlJc w:val="left"/>
      <w:pPr>
        <w:ind w:left="2804" w:hanging="360"/>
      </w:pPr>
      <w:rPr>
        <w:rFonts w:ascii="Noto Sans Symbols" w:cs="Noto Sans Symbols" w:eastAsia="Noto Sans Symbols" w:hAnsi="Noto Sans Symbols"/>
      </w:rPr>
    </w:lvl>
    <w:lvl w:ilvl="4">
      <w:start w:val="1"/>
      <w:numFmt w:val="bullet"/>
      <w:lvlText w:val="o"/>
      <w:lvlJc w:val="left"/>
      <w:pPr>
        <w:ind w:left="3524" w:hanging="360"/>
      </w:pPr>
      <w:rPr>
        <w:rFonts w:ascii="Courier New" w:cs="Courier New" w:eastAsia="Courier New" w:hAnsi="Courier New"/>
      </w:rPr>
    </w:lvl>
    <w:lvl w:ilvl="5">
      <w:start w:val="1"/>
      <w:numFmt w:val="bullet"/>
      <w:lvlText w:val="▪"/>
      <w:lvlJc w:val="left"/>
      <w:pPr>
        <w:ind w:left="4244" w:hanging="360"/>
      </w:pPr>
      <w:rPr>
        <w:rFonts w:ascii="Noto Sans Symbols" w:cs="Noto Sans Symbols" w:eastAsia="Noto Sans Symbols" w:hAnsi="Noto Sans Symbols"/>
      </w:rPr>
    </w:lvl>
    <w:lvl w:ilvl="6">
      <w:start w:val="1"/>
      <w:numFmt w:val="bullet"/>
      <w:lvlText w:val="●"/>
      <w:lvlJc w:val="left"/>
      <w:pPr>
        <w:ind w:left="4964" w:hanging="360"/>
      </w:pPr>
      <w:rPr>
        <w:rFonts w:ascii="Noto Sans Symbols" w:cs="Noto Sans Symbols" w:eastAsia="Noto Sans Symbols" w:hAnsi="Noto Sans Symbols"/>
      </w:rPr>
    </w:lvl>
    <w:lvl w:ilvl="7">
      <w:start w:val="1"/>
      <w:numFmt w:val="bullet"/>
      <w:lvlText w:val="o"/>
      <w:lvlJc w:val="left"/>
      <w:pPr>
        <w:ind w:left="5684" w:hanging="360"/>
      </w:pPr>
      <w:rPr>
        <w:rFonts w:ascii="Courier New" w:cs="Courier New" w:eastAsia="Courier New" w:hAnsi="Courier New"/>
      </w:rPr>
    </w:lvl>
    <w:lvl w:ilvl="8">
      <w:start w:val="1"/>
      <w:numFmt w:val="bullet"/>
      <w:lvlText w:val="▪"/>
      <w:lvlJc w:val="left"/>
      <w:pPr>
        <w:ind w:left="6404" w:hanging="360"/>
      </w:pPr>
      <w:rPr>
        <w:rFonts w:ascii="Noto Sans Symbols" w:cs="Noto Sans Symbols" w:eastAsia="Noto Sans Symbols" w:hAnsi="Noto Sans Symbols"/>
      </w:rPr>
    </w:lvl>
  </w:abstractNum>
  <w:abstractNum w:abstractNumId="3">
    <w:lvl w:ilvl="0">
      <w:start w:val="1"/>
      <w:numFmt w:val="bullet"/>
      <w:lvlText w:val="✔"/>
      <w:lvlJc w:val="left"/>
      <w:pPr>
        <w:ind w:left="502" w:hanging="360"/>
      </w:pPr>
      <w:rPr>
        <w:rFonts w:ascii="Noto Sans Symbols" w:cs="Noto Sans Symbols" w:eastAsia="Noto Sans Symbols" w:hAnsi="Noto Sans Symbols"/>
      </w:rPr>
    </w:lvl>
    <w:lvl w:ilvl="1">
      <w:start w:val="1"/>
      <w:numFmt w:val="bullet"/>
      <w:lvlText w:val="o"/>
      <w:lvlJc w:val="left"/>
      <w:pPr>
        <w:ind w:left="1363" w:hanging="359.9999999999999"/>
      </w:pPr>
      <w:rPr>
        <w:rFonts w:ascii="Courier New" w:cs="Courier New" w:eastAsia="Courier New" w:hAnsi="Courier New"/>
      </w:rPr>
    </w:lvl>
    <w:lvl w:ilvl="2">
      <w:start w:val="1"/>
      <w:numFmt w:val="bullet"/>
      <w:lvlText w:val="▪"/>
      <w:lvlJc w:val="left"/>
      <w:pPr>
        <w:ind w:left="2083" w:hanging="360"/>
      </w:pPr>
      <w:rPr>
        <w:rFonts w:ascii="Noto Sans Symbols" w:cs="Noto Sans Symbols" w:eastAsia="Noto Sans Symbols" w:hAnsi="Noto Sans Symbols"/>
      </w:rPr>
    </w:lvl>
    <w:lvl w:ilvl="3">
      <w:start w:val="1"/>
      <w:numFmt w:val="bullet"/>
      <w:lvlText w:val="●"/>
      <w:lvlJc w:val="left"/>
      <w:pPr>
        <w:ind w:left="2803" w:hanging="360"/>
      </w:pPr>
      <w:rPr>
        <w:rFonts w:ascii="Noto Sans Symbols" w:cs="Noto Sans Symbols" w:eastAsia="Noto Sans Symbols" w:hAnsi="Noto Sans Symbols"/>
      </w:rPr>
    </w:lvl>
    <w:lvl w:ilvl="4">
      <w:start w:val="1"/>
      <w:numFmt w:val="bullet"/>
      <w:lvlText w:val="o"/>
      <w:lvlJc w:val="left"/>
      <w:pPr>
        <w:ind w:left="3523" w:hanging="360"/>
      </w:pPr>
      <w:rPr>
        <w:rFonts w:ascii="Courier New" w:cs="Courier New" w:eastAsia="Courier New" w:hAnsi="Courier New"/>
      </w:rPr>
    </w:lvl>
    <w:lvl w:ilvl="5">
      <w:start w:val="1"/>
      <w:numFmt w:val="bullet"/>
      <w:lvlText w:val="▪"/>
      <w:lvlJc w:val="left"/>
      <w:pPr>
        <w:ind w:left="4243" w:hanging="360"/>
      </w:pPr>
      <w:rPr>
        <w:rFonts w:ascii="Noto Sans Symbols" w:cs="Noto Sans Symbols" w:eastAsia="Noto Sans Symbols" w:hAnsi="Noto Sans Symbols"/>
      </w:rPr>
    </w:lvl>
    <w:lvl w:ilvl="6">
      <w:start w:val="1"/>
      <w:numFmt w:val="bullet"/>
      <w:lvlText w:val="●"/>
      <w:lvlJc w:val="left"/>
      <w:pPr>
        <w:ind w:left="4963" w:hanging="360"/>
      </w:pPr>
      <w:rPr>
        <w:rFonts w:ascii="Noto Sans Symbols" w:cs="Noto Sans Symbols" w:eastAsia="Noto Sans Symbols" w:hAnsi="Noto Sans Symbols"/>
      </w:rPr>
    </w:lvl>
    <w:lvl w:ilvl="7">
      <w:start w:val="1"/>
      <w:numFmt w:val="bullet"/>
      <w:lvlText w:val="o"/>
      <w:lvlJc w:val="left"/>
      <w:pPr>
        <w:ind w:left="5683" w:hanging="360"/>
      </w:pPr>
      <w:rPr>
        <w:rFonts w:ascii="Courier New" w:cs="Courier New" w:eastAsia="Courier New" w:hAnsi="Courier New"/>
      </w:rPr>
    </w:lvl>
    <w:lvl w:ilvl="8">
      <w:start w:val="1"/>
      <w:numFmt w:val="bullet"/>
      <w:lvlText w:val="▪"/>
      <w:lvlJc w:val="left"/>
      <w:pPr>
        <w:ind w:left="6403" w:hanging="360"/>
      </w:pPr>
      <w:rPr>
        <w:rFonts w:ascii="Noto Sans Symbols" w:cs="Noto Sans Symbols" w:eastAsia="Noto Sans Symbols" w:hAnsi="Noto Sans Symbols"/>
      </w:rPr>
    </w:lvl>
  </w:abstractNum>
  <w:abstractNum w:abstractNumId="4">
    <w:lvl w:ilvl="0">
      <w:start w:val="1"/>
      <w:numFmt w:val="bullet"/>
      <w:lvlText w:val="✔"/>
      <w:lvlJc w:val="left"/>
      <w:pPr>
        <w:ind w:left="502"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upperLetter"/>
      <w:lvlText w:val="%1."/>
      <w:lvlJc w:val="left"/>
      <w:pPr>
        <w:ind w:left="720" w:hanging="360"/>
      </w:pPr>
      <w:rPr>
        <w:i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502" w:hanging="360"/>
      </w:pPr>
      <w:rPr>
        <w:rFonts w:ascii="Noto Sans Symbols" w:cs="Noto Sans Symbols" w:eastAsia="Noto Sans Symbols" w:hAnsi="Noto Sans Symbols"/>
      </w:rPr>
    </w:lvl>
    <w:lvl w:ilvl="1">
      <w:start w:val="1"/>
      <w:numFmt w:val="bullet"/>
      <w:lvlText w:val="o"/>
      <w:lvlJc w:val="left"/>
      <w:pPr>
        <w:ind w:left="1222" w:hanging="360"/>
      </w:pPr>
      <w:rPr>
        <w:rFonts w:ascii="Courier New" w:cs="Courier New" w:eastAsia="Courier New" w:hAnsi="Courier New"/>
      </w:rPr>
    </w:lvl>
    <w:lvl w:ilvl="2">
      <w:start w:val="1"/>
      <w:numFmt w:val="bullet"/>
      <w:lvlText w:val="▪"/>
      <w:lvlJc w:val="left"/>
      <w:pPr>
        <w:ind w:left="1942" w:hanging="360"/>
      </w:pPr>
      <w:rPr>
        <w:rFonts w:ascii="Noto Sans Symbols" w:cs="Noto Sans Symbols" w:eastAsia="Noto Sans Symbols" w:hAnsi="Noto Sans Symbols"/>
      </w:rPr>
    </w:lvl>
    <w:lvl w:ilvl="3">
      <w:start w:val="1"/>
      <w:numFmt w:val="bullet"/>
      <w:lvlText w:val="●"/>
      <w:lvlJc w:val="left"/>
      <w:pPr>
        <w:ind w:left="2662" w:hanging="360"/>
      </w:pPr>
      <w:rPr>
        <w:rFonts w:ascii="Noto Sans Symbols" w:cs="Noto Sans Symbols" w:eastAsia="Noto Sans Symbols" w:hAnsi="Noto Sans Symbols"/>
      </w:rPr>
    </w:lvl>
    <w:lvl w:ilvl="4">
      <w:start w:val="1"/>
      <w:numFmt w:val="bullet"/>
      <w:lvlText w:val="o"/>
      <w:lvlJc w:val="left"/>
      <w:pPr>
        <w:ind w:left="3382" w:hanging="360"/>
      </w:pPr>
      <w:rPr>
        <w:rFonts w:ascii="Courier New" w:cs="Courier New" w:eastAsia="Courier New" w:hAnsi="Courier New"/>
      </w:rPr>
    </w:lvl>
    <w:lvl w:ilvl="5">
      <w:start w:val="1"/>
      <w:numFmt w:val="bullet"/>
      <w:lvlText w:val="▪"/>
      <w:lvlJc w:val="left"/>
      <w:pPr>
        <w:ind w:left="4102" w:hanging="360"/>
      </w:pPr>
      <w:rPr>
        <w:rFonts w:ascii="Noto Sans Symbols" w:cs="Noto Sans Symbols" w:eastAsia="Noto Sans Symbols" w:hAnsi="Noto Sans Symbols"/>
      </w:rPr>
    </w:lvl>
    <w:lvl w:ilvl="6">
      <w:start w:val="1"/>
      <w:numFmt w:val="bullet"/>
      <w:lvlText w:val="●"/>
      <w:lvlJc w:val="left"/>
      <w:pPr>
        <w:ind w:left="4822" w:hanging="360"/>
      </w:pPr>
      <w:rPr>
        <w:rFonts w:ascii="Noto Sans Symbols" w:cs="Noto Sans Symbols" w:eastAsia="Noto Sans Symbols" w:hAnsi="Noto Sans Symbols"/>
      </w:rPr>
    </w:lvl>
    <w:lvl w:ilvl="7">
      <w:start w:val="1"/>
      <w:numFmt w:val="bullet"/>
      <w:lvlText w:val="o"/>
      <w:lvlJc w:val="left"/>
      <w:pPr>
        <w:ind w:left="5542" w:hanging="360"/>
      </w:pPr>
      <w:rPr>
        <w:rFonts w:ascii="Courier New" w:cs="Courier New" w:eastAsia="Courier New" w:hAnsi="Courier New"/>
      </w:rPr>
    </w:lvl>
    <w:lvl w:ilvl="8">
      <w:start w:val="1"/>
      <w:numFmt w:val="bullet"/>
      <w:lvlText w:val="▪"/>
      <w:lvlJc w:val="left"/>
      <w:pPr>
        <w:ind w:left="6262" w:hanging="360"/>
      </w:pPr>
      <w:rPr>
        <w:rFonts w:ascii="Noto Sans Symbols" w:cs="Noto Sans Symbols" w:eastAsia="Noto Sans Symbols" w:hAnsi="Noto Sans Symbols"/>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bullet"/>
      <w:lvlText w:val="✔"/>
      <w:lvlJc w:val="left"/>
      <w:pPr>
        <w:ind w:left="502"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644" w:hanging="359.99999999999994"/>
      </w:pPr>
      <w:rPr>
        <w:rFonts w:ascii="Noto Sans Symbols" w:cs="Noto Sans Symbols" w:eastAsia="Noto Sans Symbols" w:hAnsi="Noto Sans Symbols"/>
      </w:rPr>
    </w:lvl>
    <w:lvl w:ilvl="1">
      <w:start w:val="1"/>
      <w:numFmt w:val="bullet"/>
      <w:lvlText w:val="o"/>
      <w:lvlJc w:val="left"/>
      <w:pPr>
        <w:ind w:left="1364" w:hanging="360"/>
      </w:pPr>
      <w:rPr>
        <w:rFonts w:ascii="Courier New" w:cs="Courier New" w:eastAsia="Courier New" w:hAnsi="Courier New"/>
      </w:rPr>
    </w:lvl>
    <w:lvl w:ilvl="2">
      <w:start w:val="1"/>
      <w:numFmt w:val="bullet"/>
      <w:lvlText w:val="▪"/>
      <w:lvlJc w:val="left"/>
      <w:pPr>
        <w:ind w:left="2084" w:hanging="360"/>
      </w:pPr>
      <w:rPr>
        <w:rFonts w:ascii="Noto Sans Symbols" w:cs="Noto Sans Symbols" w:eastAsia="Noto Sans Symbols" w:hAnsi="Noto Sans Symbols"/>
      </w:rPr>
    </w:lvl>
    <w:lvl w:ilvl="3">
      <w:start w:val="1"/>
      <w:numFmt w:val="bullet"/>
      <w:lvlText w:val="●"/>
      <w:lvlJc w:val="left"/>
      <w:pPr>
        <w:ind w:left="2804" w:hanging="360"/>
      </w:pPr>
      <w:rPr>
        <w:rFonts w:ascii="Noto Sans Symbols" w:cs="Noto Sans Symbols" w:eastAsia="Noto Sans Symbols" w:hAnsi="Noto Sans Symbols"/>
      </w:rPr>
    </w:lvl>
    <w:lvl w:ilvl="4">
      <w:start w:val="1"/>
      <w:numFmt w:val="bullet"/>
      <w:lvlText w:val="o"/>
      <w:lvlJc w:val="left"/>
      <w:pPr>
        <w:ind w:left="3524" w:hanging="360"/>
      </w:pPr>
      <w:rPr>
        <w:rFonts w:ascii="Courier New" w:cs="Courier New" w:eastAsia="Courier New" w:hAnsi="Courier New"/>
      </w:rPr>
    </w:lvl>
    <w:lvl w:ilvl="5">
      <w:start w:val="1"/>
      <w:numFmt w:val="bullet"/>
      <w:lvlText w:val="▪"/>
      <w:lvlJc w:val="left"/>
      <w:pPr>
        <w:ind w:left="4244" w:hanging="360"/>
      </w:pPr>
      <w:rPr>
        <w:rFonts w:ascii="Noto Sans Symbols" w:cs="Noto Sans Symbols" w:eastAsia="Noto Sans Symbols" w:hAnsi="Noto Sans Symbols"/>
      </w:rPr>
    </w:lvl>
    <w:lvl w:ilvl="6">
      <w:start w:val="1"/>
      <w:numFmt w:val="bullet"/>
      <w:lvlText w:val="●"/>
      <w:lvlJc w:val="left"/>
      <w:pPr>
        <w:ind w:left="4964" w:hanging="360"/>
      </w:pPr>
      <w:rPr>
        <w:rFonts w:ascii="Noto Sans Symbols" w:cs="Noto Sans Symbols" w:eastAsia="Noto Sans Symbols" w:hAnsi="Noto Sans Symbols"/>
      </w:rPr>
    </w:lvl>
    <w:lvl w:ilvl="7">
      <w:start w:val="1"/>
      <w:numFmt w:val="bullet"/>
      <w:lvlText w:val="o"/>
      <w:lvlJc w:val="left"/>
      <w:pPr>
        <w:ind w:left="5684" w:hanging="360"/>
      </w:pPr>
      <w:rPr>
        <w:rFonts w:ascii="Courier New" w:cs="Courier New" w:eastAsia="Courier New" w:hAnsi="Courier New"/>
      </w:rPr>
    </w:lvl>
    <w:lvl w:ilvl="8">
      <w:start w:val="1"/>
      <w:numFmt w:val="bullet"/>
      <w:lvlText w:val="▪"/>
      <w:lvlJc w:val="left"/>
      <w:pPr>
        <w:ind w:left="6404" w:hanging="360"/>
      </w:pPr>
      <w:rPr>
        <w:rFonts w:ascii="Noto Sans Symbols" w:cs="Noto Sans Symbols" w:eastAsia="Noto Sans Symbols" w:hAnsi="Noto Sans Symbols"/>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502" w:hanging="360"/>
      </w:pPr>
      <w:rPr>
        <w:rFonts w:ascii="Noto Sans Symbols" w:cs="Noto Sans Symbols" w:eastAsia="Noto Sans Symbols" w:hAnsi="Noto Sans Symbols"/>
      </w:rPr>
    </w:lvl>
    <w:lvl w:ilvl="1">
      <w:start w:val="1"/>
      <w:numFmt w:val="bullet"/>
      <w:lvlText w:val="o"/>
      <w:lvlJc w:val="left"/>
      <w:pPr>
        <w:ind w:left="1222" w:hanging="360"/>
      </w:pPr>
      <w:rPr>
        <w:rFonts w:ascii="Courier New" w:cs="Courier New" w:eastAsia="Courier New" w:hAnsi="Courier New"/>
      </w:rPr>
    </w:lvl>
    <w:lvl w:ilvl="2">
      <w:start w:val="1"/>
      <w:numFmt w:val="bullet"/>
      <w:lvlText w:val="▪"/>
      <w:lvlJc w:val="left"/>
      <w:pPr>
        <w:ind w:left="1942" w:hanging="360"/>
      </w:pPr>
      <w:rPr>
        <w:rFonts w:ascii="Noto Sans Symbols" w:cs="Noto Sans Symbols" w:eastAsia="Noto Sans Symbols" w:hAnsi="Noto Sans Symbols"/>
      </w:rPr>
    </w:lvl>
    <w:lvl w:ilvl="3">
      <w:start w:val="1"/>
      <w:numFmt w:val="bullet"/>
      <w:lvlText w:val="●"/>
      <w:lvlJc w:val="left"/>
      <w:pPr>
        <w:ind w:left="2662" w:hanging="360"/>
      </w:pPr>
      <w:rPr>
        <w:rFonts w:ascii="Noto Sans Symbols" w:cs="Noto Sans Symbols" w:eastAsia="Noto Sans Symbols" w:hAnsi="Noto Sans Symbols"/>
      </w:rPr>
    </w:lvl>
    <w:lvl w:ilvl="4">
      <w:start w:val="1"/>
      <w:numFmt w:val="bullet"/>
      <w:lvlText w:val="o"/>
      <w:lvlJc w:val="left"/>
      <w:pPr>
        <w:ind w:left="3382" w:hanging="360"/>
      </w:pPr>
      <w:rPr>
        <w:rFonts w:ascii="Courier New" w:cs="Courier New" w:eastAsia="Courier New" w:hAnsi="Courier New"/>
      </w:rPr>
    </w:lvl>
    <w:lvl w:ilvl="5">
      <w:start w:val="1"/>
      <w:numFmt w:val="bullet"/>
      <w:lvlText w:val="▪"/>
      <w:lvlJc w:val="left"/>
      <w:pPr>
        <w:ind w:left="4102" w:hanging="360"/>
      </w:pPr>
      <w:rPr>
        <w:rFonts w:ascii="Noto Sans Symbols" w:cs="Noto Sans Symbols" w:eastAsia="Noto Sans Symbols" w:hAnsi="Noto Sans Symbols"/>
      </w:rPr>
    </w:lvl>
    <w:lvl w:ilvl="6">
      <w:start w:val="1"/>
      <w:numFmt w:val="bullet"/>
      <w:lvlText w:val="●"/>
      <w:lvlJc w:val="left"/>
      <w:pPr>
        <w:ind w:left="4822" w:hanging="360"/>
      </w:pPr>
      <w:rPr>
        <w:rFonts w:ascii="Noto Sans Symbols" w:cs="Noto Sans Symbols" w:eastAsia="Noto Sans Symbols" w:hAnsi="Noto Sans Symbols"/>
      </w:rPr>
    </w:lvl>
    <w:lvl w:ilvl="7">
      <w:start w:val="1"/>
      <w:numFmt w:val="bullet"/>
      <w:lvlText w:val="o"/>
      <w:lvlJc w:val="left"/>
      <w:pPr>
        <w:ind w:left="5542" w:hanging="360"/>
      </w:pPr>
      <w:rPr>
        <w:rFonts w:ascii="Courier New" w:cs="Courier New" w:eastAsia="Courier New" w:hAnsi="Courier New"/>
      </w:rPr>
    </w:lvl>
    <w:lvl w:ilvl="8">
      <w:start w:val="1"/>
      <w:numFmt w:val="bullet"/>
      <w:lvlText w:val="▪"/>
      <w:lvlJc w:val="left"/>
      <w:pPr>
        <w:ind w:left="6262" w:hanging="360"/>
      </w:pPr>
      <w:rPr>
        <w:rFonts w:ascii="Noto Sans Symbols" w:cs="Noto Sans Symbols" w:eastAsia="Noto Sans Symbols" w:hAnsi="Noto Sans Symbols"/>
      </w:rPr>
    </w:lvl>
  </w:abstractNum>
  <w:abstractNum w:abstractNumId="12">
    <w:lvl w:ilvl="0">
      <w:start w:val="1"/>
      <w:numFmt w:val="upperLetter"/>
      <w:lvlText w:val="%1."/>
      <w:lvlJc w:val="left"/>
      <w:pPr>
        <w:ind w:left="720" w:hanging="360"/>
      </w:pPr>
      <w:rPr>
        <w:i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862" w:hanging="360"/>
      </w:pPr>
      <w:rPr>
        <w:rFonts w:ascii="Noto Sans Symbols" w:cs="Noto Sans Symbols" w:eastAsia="Noto Sans Symbols" w:hAnsi="Noto Sans Symbols"/>
      </w:rPr>
    </w:lvl>
    <w:lvl w:ilvl="1">
      <w:start w:val="1"/>
      <w:numFmt w:val="bullet"/>
      <w:lvlText w:val="o"/>
      <w:lvlJc w:val="left"/>
      <w:pPr>
        <w:ind w:left="1582" w:hanging="360"/>
      </w:pPr>
      <w:rPr>
        <w:rFonts w:ascii="Courier New" w:cs="Courier New" w:eastAsia="Courier New" w:hAnsi="Courier New"/>
      </w:rPr>
    </w:lvl>
    <w:lvl w:ilvl="2">
      <w:start w:val="1"/>
      <w:numFmt w:val="bullet"/>
      <w:lvlText w:val="▪"/>
      <w:lvlJc w:val="left"/>
      <w:pPr>
        <w:ind w:left="2302" w:hanging="360"/>
      </w:pPr>
      <w:rPr>
        <w:rFonts w:ascii="Noto Sans Symbols" w:cs="Noto Sans Symbols" w:eastAsia="Noto Sans Symbols" w:hAnsi="Noto Sans Symbols"/>
      </w:rPr>
    </w:lvl>
    <w:lvl w:ilvl="3">
      <w:start w:val="1"/>
      <w:numFmt w:val="bullet"/>
      <w:lvlText w:val="●"/>
      <w:lvlJc w:val="left"/>
      <w:pPr>
        <w:ind w:left="3022" w:hanging="360"/>
      </w:pPr>
      <w:rPr>
        <w:rFonts w:ascii="Noto Sans Symbols" w:cs="Noto Sans Symbols" w:eastAsia="Noto Sans Symbols" w:hAnsi="Noto Sans Symbols"/>
      </w:rPr>
    </w:lvl>
    <w:lvl w:ilvl="4">
      <w:start w:val="1"/>
      <w:numFmt w:val="bullet"/>
      <w:lvlText w:val="o"/>
      <w:lvlJc w:val="left"/>
      <w:pPr>
        <w:ind w:left="3742" w:hanging="360"/>
      </w:pPr>
      <w:rPr>
        <w:rFonts w:ascii="Courier New" w:cs="Courier New" w:eastAsia="Courier New" w:hAnsi="Courier New"/>
      </w:rPr>
    </w:lvl>
    <w:lvl w:ilvl="5">
      <w:start w:val="1"/>
      <w:numFmt w:val="bullet"/>
      <w:lvlText w:val="▪"/>
      <w:lvlJc w:val="left"/>
      <w:pPr>
        <w:ind w:left="4462" w:hanging="360"/>
      </w:pPr>
      <w:rPr>
        <w:rFonts w:ascii="Noto Sans Symbols" w:cs="Noto Sans Symbols" w:eastAsia="Noto Sans Symbols" w:hAnsi="Noto Sans Symbols"/>
      </w:rPr>
    </w:lvl>
    <w:lvl w:ilvl="6">
      <w:start w:val="1"/>
      <w:numFmt w:val="bullet"/>
      <w:lvlText w:val="●"/>
      <w:lvlJc w:val="left"/>
      <w:pPr>
        <w:ind w:left="5182" w:hanging="360"/>
      </w:pPr>
      <w:rPr>
        <w:rFonts w:ascii="Noto Sans Symbols" w:cs="Noto Sans Symbols" w:eastAsia="Noto Sans Symbols" w:hAnsi="Noto Sans Symbols"/>
      </w:rPr>
    </w:lvl>
    <w:lvl w:ilvl="7">
      <w:start w:val="1"/>
      <w:numFmt w:val="bullet"/>
      <w:lvlText w:val="o"/>
      <w:lvlJc w:val="left"/>
      <w:pPr>
        <w:ind w:left="5902" w:hanging="360"/>
      </w:pPr>
      <w:rPr>
        <w:rFonts w:ascii="Courier New" w:cs="Courier New" w:eastAsia="Courier New" w:hAnsi="Courier New"/>
      </w:rPr>
    </w:lvl>
    <w:lvl w:ilvl="8">
      <w:start w:val="1"/>
      <w:numFmt w:val="bullet"/>
      <w:lvlText w:val="▪"/>
      <w:lvlJc w:val="left"/>
      <w:pPr>
        <w:ind w:left="6622"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3">
    <w:name w:val="heading 3"/>
    <w:basedOn w:val="Normal"/>
    <w:link w:val="Ttulo3Car"/>
    <w:uiPriority w:val="9"/>
    <w:qFormat w:val="1"/>
    <w:rsid w:val="0041160D"/>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1A4D3D"/>
    <w:pPr>
      <w:ind w:left="720"/>
      <w:contextualSpacing w:val="1"/>
    </w:pPr>
  </w:style>
  <w:style w:type="character" w:styleId="Hipervnculo">
    <w:name w:val="Hyperlink"/>
    <w:basedOn w:val="Fuentedeprrafopredeter"/>
    <w:uiPriority w:val="99"/>
    <w:unhideWhenUsed w:val="1"/>
    <w:rsid w:val="00862498"/>
    <w:rPr>
      <w:color w:val="0563c1" w:themeColor="hyperlink"/>
      <w:u w:val="single"/>
    </w:rPr>
  </w:style>
  <w:style w:type="character" w:styleId="Textoennegrita">
    <w:name w:val="Strong"/>
    <w:basedOn w:val="Fuentedeprrafopredeter"/>
    <w:uiPriority w:val="22"/>
    <w:qFormat w:val="1"/>
    <w:rsid w:val="00862498"/>
    <w:rPr>
      <w:b w:val="1"/>
      <w:bCs w:val="1"/>
    </w:rPr>
  </w:style>
  <w:style w:type="character" w:styleId="Ttulo3Car" w:customStyle="1">
    <w:name w:val="Título 3 Car"/>
    <w:basedOn w:val="Fuentedeprrafopredeter"/>
    <w:link w:val="Ttulo3"/>
    <w:uiPriority w:val="9"/>
    <w:rsid w:val="0041160D"/>
    <w:rPr>
      <w:rFonts w:ascii="Times New Roman" w:cs="Times New Roman" w:eastAsia="Times New Roman" w:hAnsi="Times New Roman"/>
      <w:b w:val="1"/>
      <w:bCs w:val="1"/>
      <w:sz w:val="27"/>
      <w:szCs w:val="2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ignificados.com/bueno/" TargetMode="External"/><Relationship Id="rId10" Type="http://schemas.openxmlformats.org/officeDocument/2006/relationships/hyperlink" Target="https://www.educaweb.com/profesion/ingeniero-sistemas-103/" TargetMode="External"/><Relationship Id="rId13" Type="http://schemas.openxmlformats.org/officeDocument/2006/relationships/hyperlink" Target="https://comunidad.udistrital.edu.co/formatoieee/2017/01/23/formato-ieee-para-trabajos-escritos-normas-ieee/" TargetMode="External"/><Relationship Id="rId12" Type="http://schemas.openxmlformats.org/officeDocument/2006/relationships/hyperlink" Target="https://www.eafit.edu.co/programas-academicos/pregrados/ingenieria-sistemas/plan-estudios/Paginas/inicio.aspx"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educaweb.com/profesion/ingeniero-sistemas-103/" TargetMode="External"/><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BfHrmPnEPbjBoBghhNMubuzkow==">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2021-12-04T02:49:00Z</dcterms:created>
  <dc:creator>usuario</dc:creator>
</cp:coreProperties>
</file>