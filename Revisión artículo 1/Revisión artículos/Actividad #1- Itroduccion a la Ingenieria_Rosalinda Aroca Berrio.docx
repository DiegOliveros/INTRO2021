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0"/>
          <w:szCs w:val="20"/>
        </w:rPr>
      </w:pPr>
      <w:sdt>
        <w:sdtPr>
          <w:tag w:val="goog_rdk_0"/>
        </w:sdtPr>
        <w:sdtContent>
          <w:commentRangeStart w:id="0"/>
        </w:sdtContent>
      </w:sdt>
      <w:r w:rsidDel="00000000" w:rsidR="00000000" w:rsidRPr="00000000">
        <w:rPr>
          <w:rFonts w:ascii="Times New Roman" w:cs="Times New Roman" w:eastAsia="Times New Roman" w:hAnsi="Times New Roman"/>
          <w:i w:val="1"/>
          <w:sz w:val="20"/>
          <w:szCs w:val="20"/>
          <w:rtl w:val="0"/>
        </w:rPr>
        <w:t xml:space="preserve">Resumen</w:t>
      </w:r>
      <w:r w:rsidDel="00000000" w:rsidR="00000000" w:rsidRPr="00000000">
        <w:rPr>
          <w:rFonts w:ascii="Times New Roman" w:cs="Times New Roman" w:eastAsia="Times New Roman" w:hAnsi="Times New Roman"/>
          <w:sz w:val="20"/>
          <w:szCs w:val="20"/>
          <w:rtl w:val="0"/>
        </w:rPr>
        <w:t xml:space="preserve"> - El presente trabajo, denota la importancia de los ingenieros de sistemas en la sociedad, sus líneas o áreas de estudio, al igual que su ruta de formación y como estos lo ayudan a solventar sus diferentes necesidades a la hora de enfrentarse a su vida laboral, del mismo modo indicaré mis habilidades, mis falencias y mi punto de vista acerca de lo ya mencionado. </w:t>
      </w:r>
    </w:p>
    <w:p w:rsidR="00000000" w:rsidDel="00000000" w:rsidP="00000000" w:rsidRDefault="00000000" w:rsidRPr="00000000" w14:paraId="00000004">
      <w:pPr>
        <w:spacing w:after="0" w:line="240" w:lineRule="auto"/>
        <w:ind w:hanging="70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Abstract - The present work, denotes the importance of systems engineers in society, their lines or areas of study, as well as their training route and how these help them to solve their different needs when facing their working life, in the same way I will indicate my skills, my shortcomings and my point of view about the aforementioned.</w:t>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Índice de términos – ingeniería de sistemas, proyecto de vida, plan de estudio, sociedad.</w:t>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2"/>
        </w:sdtPr>
        <w:sdtContent>
          <w:ins w:author="DANIEL TABORDA OBANDO" w:id="0" w:date="2021-12-09T17:07:2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ins>
        </w:sdtContent>
      </w:sdt>
      <w:sdt>
        <w:sdtPr>
          <w:tag w:val="goog_rdk_3"/>
        </w:sdtPr>
        <w:sdtContent>
          <w:del w:author="DANIEL TABORDA OBANDO" w:id="0" w:date="2021-12-09T17:07:2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INTRODUCCION</w:delText>
            </w:r>
          </w:del>
        </w:sdtContent>
      </w:sdt>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0"/>
          <w:szCs w:val="20"/>
        </w:rPr>
      </w:pPr>
      <w:sdt>
        <w:sdtPr>
          <w:tag w:val="goog_rdk_5"/>
        </w:sdtPr>
        <w:sdtContent>
          <w:ins w:author="DANIEL TABORDA OBANDO" w:id="1" w:date="2021-12-09T17:07:25Z">
            <w:r w:rsidDel="00000000" w:rsidR="00000000" w:rsidRPr="00000000">
              <w:rPr>
                <w:rFonts w:ascii="Times New Roman" w:cs="Times New Roman" w:eastAsia="Times New Roman" w:hAnsi="Times New Roman"/>
                <w:sz w:val="20"/>
                <w:szCs w:val="20"/>
                <w:rtl w:val="0"/>
              </w:rPr>
              <w:t xml:space="preserve">La </w:t>
            </w:r>
          </w:ins>
        </w:sdtContent>
      </w:sdt>
      <w:r w:rsidDel="00000000" w:rsidR="00000000" w:rsidRPr="00000000">
        <w:rPr>
          <w:rFonts w:ascii="Times New Roman" w:cs="Times New Roman" w:eastAsia="Times New Roman" w:hAnsi="Times New Roman"/>
          <w:sz w:val="20"/>
          <w:szCs w:val="20"/>
          <w:rtl w:val="0"/>
        </w:rPr>
        <w:t xml:space="preserve">Ingeniería de sistemas es una carrera que permite diseñar, crear, innovar e integrar soluciones tecnológicas para la transferencia plena y responsable de las tecnologías de la información y la comunicación, en busca de la optimización de recursos para el crecimiento, el desarrollo sustentable y bienestar de la humanidad. [1]</w:t>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su proceso académico los ingenieros desarrollan diferentes líneas de estudio, las cuales se convierten en la base para la obtención de habilidades que le ayuden en su futuro como profesional, dichas líneas cumplen un propósito específico, y al final el ingeniero será capaz de poner cada una en práctica mediante el análisis y diseño de mejoras en tales líneas.</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0"/>
          <w:szCs w:val="20"/>
        </w:rPr>
      </w:pPr>
      <w:bookmarkStart w:colFirst="0" w:colLast="0" w:name="_heading=h.gjdgxs" w:id="0"/>
      <w:bookmarkEnd w:id="0"/>
      <w:r w:rsidDel="00000000" w:rsidR="00000000" w:rsidRPr="00000000">
        <w:rPr>
          <w:rFonts w:ascii="Times New Roman" w:cs="Times New Roman" w:eastAsia="Times New Roman" w:hAnsi="Times New Roman"/>
          <w:sz w:val="20"/>
          <w:szCs w:val="20"/>
          <w:rtl w:val="0"/>
        </w:rPr>
        <w:t xml:space="preserve">De igual manera el ingeniero debe cumplir con diferentes capacidades y habilidades, las cuales le </w:t>
      </w:r>
      <w:sdt>
        <w:sdtPr>
          <w:tag w:val="goog_rdk_6"/>
        </w:sdtPr>
        <w:sdtContent>
          <w:ins w:author="DANIEL TABORDA OBANDO" w:id="2" w:date="2021-12-09T17:07:54Z">
            <w:r w:rsidDel="00000000" w:rsidR="00000000" w:rsidRPr="00000000">
              <w:rPr>
                <w:rFonts w:ascii="Times New Roman" w:cs="Times New Roman" w:eastAsia="Times New Roman" w:hAnsi="Times New Roman"/>
                <w:sz w:val="20"/>
                <w:szCs w:val="20"/>
                <w:rtl w:val="0"/>
              </w:rPr>
              <w:t xml:space="preserve">ayudarán</w:t>
            </w:r>
          </w:ins>
        </w:sdtContent>
      </w:sdt>
      <w:sdt>
        <w:sdtPr>
          <w:tag w:val="goog_rdk_7"/>
        </w:sdtPr>
        <w:sdtContent>
          <w:del w:author="DANIEL TABORDA OBANDO" w:id="2" w:date="2021-12-09T17:07:54Z">
            <w:r w:rsidDel="00000000" w:rsidR="00000000" w:rsidRPr="00000000">
              <w:rPr>
                <w:rFonts w:ascii="Times New Roman" w:cs="Times New Roman" w:eastAsia="Times New Roman" w:hAnsi="Times New Roman"/>
                <w:sz w:val="20"/>
                <w:szCs w:val="20"/>
                <w:rtl w:val="0"/>
              </w:rPr>
              <w:delText xml:space="preserve">ayudaran</w:delText>
            </w:r>
          </w:del>
        </w:sdtContent>
      </w:sdt>
      <w:r w:rsidDel="00000000" w:rsidR="00000000" w:rsidRPr="00000000">
        <w:rPr>
          <w:rFonts w:ascii="Times New Roman" w:cs="Times New Roman" w:eastAsia="Times New Roman" w:hAnsi="Times New Roman"/>
          <w:sz w:val="20"/>
          <w:szCs w:val="20"/>
          <w:rtl w:val="0"/>
        </w:rPr>
        <w:t xml:space="preserve"> en su proceso. Este trabajo mostrará algunas de estas, tomadas desde  mi postura. </w:t>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Líneas o áreas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0"/>
        </w:tabs>
        <w:spacing w:after="0" w:before="0" w:line="240" w:lineRule="auto"/>
        <w:ind w:left="42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las líneas o áreas de estudio de ingeniería de sistemas?</w:t>
      </w:r>
    </w:p>
    <w:p w:rsidR="00000000" w:rsidDel="00000000" w:rsidP="00000000" w:rsidRDefault="00000000" w:rsidRPr="00000000" w14:paraId="0000001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0"/>
          <w:szCs w:val="20"/>
        </w:rPr>
      </w:pPr>
      <w:sdt>
        <w:sdtPr>
          <w:tag w:val="goog_rdk_9"/>
        </w:sdtPr>
        <w:sdtContent>
          <w:del w:author="DANIEL TABORDA OBANDO" w:id="3" w:date="2021-12-09T17:09:24Z">
            <w:r w:rsidDel="00000000" w:rsidR="00000000" w:rsidRPr="00000000">
              <w:rPr>
                <w:rFonts w:ascii="Times New Roman" w:cs="Times New Roman" w:eastAsia="Times New Roman" w:hAnsi="Times New Roman"/>
                <w:sz w:val="20"/>
                <w:szCs w:val="20"/>
                <w:rtl w:val="0"/>
              </w:rPr>
              <w:delText xml:space="preserve">Según [2]</w:delText>
            </w:r>
          </w:del>
        </w:sdtContent>
      </w:sdt>
      <w:r w:rsidDel="00000000" w:rsidR="00000000" w:rsidRPr="00000000">
        <w:rPr>
          <w:rFonts w:ascii="Times New Roman" w:cs="Times New Roman" w:eastAsia="Times New Roman" w:hAnsi="Times New Roman"/>
          <w:sz w:val="20"/>
          <w:szCs w:val="20"/>
          <w:rtl w:val="0"/>
        </w:rPr>
        <w:t xml:space="preserve">,</w:t>
      </w:r>
      <w:sdt>
        <w:sdtPr>
          <w:tag w:val="goog_rdk_10"/>
        </w:sdtPr>
        <w:sdtContent>
          <w:del w:author="DANIEL TABORDA OBANDO" w:id="4" w:date="2021-12-09T17:09:30Z">
            <w:r w:rsidDel="00000000" w:rsidR="00000000" w:rsidRPr="00000000">
              <w:rPr>
                <w:rFonts w:ascii="Times New Roman" w:cs="Times New Roman" w:eastAsia="Times New Roman" w:hAnsi="Times New Roman"/>
                <w:sz w:val="20"/>
                <w:szCs w:val="20"/>
                <w:rtl w:val="0"/>
              </w:rPr>
              <w:delText xml:space="preserve"> e</w:delText>
            </w:r>
          </w:del>
        </w:sdtContent>
      </w:sdt>
      <w:sdt>
        <w:sdtPr>
          <w:tag w:val="goog_rdk_11"/>
        </w:sdtPr>
        <w:sdtContent>
          <w:ins w:author="DANIEL TABORDA OBANDO" w:id="4" w:date="2021-12-09T17:09:30Z">
            <w:r w:rsidDel="00000000" w:rsidR="00000000" w:rsidRPr="00000000">
              <w:rPr>
                <w:rFonts w:ascii="Times New Roman" w:cs="Times New Roman" w:eastAsia="Times New Roman" w:hAnsi="Times New Roman"/>
                <w:sz w:val="20"/>
                <w:szCs w:val="20"/>
                <w:rtl w:val="0"/>
              </w:rPr>
              <w:t xml:space="preserve">E</w:t>
            </w:r>
          </w:ins>
        </w:sdtContent>
      </w:sdt>
      <w:r w:rsidDel="00000000" w:rsidR="00000000" w:rsidRPr="00000000">
        <w:rPr>
          <w:rFonts w:ascii="Times New Roman" w:cs="Times New Roman" w:eastAsia="Times New Roman" w:hAnsi="Times New Roman"/>
          <w:sz w:val="20"/>
          <w:szCs w:val="20"/>
          <w:rtl w:val="0"/>
        </w:rPr>
        <w:t xml:space="preserve">n el campo "Área" del plan de estudios se aplica la siguiente convención</w:t>
      </w:r>
      <w:sdt>
        <w:sdtPr>
          <w:tag w:val="goog_rdk_12"/>
        </w:sdtPr>
        <w:sdtContent>
          <w:ins w:author="DANIEL TABORDA OBANDO" w:id="5" w:date="2021-12-09T17:09:10Z">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r>
          </w:ins>
        </w:sdtContent>
      </w:sdt>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CB: Ciencias básicas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 Básicas de ingeniería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FP: Formación profesional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FC: Formación complementaria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 Socio-humanística </w:t>
      </w:r>
    </w:p>
    <w:p w:rsidR="00000000" w:rsidDel="00000000" w:rsidP="00000000" w:rsidRDefault="00000000" w:rsidRPr="00000000" w14:paraId="0000001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26" w:right="0" w:hanging="37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 o cuáles de las líneas o áreas de la ingeniería de sistemas le llaman más la atención y por qué? </w:t>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14"/>
        </w:sdtPr>
        <w:sdtContent>
          <w:del w:author="DANIEL TABORDA OBANDO" w:id="6" w:date="2021-12-09T17:10:0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De acuerdo a [3], l</w:delText>
            </w:r>
          </w:del>
        </w:sdtContent>
      </w:sdt>
      <w:sdt>
        <w:sdtPr>
          <w:tag w:val="goog_rdk_15"/>
        </w:sdtPr>
        <w:sdtContent>
          <w:ins w:author="DANIEL TABORDA OBANDO" w:id="6" w:date="2021-12-09T17:10:0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Formación profesional, es un área de entendimiento que define al profesional de sistemas, por medio de la fundamentación en programación, algoritmos, construcciones de datos, paradigmas de programación, teoría de sistemas y bases de datos, la ingeniería del programa, las redes de computadores, la arquitectura de la computadora, la fundamentación teórica y desempeño de los sistemas operativos, la teoría de autómatas y la simulación de procesos estocásticos</w:t>
      </w:r>
      <w:sdt>
        <w:sdtPr>
          <w:tag w:val="goog_rdk_16"/>
        </w:sdtPr>
        <w:sdtContent>
          <w:ins w:author="DANIEL TABORDA OBANDO" w:id="7" w:date="2021-12-09T17:09:5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consideración a lo anterior, la (FP) es un área que me atrae porque permite formarme como profesional, obteniendo conocimientos y fortaleciendo mis habilidades en procesos sistemáticos que den un enfoque de productividad en mi vida personal y laboral. </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18"/>
        </w:sdtPr>
        <w:sdtContent>
          <w:del w:author="DANIEL TABORDA OBANDO" w:id="8" w:date="2021-12-09T17:11:0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Del mismo modo [3], nos denota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otra de las áreas de la ingeniería de sistemas </w:t>
      </w:r>
      <w:sdt>
        <w:sdtPr>
          <w:tag w:val="goog_rdk_19"/>
        </w:sdtPr>
        <w:sdtContent>
          <w:del w:author="DANIEL TABORDA OBANDO" w:id="9" w:date="2021-12-09T17:11:3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como lo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 la Socio-humanística, la cual  </w:t>
      </w:r>
      <w:sdt>
        <w:sdtPr>
          <w:tag w:val="goog_rdk_20"/>
        </w:sdtPr>
        <w:sdtContent>
          <w:ins w:author="DANIEL TABORDA OBANDO" w:id="10" w:date="2021-12-09T17:11:4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pretende </w:t>
            </w:r>
          </w:ins>
        </w:sdtContent>
      </w:sdt>
      <w:sdt>
        <w:sdtPr>
          <w:tag w:val="goog_rdk_21"/>
        </w:sdtPr>
        <w:sdtContent>
          <w:del w:author="DANIEL TABORDA OBANDO" w:id="10" w:date="2021-12-09T17:11:4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posee por objetivo</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ayudar a la formación integral de los estudiantes</w:t>
      </w:r>
      <w:sdt>
        <w:sdtPr>
          <w:tag w:val="goog_rdk_22"/>
        </w:sdtPr>
        <w:sdtContent>
          <w:del w:author="DANIEL TABORDA OBANDO" w:id="11" w:date="2021-12-09T17:11:4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 considerarlo individuo del entendimiento y de conciencia social y autor de cultura. Esta área promueve además la apropiación de los fundamentos en investigación, la comprensión y aplicación de metodologías de aprendizaje  en observación</w:t>
      </w:r>
      <w:sdt>
        <w:sdtPr>
          <w:tag w:val="goog_rdk_23"/>
        </w:sdtPr>
        <w:sdtContent>
          <w:ins w:author="DANIEL TABORDA OBANDO" w:id="12" w:date="2021-12-09T17:11:0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dt>
      <w:sdtPr>
        <w:tag w:val="goog_rdk_29"/>
      </w:sdtPr>
      <w:sdtContent>
        <w:p w:rsidR="00000000" w:rsidDel="00000000" w:rsidP="00000000" w:rsidRDefault="00000000" w:rsidRPr="00000000" w14:paraId="00000027">
          <w:pPr>
            <w:spacing w:after="0" w:line="240" w:lineRule="auto"/>
            <w:jc w:val="both"/>
            <w:rPr>
              <w:del w:author="DANIEL TABORDA OBANDO" w:id="15" w:date="2021-12-09T17:12:42Z"/>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Teniendo en cuenta lo descrito por [3], esta es un área que me atrae debido a su importancia en la formación del estudiante, porque </w:t>
          </w:r>
          <w:sdt>
            <w:sdtPr>
              <w:tag w:val="goog_rdk_24"/>
            </w:sdtPr>
            <w:sdtContent>
              <w:ins w:author="DANIEL TABORDA OBANDO" w:id="13" w:date="2021-12-09T17:12:19Z">
                <w:r w:rsidDel="00000000" w:rsidR="00000000" w:rsidRPr="00000000">
                  <w:rPr>
                    <w:rFonts w:ascii="Times New Roman" w:cs="Times New Roman" w:eastAsia="Times New Roman" w:hAnsi="Times New Roman"/>
                    <w:sz w:val="20"/>
                    <w:szCs w:val="20"/>
                    <w:rtl w:val="0"/>
                  </w:rPr>
                  <w:t xml:space="preserve">ayuda a ampliar </w:t>
                </w:r>
              </w:ins>
            </w:sdtContent>
          </w:sdt>
          <w:sdt>
            <w:sdtPr>
              <w:tag w:val="goog_rdk_25"/>
            </w:sdtPr>
            <w:sdtContent>
              <w:del w:author="DANIEL TABORDA OBANDO" w:id="13" w:date="2021-12-09T17:12:19Z">
                <w:r w:rsidDel="00000000" w:rsidR="00000000" w:rsidRPr="00000000">
                  <w:rPr>
                    <w:rFonts w:ascii="Times New Roman" w:cs="Times New Roman" w:eastAsia="Times New Roman" w:hAnsi="Times New Roman"/>
                    <w:sz w:val="20"/>
                    <w:szCs w:val="20"/>
                    <w:rtl w:val="0"/>
                  </w:rPr>
                  <w:delText xml:space="preserve">determina el ampliar</w:delText>
                </w:r>
              </w:del>
            </w:sdtContent>
          </w:sdt>
          <w:r w:rsidDel="00000000" w:rsidR="00000000" w:rsidRPr="00000000">
            <w:rPr>
              <w:rFonts w:ascii="Times New Roman" w:cs="Times New Roman" w:eastAsia="Times New Roman" w:hAnsi="Times New Roman"/>
              <w:sz w:val="20"/>
              <w:szCs w:val="20"/>
              <w:rtl w:val="0"/>
            </w:rPr>
            <w:t xml:space="preserve"> el conocimiento basado en la investigación y que esta a su vez </w:t>
          </w:r>
          <w:sdt>
            <w:sdtPr>
              <w:tag w:val="goog_rdk_26"/>
            </w:sdtPr>
            <w:sdtContent>
              <w:del w:author="DANIEL TABORDA OBANDO" w:id="14" w:date="2021-12-09T17:12:35Z">
                <w:r w:rsidDel="00000000" w:rsidR="00000000" w:rsidRPr="00000000">
                  <w:rPr>
                    <w:rFonts w:ascii="Times New Roman" w:cs="Times New Roman" w:eastAsia="Times New Roman" w:hAnsi="Times New Roman"/>
                    <w:sz w:val="20"/>
                    <w:szCs w:val="20"/>
                    <w:rtl w:val="0"/>
                  </w:rPr>
                  <w:delText xml:space="preserve">sea de </w:delText>
                </w:r>
              </w:del>
            </w:sdtContent>
          </w:sdt>
          <w:r w:rsidDel="00000000" w:rsidR="00000000" w:rsidRPr="00000000">
            <w:rPr>
              <w:rFonts w:ascii="Times New Roman" w:cs="Times New Roman" w:eastAsia="Times New Roman" w:hAnsi="Times New Roman"/>
              <w:sz w:val="20"/>
              <w:szCs w:val="20"/>
              <w:rtl w:val="0"/>
            </w:rPr>
            <w:t xml:space="preserve">aporte a la sociedad</w:t>
          </w:r>
          <w:sdt>
            <w:sdtPr>
              <w:tag w:val="goog_rdk_27"/>
            </w:sdtPr>
            <w:sdtContent>
              <w:ins w:author="DANIEL TABORDA OBANDO" w:id="15" w:date="2021-12-09T17:12:42Z">
                <w:r w:rsidDel="00000000" w:rsidR="00000000" w:rsidRPr="00000000">
                  <w:rPr>
                    <w:rFonts w:ascii="Times New Roman" w:cs="Times New Roman" w:eastAsia="Times New Roman" w:hAnsi="Times New Roman"/>
                    <w:sz w:val="20"/>
                    <w:szCs w:val="20"/>
                    <w:rtl w:val="0"/>
                  </w:rPr>
                  <w:t xml:space="preserve">.</w:t>
                </w:r>
              </w:ins>
            </w:sdtContent>
          </w:sdt>
          <w:sdt>
            <w:sdtPr>
              <w:tag w:val="goog_rdk_28"/>
            </w:sdtPr>
            <w:sdtContent>
              <w:del w:author="DANIEL TABORDA OBANDO" w:id="15" w:date="2021-12-09T17:12:42Z">
                <w:r w:rsidDel="00000000" w:rsidR="00000000" w:rsidRPr="00000000">
                  <w:rPr>
                    <w:rFonts w:ascii="Times New Roman" w:cs="Times New Roman" w:eastAsia="Times New Roman" w:hAnsi="Times New Roman"/>
                    <w:sz w:val="20"/>
                    <w:szCs w:val="20"/>
                    <w:rtl w:val="0"/>
                  </w:rPr>
                  <w:delText xml:space="preserve">, basándose en hechos y población objetiva.  </w:delText>
                </w:r>
              </w:del>
            </w:sdtContent>
          </w:sdt>
        </w:p>
      </w:sdtContent>
    </w:sdt>
    <w:p w:rsidR="00000000" w:rsidDel="00000000" w:rsidP="00000000" w:rsidRDefault="00000000" w:rsidRPr="00000000" w14:paraId="00000028">
      <w:pPr>
        <w:spacing w:after="0" w:line="240" w:lineRule="auto"/>
        <w:jc w:val="both"/>
        <w:rPr>
          <w:rFonts w:ascii="Times New Roman" w:cs="Times New Roman" w:eastAsia="Times New Roman" w:hAnsi="Times New Roman"/>
          <w:sz w:val="20"/>
          <w:szCs w:val="20"/>
        </w:rPr>
      </w:pPr>
      <w:sdt>
        <w:sdtPr>
          <w:tag w:val="goog_rdk_30"/>
        </w:sdtPr>
        <w:sdtContent>
          <w:del w:author="DANIEL TABORDA OBANDO" w:id="15" w:date="2021-12-09T17:12:42Z">
            <w:r w:rsidDel="00000000" w:rsidR="00000000" w:rsidRPr="00000000">
              <w:rPr>
                <w:rFonts w:ascii="Times New Roman" w:cs="Times New Roman" w:eastAsia="Times New Roman" w:hAnsi="Times New Roman"/>
                <w:sz w:val="20"/>
                <w:szCs w:val="20"/>
                <w:rtl w:val="0"/>
              </w:rPr>
              <w:delText xml:space="preserve"> </w:delText>
            </w:r>
          </w:del>
        </w:sdtContent>
      </w:sdt>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cree que será esa línea a futuro? </w:t>
      </w:r>
    </w:p>
    <w:p w:rsidR="00000000" w:rsidDel="00000000" w:rsidP="00000000" w:rsidRDefault="00000000" w:rsidRPr="00000000" w14:paraId="0000002A">
      <w:pPr>
        <w:spacing w:after="0" w:line="240" w:lineRule="auto"/>
        <w:ind w:left="284" w:hanging="42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3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Formación profesional: Debería ser un área importante por la formación recibida en mi proceso educativo,  o sea,  ponerla en práctica siguiendo valores éticos expertos, inculcados en todo el camino de instrucción, que me </w:t>
      </w:r>
      <w:sdt>
        <w:sdtPr>
          <w:tag w:val="goog_rdk_32"/>
        </w:sdtPr>
        <w:sdtContent>
          <w:ins w:author="DANIEL TABORDA OBANDO" w:id="16" w:date="2021-12-09T17:13:1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caracterizan</w:t>
            </w:r>
          </w:ins>
        </w:sdtContent>
      </w:sdt>
      <w:sdt>
        <w:sdtPr>
          <w:tag w:val="goog_rdk_33"/>
        </w:sdtPr>
        <w:sdtContent>
          <w:del w:author="DANIEL TABORDA OBANDO" w:id="16" w:date="2021-12-09T17:13:1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caractericen</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mi manejo por el buen desarrollo y funcionamiento de los procesos sistemáticos conseguidos en mí trascender formativo. </w:t>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commentRangeEnd w:id="1"/>
      <w:r w:rsidDel="00000000" w:rsidR="00000000" w:rsidRPr="00000000">
        <w:commentReference w:id="1"/>
      </w:r>
      <w:r w:rsidDel="00000000" w:rsidR="00000000" w:rsidRPr="00000000">
        <w:rPr>
          <w:rtl w:val="0"/>
        </w:rPr>
      </w:r>
    </w:p>
    <w:sdt>
      <w:sdtPr>
        <w:tag w:val="goog_rdk_35"/>
      </w:sdtPr>
      <w:sdtContent>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 w:right="0" w:firstLine="142"/>
            <w:jc w:val="both"/>
            <w:rPr>
              <w:ins w:author="DANIEL TABORDA OBANDO" w:id="17" w:date="2021-12-09T17:14:55Z"/>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Socio-humanística: A través de los conocimientos obtenidos en esta área, nos formaremos como seres humanos armoniosos que puedan contribuir al desarrollo de la sociedad con responsabilidad y altruismo. </w:t>
          </w:r>
          <w:sdt>
            <w:sdtPr>
              <w:tag w:val="goog_rdk_34"/>
            </w:sdtPr>
            <w:sdtContent>
              <w:ins w:author="DANIEL TABORDA OBANDO" w:id="17" w:date="2021-12-09T17:14:5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el contexto educativo un enfoque socio-humanístico posee un significado especial, cuando se afirma que la formación puede dar lugar a que el estudiante logre “ser más para ser mejor” y se propicie “madurez humana” [4]”. </w:t>
                </w:r>
              </w:ins>
            </w:sdtContent>
          </w:sdt>
        </w:p>
      </w:sdtContent>
    </w:sdt>
    <w:sdt>
      <w:sdtPr>
        <w:tag w:val="goog_rdk_37"/>
      </w:sdtPr>
      <w:sdtConten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Change w:author="DANIEL TABORDA OBANDO" w:id="18" w:date="2021-12-09T17:14:55Z">
                <w:rPr>
                  <w:rFonts w:ascii="Times New Roman" w:cs="Times New Roman" w:eastAsia="Times New Roman" w:hAnsi="Times New Roman"/>
                  <w:b w:val="0"/>
                  <w:i w:val="0"/>
                  <w:smallCaps w:val="0"/>
                  <w:strike w:val="0"/>
                  <w:color w:val="000000"/>
                  <w:sz w:val="20"/>
                  <w:szCs w:val="20"/>
                  <w:u w:val="none"/>
                  <w:shd w:fill="auto" w:val="clear"/>
                  <w:vertAlign w:val="baseline"/>
                </w:rPr>
              </w:rPrChange>
            </w:rPr>
            <w:pPrChange w:author="DANIEL TABORDA OBANDO" w:id="0" w:date="2021-12-09T17:14:55Z">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 w:right="0" w:firstLine="142"/>
                <w:jc w:val="both"/>
              </w:pPr>
            </w:pPrChange>
          </w:pPr>
          <w:sdt>
            <w:sdtPr>
              <w:tag w:val="goog_rdk_36"/>
            </w:sdtPr>
            <w:sdtContent>
              <w:r w:rsidDel="00000000" w:rsidR="00000000" w:rsidRPr="00000000">
                <w:rPr>
                  <w:rtl w:val="0"/>
                </w:rPr>
              </w:r>
            </w:sdtContent>
          </w:sdt>
        </w:p>
      </w:sdtContent>
    </w:sdt>
    <w:p w:rsidR="00000000" w:rsidDel="00000000" w:rsidP="00000000" w:rsidRDefault="00000000" w:rsidRPr="00000000" w14:paraId="0000002F">
      <w:pPr>
        <w:spacing w:after="0" w:line="240" w:lineRule="auto"/>
        <w:jc w:val="both"/>
        <w:rPr>
          <w:rFonts w:ascii="Times New Roman" w:cs="Times New Roman" w:eastAsia="Times New Roman" w:hAnsi="Times New Roman"/>
          <w:sz w:val="20"/>
          <w:szCs w:val="20"/>
        </w:rPr>
      </w:pPr>
      <w:r w:rsidDel="00000000" w:rsidR="00000000" w:rsidRPr="00000000">
        <w:rPr>
          <w:rtl w:val="0"/>
        </w:rPr>
      </w:r>
    </w:p>
    <w:sdt>
      <w:sdtPr>
        <w:tag w:val="goog_rdk_44"/>
      </w:sdtPr>
      <w:sdtContent>
        <w:p w:rsidR="00000000" w:rsidDel="00000000" w:rsidP="00000000" w:rsidRDefault="00000000" w:rsidRPr="00000000" w14:paraId="00000030">
          <w:pPr>
            <w:spacing w:after="0" w:line="240" w:lineRule="auto"/>
            <w:jc w:val="both"/>
            <w:rPr>
              <w:del w:author="DANIEL TABORDA OBANDO" w:id="17" w:date="2021-12-09T17:14:55Z"/>
              <w:rFonts w:ascii="Times New Roman" w:cs="Times New Roman" w:eastAsia="Times New Roman" w:hAnsi="Times New Roman"/>
              <w:sz w:val="20"/>
              <w:szCs w:val="20"/>
            </w:rPr>
          </w:pPr>
          <w:sdt>
            <w:sdtPr>
              <w:tag w:val="goog_rdk_39"/>
            </w:sdtPr>
            <w:sdtContent>
              <w:del w:author="DANIEL TABORDA OBANDO" w:id="19" w:date="2021-12-09T17:14:32Z">
                <w:r w:rsidDel="00000000" w:rsidR="00000000" w:rsidRPr="00000000">
                  <w:rPr>
                    <w:rFonts w:ascii="Times New Roman" w:cs="Times New Roman" w:eastAsia="Times New Roman" w:hAnsi="Times New Roman"/>
                    <w:sz w:val="20"/>
                    <w:szCs w:val="20"/>
                    <w:rtl w:val="0"/>
                  </w:rPr>
                  <w:delText xml:space="preserve">Según  [4], </w:delText>
                </w:r>
              </w:del>
            </w:sdtContent>
          </w:sdt>
          <w:sdt>
            <w:sdtPr>
              <w:tag w:val="goog_rdk_40"/>
            </w:sdtPr>
            <w:sdtContent>
              <w:del w:author="DANIEL TABORDA OBANDO" w:id="17" w:date="2021-12-09T17:14:55Z">
                <w:r w:rsidDel="00000000" w:rsidR="00000000" w:rsidRPr="00000000">
                  <w:rPr>
                    <w:rFonts w:ascii="Times New Roman" w:cs="Times New Roman" w:eastAsia="Times New Roman" w:hAnsi="Times New Roman"/>
                    <w:sz w:val="20"/>
                    <w:szCs w:val="20"/>
                    <w:rtl w:val="0"/>
                  </w:rPr>
                  <w:delText xml:space="preserve">“En el contexto educativo un enfoque socio-humanístico posee un significado especial, cuando se afirma que la formación puede dar lugar a que el estudiante logre “ser más para ser mejor” y se propicie “madurez humana” </w:delText>
                </w:r>
              </w:del>
            </w:sdtContent>
          </w:sdt>
          <w:sdt>
            <w:sdtPr>
              <w:tag w:val="goog_rdk_41"/>
            </w:sdtPr>
            <w:sdtContent>
              <w:ins w:author="DANIEL TABORDA OBANDO" w:id="20" w:date="2021-12-09T17:14:40Z">
                <w:sdt>
                  <w:sdtPr>
                    <w:tag w:val="goog_rdk_42"/>
                  </w:sdtPr>
                  <w:sdtContent>
                    <w:del w:author="DANIEL TABORDA OBANDO" w:id="17" w:date="2021-12-09T17:14:55Z">
                      <w:r w:rsidDel="00000000" w:rsidR="00000000" w:rsidRPr="00000000">
                        <w:rPr>
                          <w:rFonts w:ascii="Times New Roman" w:cs="Times New Roman" w:eastAsia="Times New Roman" w:hAnsi="Times New Roman"/>
                          <w:sz w:val="20"/>
                          <w:szCs w:val="20"/>
                          <w:rtl w:val="0"/>
                        </w:rPr>
                        <w:delText xml:space="preserve">[4]</w:delText>
                      </w:r>
                    </w:del>
                  </w:sdtContent>
                </w:sdt>
              </w:ins>
            </w:sdtContent>
          </w:sdt>
          <w:sdt>
            <w:sdtPr>
              <w:tag w:val="goog_rdk_43"/>
            </w:sdtPr>
            <w:sdtContent>
              <w:del w:author="DANIEL TABORDA OBANDO" w:id="17" w:date="2021-12-09T17:14:55Z">
                <w:r w:rsidDel="00000000" w:rsidR="00000000" w:rsidRPr="00000000">
                  <w:rPr>
                    <w:rFonts w:ascii="Times New Roman" w:cs="Times New Roman" w:eastAsia="Times New Roman" w:hAnsi="Times New Roman"/>
                    <w:sz w:val="20"/>
                    <w:szCs w:val="20"/>
                    <w:rtl w:val="0"/>
                  </w:rPr>
                  <w:delText xml:space="preserve">”</w:delText>
                </w:r>
                <w:r w:rsidDel="00000000" w:rsidR="00000000" w:rsidRPr="00000000">
                  <w:rPr>
                    <w:rFonts w:ascii="Times New Roman" w:cs="Times New Roman" w:eastAsia="Times New Roman" w:hAnsi="Times New Roman"/>
                    <w:sz w:val="20"/>
                    <w:szCs w:val="20"/>
                    <w:rtl w:val="0"/>
                  </w:rPr>
                  <w:delText xml:space="preserve">. </w:delText>
                </w:r>
              </w:del>
            </w:sdtContent>
          </w:sdt>
        </w:p>
      </w:sdtContent>
    </w:sdt>
    <w:p w:rsidR="00000000" w:rsidDel="00000000" w:rsidP="00000000" w:rsidRDefault="00000000" w:rsidRPr="00000000" w14:paraId="0000003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 es el impacto social de esa línea?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Formación profesional: A través de esta línea se formarán Ingenieros dotados con las mejores capacidades tanto  de estudio, indagación y desarrollo de novedosas tecnologías</w:t>
      </w:r>
      <w:sdt>
        <w:sdtPr>
          <w:tag w:val="goog_rdk_45"/>
        </w:sdtPr>
        <w:sdtContent>
          <w:ins w:author="DANIEL TABORDA OBANDO" w:id="21" w:date="2021-12-09T17:15:1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w:t>
            </w:r>
          </w:ins>
        </w:sdtContent>
      </w:sdt>
      <w:sdt>
        <w:sdtPr>
          <w:tag w:val="goog_rdk_46"/>
        </w:sdtPr>
        <w:sdtContent>
          <w:del w:author="DANIEL TABORDA OBANDO" w:id="21" w:date="2021-12-09T17:15:1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dispuestos a  poner en práctica lo aprendido durante su proceso académico</w:t>
      </w:r>
      <w:sdt>
        <w:sdtPr>
          <w:tag w:val="goog_rdk_47"/>
        </w:sdtPr>
        <w:sdtContent>
          <w:del w:author="DANIEL TABORDA OBANDO" w:id="22" w:date="2021-12-09T17:15:2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 ser de gran impacto y cambio en la economía y desarrollo de una sociedad o empresa. </w:t>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Socio-humanística: Esta área construirá Ingenieros dotados</w:t>
      </w:r>
      <w:sdt>
        <w:sdtPr>
          <w:tag w:val="goog_rdk_48"/>
        </w:sdtPr>
        <w:sdtContent>
          <w:del w:author="DANIEL TABORDA OBANDO" w:id="23" w:date="2021-12-09T17:15:3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 valores y principios, llenos de ética laboral, apasionados por su trabajo y anhelo por aportar nuevas ideas y hacer grandes cambios a la sociedad</w:t>
      </w:r>
      <w:sdt>
        <w:sdtPr>
          <w:tag w:val="goog_rdk_49"/>
        </w:sdtPr>
        <w:sdtContent>
          <w:del w:author="DANIEL TABORDA OBANDO" w:id="24" w:date="2021-12-09T17:15:4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dando lo mejor de ellos.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tag w:val="goog_rdk_52"/>
      </w:sdtPr>
      <w:sdtContent>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Change w:author="DANIEL TABORDA OBANDO" w:id="26" w:date="2021-12-09T17:16:05Z">
                <w:rPr>
                  <w:rFonts w:ascii="Times New Roman" w:cs="Times New Roman" w:eastAsia="Times New Roman" w:hAnsi="Times New Roman"/>
                  <w:b w:val="0"/>
                  <w:i w:val="0"/>
                  <w:smallCaps w:val="0"/>
                  <w:strike w:val="0"/>
                  <w:color w:val="000000"/>
                  <w:sz w:val="20"/>
                  <w:szCs w:val="20"/>
                  <w:u w:val="none"/>
                  <w:shd w:fill="auto" w:val="clear"/>
                  <w:vertAlign w:val="baseline"/>
                </w:rPr>
              </w:rPrChange>
            </w:rPr>
            <w:pPrChange w:author="DANIEL TABORDA OBANDO" w:id="0" w:date="2021-12-09T17:16:05Z">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6"/>
                <w:jc w:val="left"/>
              </w:pPr>
            </w:pPrChange>
          </w:pPr>
          <w:sdt>
            <w:sdtPr>
              <w:tag w:val="goog_rdk_51"/>
            </w:sdtPr>
            <w:sdtContent>
              <w:ins w:author="DANIEL TABORDA OBANDO" w:id="25" w:date="2021-12-09T17:16:0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 </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Ruta de formación </w:t>
          </w:r>
        </w:p>
      </w:sdtContent>
    </w:sdt>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 es mi ruta de formación?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63907" cy="2285310"/>
            <wp:effectExtent b="0" l="0" r="0" t="0"/>
            <wp:docPr id="6" name="image1.png"/>
            <a:graphic>
              <a:graphicData uri="http://schemas.openxmlformats.org/drawingml/2006/picture">
                <pic:pic>
                  <pic:nvPicPr>
                    <pic:cNvPr id="0" name="image1.png"/>
                    <pic:cNvPicPr preferRelativeResize="0"/>
                  </pic:nvPicPr>
                  <pic:blipFill>
                    <a:blip r:embed="rId9"/>
                    <a:srcRect b="17083" l="33828" r="33959" t="22457"/>
                    <a:stretch>
                      <a:fillRect/>
                    </a:stretch>
                  </pic:blipFill>
                  <pic:spPr>
                    <a:xfrm>
                      <a:off x="0" y="0"/>
                      <a:ext cx="2963907" cy="228531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53"/>
        </w:sdtPr>
        <w:sdtContent>
          <w:commentRangeStart w:id="2"/>
        </w:sdtContent>
      </w:sdt>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 qué cree que esa es la mejor ruta de formación?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ruta de formación es muy importante para el estudiante, ya que esta se desarrolla en distintos tiempos, ambientes y con diversos recursos y materiales de estudio, por lo tanto, es la que me va a instruir en la formación como profesional, porque voy a conocer y comprender herramientas que son de utilidad en el desarrollo y diseño de programas y que a su vez estos pueden ser de calidad y productividad para los diferentes sectores económicos del país, de modo que desarrollaré así las competencias asociadas al programa.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es un buen ingeniero de sistemas?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óptimo ingeniero de sistemas es aquel cuyas habilidades apoyadas  en la indagación, estudio y desarrollo de novedosas tecnologías, se encuentren centradas a la solución de los múltiples inconvenientes de nuestra vida diaria, de forma estricta, generando nuevas oportunidades de progreso  para las empresas y por ende para la sociedad en general.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Debe ser capaz de intervenir y resolver problemas relacionados con los Sistemas Técnicos de Información y Comunicación  y desarrollo de Software, Networking e Inteligencia Artificial, tiene que ser una </w:t>
      </w:r>
      <w:sdt>
        <w:sdtPr>
          <w:tag w:val="goog_rdk_54"/>
        </w:sdtPr>
        <w:sdtContent>
          <w:del w:author="DANIEL TABORDA OBANDO" w:id="27" w:date="2021-12-09T17:19:1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P</w:delText>
            </w:r>
          </w:del>
        </w:sdtContent>
      </w:sdt>
      <w:sdt>
        <w:sdtPr>
          <w:tag w:val="goog_rdk_55"/>
        </w:sdtPr>
        <w:sdtContent>
          <w:ins w:author="DANIEL TABORDA OBANDO" w:id="27" w:date="2021-12-09T17:19:1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ersona a la que le gustan los retos y las dificultades, así como la actualización continua. Además del análisis, diseño, implementación, gestión operativa, control y mantenimiento de los diversos sistemas de información y sus arquitecturas de comunicación e informática, también debe tener la capacidad de liderar y generar el cambio empresarial y ser un integrador de espacios dando soluciones efectivas a las necesidades comerciales e institucionales del mercado actual.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Tener  </w:t>
      </w:r>
      <w:sdt>
        <w:sdtPr>
          <w:tag w:val="goog_rdk_56"/>
        </w:sdtPr>
        <w:sdtContent>
          <w:del w:author="DANIEL TABORDA OBANDO" w:id="28" w:date="2021-12-09T17:19:4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P</w:delText>
            </w:r>
          </w:del>
        </w:sdtContent>
      </w:sdt>
      <w:sdt>
        <w:sdtPr>
          <w:tag w:val="goog_rdk_57"/>
        </w:sdtPr>
        <w:sdtContent>
          <w:ins w:author="DANIEL TABORDA OBANDO" w:id="28" w:date="2021-12-09T17:19:4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asión por los números y el inglés, será uno de sus grandes fuertes, al igual que tener mucha paciencia y perseverancia. Un ingeniero no puede resolver todo a la vez. Se necesita tiempo para ver el panorama general, para encontrar todos los pequeños detalles. Se necesita paciencia para saber que se necesita tiempo y determinación para seguir adelante después de cientos de fracasos.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tag w:val="goog_rdk_60"/>
      </w:sdtPr>
      <w:sdtContent>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Change w:author="DANIEL TABORDA OBANDO" w:id="30" w:date="2021-12-09T17:20:10Z">
                <w:rPr>
                  <w:rFonts w:ascii="Times New Roman" w:cs="Times New Roman" w:eastAsia="Times New Roman" w:hAnsi="Times New Roman"/>
                  <w:b w:val="0"/>
                  <w:i w:val="0"/>
                  <w:smallCaps w:val="0"/>
                  <w:strike w:val="0"/>
                  <w:color w:val="000000"/>
                  <w:sz w:val="20"/>
                  <w:szCs w:val="20"/>
                  <w:u w:val="none"/>
                  <w:shd w:fill="auto" w:val="clear"/>
                  <w:vertAlign w:val="baseline"/>
                </w:rPr>
              </w:rPrChange>
            </w:rPr>
            <w:pPrChange w:author="DANIEL TABORDA OBANDO" w:id="0" w:date="2021-12-09T17:20:10Z">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pPr>
            </w:pPrChange>
          </w:pPr>
          <w:sdt>
            <w:sdtPr>
              <w:tag w:val="goog_rdk_59"/>
            </w:sdtPr>
            <w:sdtContent>
              <w:ins w:author="DANIEL TABORDA OBANDO" w:id="29" w:date="2021-12-09T17:20:1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III. </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Habilidades y competencias </w:t>
          </w:r>
        </w:p>
      </w:sdtContent>
    </w:sdt>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mis principales habilidades?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2" w:right="0" w:firstLine="21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Creatividad: soy capaz de expresar ideas que sean positivas para la solución de problemas y que a su vez generen un resultado positivo tanto para mi vida, como para los que me rodean.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2" w:right="0" w:firstLine="21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Responsabilidad: me caracterizo por ser una persona comprometida y dedicada con las actividades que desempeño, siendo eficaz, eficiente y asumiendo las consecuencias que tengan mis decisiones y de responder de las mismas ante quien corresponda en cada momento.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2" w:right="0" w:firstLine="21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Compromiso: soy una persona dedicada con lo que hago, dando siempre  lo mejor de mí para lograr un trabajo eficiente y óptimo, me gusta siempre equilibrar mis expectativas y evaluar mis compromisos.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mis principales competencias?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2" w:right="0" w:firstLine="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Trabajo en equipo: me gusta participar como miembro integrado en un grupo para obtener un mejor resultado, pienso que es esencial desarrollar mis habilidades y mirar las falencias de las mismas. Contar con un buen equipo es indispensable  para alcanzar un alto rendimiento en cualquier proyecto, al apoyarnos en otras personas, podemos hacer cada tarea más rápido, llegar más lejos y tener más impacto.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2" w:right="0" w:firstLine="13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Motivación: me considero una persona entusiasta, la cual lucha por sus metas sin importarle que tan grande o pequeñas sean, creo que cada día  es una nueva oportunidad de salir adelante y no dejarme derribar por el primer obstáculo que se me presente.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2" w:right="0" w:firstLine="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Eficiencia: soy capaz de cumplir todos mis objetivos, me gusta siempre priorizar mis actividades estudiantiles, eliminar aquellas cosa que me distraigan y no dejar todo para último, considero que ser eficiente es ideal para desempeñarme con una buena profesional.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mis falencias o mis competencias que debería desarrollar?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2" w:right="0" w:firstLine="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Sociabilidad: soy una persona un poco introvertida, no tengo la capacidad para  interactuar fácilmente con otras personas de forma abierta, pero cuando se trata de trabajo en equipo me gusta aportar mis ideas y también escuchar las de otros.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2" w:right="0" w:firstLine="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Adaptabilidad: muchas veces me cuesta desenvolverme en un lugar nuevo, con personas desconocidas, debido a la falta de sociabilidad, el rechazo o la no afinidad.</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2" w:right="0" w:firstLine="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Perfeccionismo: me gusta tener todo en orden, a tiempo, y esto muchas veces me causa ansiedad y estrés en el momento, debido a que quiero mejorar más y más.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tag w:val="goog_rdk_63"/>
      </w:sdtPr>
      <w:sdtContent>
        <w:p w:rsidR="00000000" w:rsidDel="00000000" w:rsidP="00000000" w:rsidRDefault="00000000" w:rsidRPr="00000000" w14:paraId="00000068">
          <w:pPr>
            <w:pStyle w:val="Heading1"/>
            <w:ind w:left="0" w:firstLine="0"/>
            <w:rPr>
              <w:rFonts w:ascii="Arial" w:cs="Arial" w:eastAsia="Arial" w:hAnsi="Arial"/>
              <w:b w:val="0"/>
              <w:i w:val="0"/>
              <w:smallCaps w:val="0"/>
              <w:strike w:val="0"/>
              <w:color w:val="000000"/>
              <w:sz w:val="22"/>
              <w:szCs w:val="22"/>
              <w:u w:val="none"/>
              <w:shd w:fill="auto" w:val="clear"/>
              <w:vertAlign w:val="baseline"/>
              <w:rPrChange w:author="DANIEL TABORDA OBANDO" w:id="32" w:date="2021-12-09T17:22:40Z">
                <w:rPr>
                  <w:rFonts w:ascii="Times New Roman" w:cs="Times New Roman" w:eastAsia="Times New Roman" w:hAnsi="Times New Roman"/>
                  <w:color w:val="000000"/>
                  <w:sz w:val="20"/>
                  <w:szCs w:val="20"/>
                </w:rPr>
              </w:rPrChange>
            </w:rPr>
            <w:pPrChange w:author="DANIEL TABORDA OBANDO" w:id="0" w:date="2021-12-09T17:22:40Z">
              <w:pPr>
                <w:pStyle w:val="Heading1"/>
                <w:numPr>
                  <w:ilvl w:val="0"/>
                  <w:numId w:val="1"/>
                </w:numPr>
                <w:ind w:left="0" w:firstLine="284"/>
              </w:pPr>
            </w:pPrChange>
          </w:pPr>
          <w:sdt>
            <w:sdtPr>
              <w:tag w:val="goog_rdk_62"/>
            </w:sdtPr>
            <w:sdtContent>
              <w:ins w:author="DANIEL TABORDA OBANDO" w:id="31" w:date="2021-12-09T17:22:4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  </w:t>
                </w:r>
              </w:ins>
            </w:sdtContent>
          </w:sdt>
          <w:r w:rsidDel="00000000" w:rsidR="00000000" w:rsidRPr="00000000">
            <w:rPr>
              <w:rFonts w:ascii="Times New Roman" w:cs="Times New Roman" w:eastAsia="Times New Roman" w:hAnsi="Times New Roman"/>
              <w:color w:val="000000"/>
              <w:sz w:val="20"/>
              <w:szCs w:val="20"/>
              <w:rtl w:val="0"/>
            </w:rPr>
            <w:t xml:space="preserve">CONCLUSIÓN </w:t>
          </w:r>
        </w:p>
      </w:sdtContent>
    </w:sdt>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142" w:firstLine="0"/>
        <w:rPr>
          <w:rFonts w:ascii="Times New Roman" w:cs="Times New Roman" w:eastAsia="Times New Roman" w:hAnsi="Times New Roman"/>
          <w:sz w:val="20"/>
          <w:szCs w:val="20"/>
        </w:rPr>
      </w:pPr>
      <w:sdt>
        <w:sdtPr>
          <w:tag w:val="goog_rdk_64"/>
        </w:sdtPr>
        <w:sdtContent>
          <w:commentRangeStart w:id="3"/>
        </w:sdtContent>
      </w:sdt>
      <w:r w:rsidDel="00000000" w:rsidR="00000000" w:rsidRPr="00000000">
        <w:rPr>
          <w:rFonts w:ascii="Times New Roman" w:cs="Times New Roman" w:eastAsia="Times New Roman" w:hAnsi="Times New Roman"/>
          <w:sz w:val="20"/>
          <w:szCs w:val="20"/>
          <w:rtl w:val="0"/>
        </w:rPr>
        <w:t xml:space="preserve">La ruta de formación de un ingeniero es componente clave </w:t>
      </w:r>
      <w:commentRangeEnd w:id="3"/>
      <w:r w:rsidDel="00000000" w:rsidR="00000000" w:rsidRPr="00000000">
        <w:commentReference w:id="3"/>
      </w:r>
      <w:r w:rsidDel="00000000" w:rsidR="00000000" w:rsidRPr="00000000">
        <w:rPr>
          <w:rFonts w:ascii="Times New Roman" w:cs="Times New Roman" w:eastAsia="Times New Roman" w:hAnsi="Times New Roman"/>
          <w:sz w:val="20"/>
          <w:szCs w:val="20"/>
          <w:rtl w:val="0"/>
        </w:rPr>
        <w:t xml:space="preserve">para su óptimo desarrollo como profesional, así mismo sus capacidades y fortalezas juegan un papel bastante fundamental debido a que estas lo </w:t>
      </w:r>
      <w:sdt>
        <w:sdtPr>
          <w:tag w:val="goog_rdk_65"/>
        </w:sdtPr>
        <w:sdtContent>
          <w:ins w:author="DANIEL TABORDA OBANDO" w:id="33" w:date="2021-12-09T17:23:02Z">
            <w:r w:rsidDel="00000000" w:rsidR="00000000" w:rsidRPr="00000000">
              <w:rPr>
                <w:rFonts w:ascii="Times New Roman" w:cs="Times New Roman" w:eastAsia="Times New Roman" w:hAnsi="Times New Roman"/>
                <w:sz w:val="20"/>
                <w:szCs w:val="20"/>
                <w:rtl w:val="0"/>
              </w:rPr>
              <w:t xml:space="preserve">llevarán</w:t>
            </w:r>
          </w:ins>
        </w:sdtContent>
      </w:sdt>
      <w:sdt>
        <w:sdtPr>
          <w:tag w:val="goog_rdk_66"/>
        </w:sdtPr>
        <w:sdtContent>
          <w:del w:author="DANIEL TABORDA OBANDO" w:id="33" w:date="2021-12-09T17:23:02Z">
            <w:r w:rsidDel="00000000" w:rsidR="00000000" w:rsidRPr="00000000">
              <w:rPr>
                <w:rFonts w:ascii="Times New Roman" w:cs="Times New Roman" w:eastAsia="Times New Roman" w:hAnsi="Times New Roman"/>
                <w:sz w:val="20"/>
                <w:szCs w:val="20"/>
                <w:rtl w:val="0"/>
              </w:rPr>
              <w:delText xml:space="preserve">llevaran</w:delText>
            </w:r>
          </w:del>
        </w:sdtContent>
      </w:sdt>
      <w:r w:rsidDel="00000000" w:rsidR="00000000" w:rsidRPr="00000000">
        <w:rPr>
          <w:rFonts w:ascii="Times New Roman" w:cs="Times New Roman" w:eastAsia="Times New Roman" w:hAnsi="Times New Roman"/>
          <w:sz w:val="20"/>
          <w:szCs w:val="20"/>
          <w:rtl w:val="0"/>
        </w:rPr>
        <w:t xml:space="preserve"> a formarse como un verdadero ingeniero de sistema lleno de valores y principios.</w:t>
      </w:r>
    </w:p>
    <w:p w:rsidR="00000000" w:rsidDel="00000000" w:rsidP="00000000" w:rsidRDefault="00000000" w:rsidRPr="00000000" w14:paraId="0000006B">
      <w:pPr>
        <w:pStyle w:val="Heading1"/>
        <w:tabs>
          <w:tab w:val="right" w:pos="1701"/>
        </w:tabs>
        <w:ind w:firstLine="15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APÉNDICE </w:t>
      </w:r>
    </w:p>
    <w:p w:rsidR="00000000" w:rsidDel="00000000" w:rsidP="00000000" w:rsidRDefault="00000000" w:rsidRPr="00000000" w14:paraId="0000006C">
      <w:pPr>
        <w:pStyle w:val="Heading1"/>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ruta de aprendizaje  es una guía que demarca el camino a seguir a lo largo del curso para lograr los resultados deseados. A través de esta estrategia se lograrán los objetivos de aprendizaje. Por lo tanto, es una secuencia estructurada de actividades destinadas a enseñar temas específicos.</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pStyle w:val="Heading1"/>
        <w:ind w:firstLine="1276"/>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RECONOCIMIENTO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 gustaría agradecer primeramente a Dios por darme la sabiduría necesaria para el día a día adquirir nuevos conocimientos, a mis padres por su incondicional apoyo y a mi tutor del curso Introducción a la ingeniería de sistemas de la UdeA Diego Iván Oliveros Acosta. </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ind w:firstLine="15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REFERENCIAS  </w:t>
      </w:r>
    </w:p>
    <w:p w:rsidR="00000000" w:rsidDel="00000000" w:rsidP="00000000" w:rsidRDefault="00000000" w:rsidRPr="00000000" w14:paraId="00000074">
      <w:pPr>
        <w:pStyle w:val="Heading1"/>
        <w:rPr>
          <w:rFonts w:ascii="Times New Roman" w:cs="Times New Roman" w:eastAsia="Times New Roman" w:hAnsi="Times New Roman"/>
          <w:sz w:val="20"/>
          <w:szCs w:val="20"/>
        </w:rPr>
      </w:pPr>
      <w:r w:rsidDel="00000000" w:rsidR="00000000" w:rsidRPr="00000000">
        <w:rPr>
          <w:rtl w:val="0"/>
        </w:rPr>
      </w:r>
    </w:p>
    <w:tbl>
      <w:tblPr>
        <w:tblStyle w:val="Table1"/>
        <w:tblW w:w="4962.0" w:type="dxa"/>
        <w:jc w:val="left"/>
        <w:tblInd w:w="0.0" w:type="dxa"/>
        <w:tblLayout w:type="fixed"/>
        <w:tblLook w:val="0400"/>
      </w:tblPr>
      <w:tblGrid>
        <w:gridCol w:w="215"/>
        <w:gridCol w:w="4602"/>
        <w:gridCol w:w="65"/>
        <w:gridCol w:w="80"/>
        <w:tblGridChange w:id="0">
          <w:tblGrid>
            <w:gridCol w:w="215"/>
            <w:gridCol w:w="4602"/>
            <w:gridCol w:w="65"/>
            <w:gridCol w:w="80"/>
          </w:tblGrid>
        </w:tblGridChange>
      </w:tblGrid>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Universidad del Bosque , «Ingenieria de Sistemas,» 4 Agosto 1978. [En línea]. Available: https://www.unbosque.edu.co/ingenieria/carrera/ingenieria-de-sistemas. [Último acceso: 2021].</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 </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Universidad de Antioquia , «version 4 plan de estudios sistemas presencial(1).PDF,» 19 Otubre 2016. [En línea]. Available: https://drive.google.com/drive/folders/1WNJGJdYS3_wygJw0C4-tY9FP4ea8jtdo.</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 </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Universidad de la Costa , «Ingenieria de sistemas - Areas de formacion,» 2020. [En línea]. Available: https://ingenieria.cuc.edu.co/ingenieria-de-sistemas/informacionacademica/areas-de-formacion. [Último acceso: 2021].</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 </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Herran y J. Muñoz, «Educacion para la universidad. Mas alla de la globalizacion,»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Dilex Madrid ,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2002. </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 </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Universidad de Antioquia , «Malla curricular - version 5 (modalidad virtual),» 2021. [En línea]. Available: https://www.udea.edu.co/wps/portal/udea/web/inicio/unidadesacademicas/ingenieria/estudiar-facultad/programas-virtuales-regionalizados/pregradosvirtuales/ingenieria-. [Último acceso: 2021].</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pStyle w:val="Heading1"/>
        <w:spacing w:before="0" w:line="240" w:lineRule="auto"/>
        <w:rPr>
          <w:rFonts w:ascii="Times New Roman" w:cs="Times New Roman" w:eastAsia="Times New Roman" w:hAnsi="Times New Roman"/>
          <w:color w:val="000000"/>
          <w:sz w:val="20"/>
          <w:szCs w:val="20"/>
        </w:rPr>
      </w:pPr>
      <w:r w:rsidDel="00000000" w:rsidR="00000000" w:rsidRPr="00000000">
        <w:rPr>
          <w:rtl w:val="0"/>
        </w:rPr>
      </w:r>
    </w:p>
    <w:sdt>
      <w:sdtPr>
        <w:tag w:val="goog_rdk_69"/>
      </w:sdtPr>
      <w:sdtContent>
        <w:p w:rsidR="00000000" w:rsidDel="00000000" w:rsidP="00000000" w:rsidRDefault="00000000" w:rsidRPr="00000000" w14:paraId="0000008C">
          <w:pPr>
            <w:pStyle w:val="Heading1"/>
            <w:spacing w:before="0" w:line="240" w:lineRule="auto"/>
            <w:rPr>
              <w:del w:author="DANIEL TABORDA OBANDO" w:id="34" w:date="2021-12-09T17:24:10Z"/>
              <w:rFonts w:ascii="Times New Roman" w:cs="Times New Roman" w:eastAsia="Times New Roman" w:hAnsi="Times New Roman"/>
              <w:color w:val="000000"/>
              <w:sz w:val="20"/>
              <w:szCs w:val="20"/>
            </w:rPr>
          </w:pPr>
          <w:sdt>
            <w:sdtPr>
              <w:tag w:val="goog_rdk_68"/>
            </w:sdtPr>
            <w:sdtContent>
              <w:del w:author="DANIEL TABORDA OBANDO" w:id="34" w:date="2021-12-09T17:24:10Z">
                <w:r w:rsidDel="00000000" w:rsidR="00000000" w:rsidRPr="00000000">
                  <w:rPr>
                    <w:rtl w:val="0"/>
                  </w:rPr>
                </w:r>
              </w:del>
            </w:sdtContent>
          </w:sdt>
        </w:p>
      </w:sdtContent>
    </w:sdt>
    <w:sdt>
      <w:sdtPr>
        <w:tag w:val="goog_rdk_71"/>
      </w:sdtPr>
      <w:sdtContent>
        <w:p w:rsidR="00000000" w:rsidDel="00000000" w:rsidP="00000000" w:rsidRDefault="00000000" w:rsidRPr="00000000" w14:paraId="0000008D">
          <w:pPr>
            <w:pStyle w:val="Heading1"/>
            <w:spacing w:before="0" w:line="240" w:lineRule="auto"/>
            <w:rPr>
              <w:del w:author="DANIEL TABORDA OBANDO" w:id="34" w:date="2021-12-09T17:24:10Z"/>
              <w:rFonts w:ascii="Times New Roman" w:cs="Times New Roman" w:eastAsia="Times New Roman" w:hAnsi="Times New Roman"/>
              <w:color w:val="000000"/>
              <w:sz w:val="20"/>
              <w:szCs w:val="20"/>
            </w:rPr>
          </w:pPr>
          <w:sdt>
            <w:sdtPr>
              <w:tag w:val="goog_rdk_70"/>
            </w:sdtPr>
            <w:sdtContent>
              <w:del w:author="DANIEL TABORDA OBANDO" w:id="34" w:date="2021-12-09T17:24:10Z">
                <w:r w:rsidDel="00000000" w:rsidR="00000000" w:rsidRPr="00000000">
                  <w:rPr>
                    <w:rFonts w:ascii="Times New Roman" w:cs="Times New Roman" w:eastAsia="Times New Roman" w:hAnsi="Times New Roman"/>
                    <w:color w:val="000000"/>
                    <w:sz w:val="20"/>
                    <w:szCs w:val="20"/>
                    <w:rtl w:val="0"/>
                  </w:rPr>
                  <w:delText xml:space="preserve"> AUTOR</w:delText>
                </w:r>
              </w:del>
            </w:sdtContent>
          </w:sdt>
        </w:p>
      </w:sdtContent>
    </w:sdt>
    <w:sdt>
      <w:sdtPr>
        <w:tag w:val="goog_rdk_73"/>
      </w:sdtPr>
      <w:sdtContent>
        <w:p w:rsidR="00000000" w:rsidDel="00000000" w:rsidP="00000000" w:rsidRDefault="00000000" w:rsidRPr="00000000" w14:paraId="0000008E">
          <w:pPr>
            <w:spacing w:after="0" w:line="240" w:lineRule="auto"/>
            <w:ind w:left="142" w:hanging="142"/>
            <w:rPr>
              <w:del w:author="DANIEL TABORDA OBANDO" w:id="34" w:date="2021-12-09T17:24:10Z"/>
              <w:rFonts w:ascii="Times New Roman" w:cs="Times New Roman" w:eastAsia="Times New Roman" w:hAnsi="Times New Roman"/>
              <w:sz w:val="20"/>
              <w:szCs w:val="20"/>
            </w:rPr>
          </w:pPr>
          <w:sdt>
            <w:sdtPr>
              <w:tag w:val="goog_rdk_72"/>
            </w:sdtPr>
            <w:sdtContent>
              <w:del w:author="DANIEL TABORDA OBANDO" w:id="34" w:date="2021-12-09T17:24:10Z">
                <w:r w:rsidDel="00000000" w:rsidR="00000000" w:rsidRPr="00000000">
                  <w:rPr>
                    <w:rFonts w:ascii="Times New Roman" w:cs="Times New Roman" w:eastAsia="Times New Roman" w:hAnsi="Times New Roman"/>
                    <w:sz w:val="20"/>
                    <w:szCs w:val="20"/>
                    <w:rtl w:val="0"/>
                  </w:rPr>
                  <w:delText xml:space="preserve"> Aroca Berrio Rosalinda </w:delText>
                </w:r>
              </w:del>
            </w:sdtContent>
          </w:sdt>
        </w:p>
      </w:sdtContent>
    </w:sdt>
    <w:sdt>
      <w:sdtPr>
        <w:tag w:val="goog_rdk_75"/>
      </w:sdtPr>
      <w:sdtContent>
        <w:p w:rsidR="00000000" w:rsidDel="00000000" w:rsidP="00000000" w:rsidRDefault="00000000" w:rsidRPr="00000000" w14:paraId="0000008F">
          <w:pPr>
            <w:spacing w:after="0" w:line="240" w:lineRule="auto"/>
            <w:rPr>
              <w:del w:author="DANIEL TABORDA OBANDO" w:id="34" w:date="2021-12-09T17:24:10Z"/>
              <w:rFonts w:ascii="Times New Roman" w:cs="Times New Roman" w:eastAsia="Times New Roman" w:hAnsi="Times New Roman"/>
              <w:sz w:val="20"/>
              <w:szCs w:val="20"/>
            </w:rPr>
          </w:pPr>
          <w:sdt>
            <w:sdtPr>
              <w:tag w:val="goog_rdk_74"/>
            </w:sdtPr>
            <w:sdtContent>
              <w:del w:author="DANIEL TABORDA OBANDO" w:id="34" w:date="2021-12-09T17:24:10Z">
                <w:r w:rsidDel="00000000" w:rsidR="00000000" w:rsidRPr="00000000">
                  <w:rPr>
                    <w:rFonts w:ascii="Times New Roman" w:cs="Times New Roman" w:eastAsia="Times New Roman" w:hAnsi="Times New Roman"/>
                    <w:sz w:val="20"/>
                    <w:szCs w:val="20"/>
                    <w:rtl w:val="0"/>
                  </w:rPr>
                  <w:delText xml:space="preserve"> Estudiante de ingeniería de sistemas </w:delText>
                </w:r>
              </w:del>
            </w:sdtContent>
          </w:sdt>
        </w:p>
      </w:sdtContent>
    </w:sdt>
    <w:sdt>
      <w:sdtPr>
        <w:tag w:val="goog_rdk_77"/>
      </w:sdtPr>
      <w:sdtContent>
        <w:p w:rsidR="00000000" w:rsidDel="00000000" w:rsidP="00000000" w:rsidRDefault="00000000" w:rsidRPr="00000000" w14:paraId="00000090">
          <w:pPr>
            <w:spacing w:after="0" w:line="240" w:lineRule="auto"/>
            <w:rPr>
              <w:del w:author="DANIEL TABORDA OBANDO" w:id="34" w:date="2021-12-09T17:24:10Z"/>
              <w:rFonts w:ascii="Times New Roman" w:cs="Times New Roman" w:eastAsia="Times New Roman" w:hAnsi="Times New Roman"/>
              <w:sz w:val="20"/>
              <w:szCs w:val="20"/>
            </w:rPr>
          </w:pPr>
          <w:sdt>
            <w:sdtPr>
              <w:tag w:val="goog_rdk_76"/>
            </w:sdtPr>
            <w:sdtContent>
              <w:del w:author="DANIEL TABORDA OBANDO" w:id="34" w:date="2021-12-09T17:24:10Z">
                <w:r w:rsidDel="00000000" w:rsidR="00000000" w:rsidRPr="00000000">
                  <w:rPr>
                    <w:rFonts w:ascii="Times New Roman" w:cs="Times New Roman" w:eastAsia="Times New Roman" w:hAnsi="Times New Roman"/>
                    <w:sz w:val="20"/>
                    <w:szCs w:val="20"/>
                    <w:rtl w:val="0"/>
                  </w:rPr>
                  <w:delText xml:space="preserve"> Primer semestre </w:delText>
                </w:r>
              </w:del>
            </w:sdtContent>
          </w:sdt>
        </w:p>
      </w:sdtContent>
    </w:sdt>
    <w:sdt>
      <w:sdtPr>
        <w:tag w:val="goog_rdk_79"/>
      </w:sdtPr>
      <w:sdtContent>
        <w:p w:rsidR="00000000" w:rsidDel="00000000" w:rsidP="00000000" w:rsidRDefault="00000000" w:rsidRPr="00000000" w14:paraId="00000091">
          <w:pPr>
            <w:spacing w:after="0" w:line="240" w:lineRule="auto"/>
            <w:rPr>
              <w:del w:author="DANIEL TABORDA OBANDO" w:id="34" w:date="2021-12-09T17:24:10Z"/>
              <w:rFonts w:ascii="Times New Roman" w:cs="Times New Roman" w:eastAsia="Times New Roman" w:hAnsi="Times New Roman"/>
              <w:sz w:val="20"/>
              <w:szCs w:val="20"/>
            </w:rPr>
          </w:pPr>
          <w:sdt>
            <w:sdtPr>
              <w:tag w:val="goog_rdk_78"/>
            </w:sdtPr>
            <w:sdtContent>
              <w:del w:author="DANIEL TABORDA OBANDO" w:id="34" w:date="2021-12-09T17:24:10Z">
                <w:r w:rsidDel="00000000" w:rsidR="00000000" w:rsidRPr="00000000">
                  <w:rPr>
                    <w:rFonts w:ascii="Times New Roman" w:cs="Times New Roman" w:eastAsia="Times New Roman" w:hAnsi="Times New Roman"/>
                    <w:sz w:val="20"/>
                    <w:szCs w:val="20"/>
                    <w:rtl w:val="0"/>
                  </w:rPr>
                  <w:delText xml:space="preserve"> Universidad de Antioquia </w:delText>
                </w:r>
              </w:del>
            </w:sdtContent>
          </w:sdt>
        </w:p>
      </w:sdtContent>
    </w:sdt>
    <w:sdt>
      <w:sdtPr>
        <w:tag w:val="goog_rdk_81"/>
      </w:sdtPr>
      <w:sdtContent>
        <w:p w:rsidR="00000000" w:rsidDel="00000000" w:rsidP="00000000" w:rsidRDefault="00000000" w:rsidRPr="00000000" w14:paraId="00000092">
          <w:pPr>
            <w:spacing w:after="0" w:line="240" w:lineRule="auto"/>
            <w:rPr>
              <w:del w:author="DANIEL TABORDA OBANDO" w:id="34" w:date="2021-12-09T17:24:10Z"/>
              <w:rFonts w:ascii="Times New Roman" w:cs="Times New Roman" w:eastAsia="Times New Roman" w:hAnsi="Times New Roman"/>
              <w:sz w:val="20"/>
              <w:szCs w:val="20"/>
            </w:rPr>
          </w:pPr>
          <w:sdt>
            <w:sdtPr>
              <w:tag w:val="goog_rdk_80"/>
            </w:sdtPr>
            <w:sdtContent>
              <w:del w:author="DANIEL TABORDA OBANDO" w:id="34" w:date="2021-12-09T17:24:10Z">
                <w:r w:rsidDel="00000000" w:rsidR="00000000" w:rsidRPr="00000000">
                  <w:rPr>
                    <w:rFonts w:ascii="Times New Roman" w:cs="Times New Roman" w:eastAsia="Times New Roman" w:hAnsi="Times New Roman"/>
                    <w:sz w:val="20"/>
                    <w:szCs w:val="20"/>
                    <w:rtl w:val="0"/>
                  </w:rPr>
                  <w:delText xml:space="preserve"> 2021</w:delText>
                </w:r>
              </w:del>
            </w:sdtContent>
          </w:sdt>
        </w:p>
      </w:sdtContent>
    </w:sdt>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headerReference r:id="rId10" w:type="default"/>
      <w:footerReference r:id="rId11" w:type="default"/>
      <w:pgSz w:h="15840" w:w="12240" w:orient="portrait"/>
      <w:pgMar w:bottom="1417" w:top="1135" w:left="851" w:right="1041" w:header="708" w:footer="708"/>
      <w:pgNumType w:start="1"/>
      <w:cols w:equalWidth="0" w:num="2">
        <w:col w:space="424" w:w="4962.000000000001"/>
        <w:col w:space="0" w:w="4962.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0" w:date="2021-12-09T17:07:10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resumen va en negrita y letra tamaño 10. El abstract también debe tener las palabras clave en inglés.</w:t>
      </w:r>
    </w:p>
  </w:comment>
  <w:comment w:author="DANIEL TABORDA OBANDO" w:id="2" w:date="2021-12-09T17:18:19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tablas o figuras por sí solas no dicen nada. Cada vez que pones una tabla o na figura en un texto hay que explicarla, mencionar los datos más relevantes, explicarla, etc. No puedes dejarla sola ya que en sí misma no es información relevante.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otro lado, hay que revisar cómo se cita la tabla o figura dentro del texto con las normas IEEE. Así como lo tienes es incorrecto.</w:t>
      </w:r>
    </w:p>
  </w:comment>
  <w:comment w:author="DANIEL TABORDA OBANDO" w:id="3" w:date="2021-12-09T17:23:35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Alinear texto</w:t>
      </w:r>
    </w:p>
  </w:comment>
  <w:comment w:author="DANIEL TABORDA OBANDO" w:id="1" w:date="2021-12-09T17:14:02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Vuelve a revisar este párrafo, no se entiende muy bien lo que quieres decir.</w:t>
      </w:r>
    </w:p>
  </w:comment>
  <w:comment w:author="DANIEL TABORDA OBANDO" w:id="4" w:date="2022-01-18T16:42:26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faltan algunos elementos como tu cédula encima del título y la paginación del texto también encima del título, y el mes y año del artículo.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9" w15:done="0"/>
  <w15:commentEx w15:paraId="000000BC" w15:done="0"/>
  <w15:commentEx w15:paraId="000000BD" w15:done="0"/>
  <w15:commentEx w15:paraId="000000BE" w15:done="0"/>
  <w15:commentEx w15:paraId="000000B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Ruta académica de los ingenieros de sistemas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85"/>
    </w:sdtPr>
    <w:sdtContent>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Change w:author="DANIEL TABORDA OBANDO" w:id="35" w:date="2021-12-09T17:05:52Z">
              <w:rPr>
                <w:rFonts w:ascii="Times New Roman" w:cs="Times New Roman" w:eastAsia="Times New Roman" w:hAnsi="Times New Roman"/>
                <w:b w:val="0"/>
                <w:i w:val="0"/>
                <w:smallCaps w:val="0"/>
                <w:strike w:val="0"/>
                <w:color w:val="000000"/>
                <w:sz w:val="20"/>
                <w:szCs w:val="20"/>
                <w:u w:val="none"/>
                <w:shd w:fill="auto" w:val="clear"/>
                <w:vertAlign w:val="baseline"/>
              </w:rPr>
            </w:rPrChang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82"/>
          </w:sdtPr>
          <w:sdtContent>
            <w:commentRangeStart w:id="4"/>
          </w:sdtContent>
        </w:sdt>
        <w:sdt>
          <w:sdtPr>
            <w:tag w:val="goog_rdk_83"/>
          </w:sdtPr>
          <w:sdtContent>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Change w:author="DANIEL TABORDA OBANDO" w:id="35" w:date="2021-12-09T17:05:52Z">
                  <w:rPr>
                    <w:rFonts w:ascii="Times New Roman" w:cs="Times New Roman" w:eastAsia="Times New Roman" w:hAnsi="Times New Roman"/>
                    <w:b w:val="0"/>
                    <w:i w:val="0"/>
                    <w:smallCaps w:val="0"/>
                    <w:strike w:val="0"/>
                    <w:color w:val="000000"/>
                    <w:sz w:val="20"/>
                    <w:szCs w:val="20"/>
                    <w:u w:val="none"/>
                    <w:shd w:fill="auto" w:val="clear"/>
                    <w:vertAlign w:val="baseline"/>
                  </w:rPr>
                </w:rPrChange>
              </w:rPr>
              <w:t xml:space="preserve">Universidad de Antioquia UdeA. Aroca Berrio Rosalinda. Ruta académica de los ingenieros de sistemas </w:t>
            </w:r>
          </w:sdtContent>
        </w:sdt>
        <w:commentRangeEnd w:id="4"/>
        <w:r w:rsidDel="00000000" w:rsidR="00000000" w:rsidRPr="00000000">
          <w:commentReference w:id="4"/>
        </w:r>
        <w:sdt>
          <w:sdtPr>
            <w:tag w:val="goog_rdk_84"/>
          </w:sdtPr>
          <w:sdtContent>
            <w:r w:rsidDel="00000000" w:rsidR="00000000" w:rsidRPr="00000000">
              <w:rPr>
                <w:rtl w:val="0"/>
              </w:rPr>
            </w:r>
          </w:sdtContent>
        </w:sdt>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347028</wp:posOffset>
                  </wp:positionH>
                  <wp:positionV relativeFrom="paragraph">
                    <wp:posOffset>-403859</wp:posOffset>
                  </wp:positionV>
                  <wp:extent cx="5876925" cy="1085850"/>
                  <wp:effectExtent b="0" l="0" r="0" t="0"/>
                  <wp:wrapSquare wrapText="bothSides" distB="45720" distT="45720" distL="114300" distR="114300"/>
                  <wp:docPr id="5" name=""/>
                  <a:graphic>
                    <a:graphicData uri="http://schemas.microsoft.com/office/word/2010/wordprocessingShape">
                      <wps:wsp>
                        <wps:cNvSpPr/>
                        <wps:cNvPr id="2" name="Shape 2"/>
                        <wps:spPr>
                          <a:xfrm>
                            <a:off x="2412300" y="3241838"/>
                            <a:ext cx="5867400" cy="10763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4"/>
                                  <w:vertAlign w:val="baseline"/>
                                </w:rPr>
                                <w:t xml:space="preserve">      Ruta académica de los ingenieros de sistemas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4"/>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Aroca Berrio Rosalinda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563c1"/>
                                  <w:sz w:val="20"/>
                                  <w:u w:val="single"/>
                                  <w:vertAlign w:val="baseline"/>
                                </w:rPr>
                                <w:t xml:space="preserve">rosalinda.aroca@udea.edu.co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UdeA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4"/>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347028</wp:posOffset>
                  </wp:positionH>
                  <wp:positionV relativeFrom="paragraph">
                    <wp:posOffset>-403859</wp:posOffset>
                  </wp:positionV>
                  <wp:extent cx="5876925" cy="1085850"/>
                  <wp:effectExtent b="0" l="0" r="0" t="0"/>
                  <wp:wrapSquare wrapText="bothSides" distB="45720" distT="45720" distL="114300" distR="114300"/>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76925" cy="1085850"/>
                          </a:xfrm>
                          <a:prstGeom prst="rect"/>
                          <a:ln/>
                        </pic:spPr>
                      </pic:pic>
                    </a:graphicData>
                  </a:graphic>
                </wp:anchor>
              </w:drawing>
            </mc:Fallback>
          </mc:AlternateContent>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25" w:hanging="360"/>
      </w:pPr>
      <w:rPr>
        <w:rFonts w:ascii="Noto Sans Symbols" w:cs="Noto Sans Symbols" w:eastAsia="Noto Sans Symbols" w:hAnsi="Noto Sans Symbols"/>
      </w:rPr>
    </w:lvl>
    <w:lvl w:ilvl="1">
      <w:start w:val="1"/>
      <w:numFmt w:val="bullet"/>
      <w:lvlText w:val="o"/>
      <w:lvlJc w:val="left"/>
      <w:pPr>
        <w:ind w:left="2145" w:hanging="360"/>
      </w:pPr>
      <w:rPr>
        <w:rFonts w:ascii="Courier New" w:cs="Courier New" w:eastAsia="Courier New" w:hAnsi="Courier New"/>
      </w:rPr>
    </w:lvl>
    <w:lvl w:ilvl="2">
      <w:start w:val="1"/>
      <w:numFmt w:val="bullet"/>
      <w:lvlText w:val="▪"/>
      <w:lvlJc w:val="left"/>
      <w:pPr>
        <w:ind w:left="2865" w:hanging="360"/>
      </w:pPr>
      <w:rPr>
        <w:rFonts w:ascii="Noto Sans Symbols" w:cs="Noto Sans Symbols" w:eastAsia="Noto Sans Symbols" w:hAnsi="Noto Sans Symbols"/>
      </w:rPr>
    </w:lvl>
    <w:lvl w:ilvl="3">
      <w:start w:val="1"/>
      <w:numFmt w:val="bullet"/>
      <w:lvlText w:val="●"/>
      <w:lvlJc w:val="left"/>
      <w:pPr>
        <w:ind w:left="3585" w:hanging="360"/>
      </w:pPr>
      <w:rPr>
        <w:rFonts w:ascii="Noto Sans Symbols" w:cs="Noto Sans Symbols" w:eastAsia="Noto Sans Symbols" w:hAnsi="Noto Sans Symbols"/>
      </w:rPr>
    </w:lvl>
    <w:lvl w:ilvl="4">
      <w:start w:val="1"/>
      <w:numFmt w:val="bullet"/>
      <w:lvlText w:val="o"/>
      <w:lvlJc w:val="left"/>
      <w:pPr>
        <w:ind w:left="4305" w:hanging="360"/>
      </w:pPr>
      <w:rPr>
        <w:rFonts w:ascii="Courier New" w:cs="Courier New" w:eastAsia="Courier New" w:hAnsi="Courier New"/>
      </w:rPr>
    </w:lvl>
    <w:lvl w:ilvl="5">
      <w:start w:val="1"/>
      <w:numFmt w:val="bullet"/>
      <w:lvlText w:val="▪"/>
      <w:lvlJc w:val="left"/>
      <w:pPr>
        <w:ind w:left="5025" w:hanging="360"/>
      </w:pPr>
      <w:rPr>
        <w:rFonts w:ascii="Noto Sans Symbols" w:cs="Noto Sans Symbols" w:eastAsia="Noto Sans Symbols" w:hAnsi="Noto Sans Symbols"/>
      </w:rPr>
    </w:lvl>
    <w:lvl w:ilvl="6">
      <w:start w:val="1"/>
      <w:numFmt w:val="bullet"/>
      <w:lvlText w:val="●"/>
      <w:lvlJc w:val="left"/>
      <w:pPr>
        <w:ind w:left="5745" w:hanging="360"/>
      </w:pPr>
      <w:rPr>
        <w:rFonts w:ascii="Noto Sans Symbols" w:cs="Noto Sans Symbols" w:eastAsia="Noto Sans Symbols" w:hAnsi="Noto Sans Symbols"/>
      </w:rPr>
    </w:lvl>
    <w:lvl w:ilvl="7">
      <w:start w:val="1"/>
      <w:numFmt w:val="bullet"/>
      <w:lvlText w:val="o"/>
      <w:lvlJc w:val="left"/>
      <w:pPr>
        <w:ind w:left="6465" w:hanging="360"/>
      </w:pPr>
      <w:rPr>
        <w:rFonts w:ascii="Courier New" w:cs="Courier New" w:eastAsia="Courier New" w:hAnsi="Courier New"/>
      </w:rPr>
    </w:lvl>
    <w:lvl w:ilvl="8">
      <w:start w:val="1"/>
      <w:numFmt w:val="bullet"/>
      <w:lvlText w:val="▪"/>
      <w:lvlJc w:val="left"/>
      <w:pPr>
        <w:ind w:left="7185"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25" w:hanging="360"/>
      </w:pPr>
      <w:rPr>
        <w:rFonts w:ascii="Noto Sans Symbols" w:cs="Noto Sans Symbols" w:eastAsia="Noto Sans Symbols" w:hAnsi="Noto Sans Symbols"/>
      </w:rPr>
    </w:lvl>
    <w:lvl w:ilvl="1">
      <w:start w:val="1"/>
      <w:numFmt w:val="bullet"/>
      <w:lvlText w:val="o"/>
      <w:lvlJc w:val="left"/>
      <w:pPr>
        <w:ind w:left="2145" w:hanging="360"/>
      </w:pPr>
      <w:rPr>
        <w:rFonts w:ascii="Courier New" w:cs="Courier New" w:eastAsia="Courier New" w:hAnsi="Courier New"/>
      </w:rPr>
    </w:lvl>
    <w:lvl w:ilvl="2">
      <w:start w:val="1"/>
      <w:numFmt w:val="bullet"/>
      <w:lvlText w:val="▪"/>
      <w:lvlJc w:val="left"/>
      <w:pPr>
        <w:ind w:left="2865" w:hanging="360"/>
      </w:pPr>
      <w:rPr>
        <w:rFonts w:ascii="Noto Sans Symbols" w:cs="Noto Sans Symbols" w:eastAsia="Noto Sans Symbols" w:hAnsi="Noto Sans Symbols"/>
      </w:rPr>
    </w:lvl>
    <w:lvl w:ilvl="3">
      <w:start w:val="1"/>
      <w:numFmt w:val="bullet"/>
      <w:lvlText w:val="●"/>
      <w:lvlJc w:val="left"/>
      <w:pPr>
        <w:ind w:left="3585" w:hanging="360"/>
      </w:pPr>
      <w:rPr>
        <w:rFonts w:ascii="Noto Sans Symbols" w:cs="Noto Sans Symbols" w:eastAsia="Noto Sans Symbols" w:hAnsi="Noto Sans Symbols"/>
      </w:rPr>
    </w:lvl>
    <w:lvl w:ilvl="4">
      <w:start w:val="1"/>
      <w:numFmt w:val="bullet"/>
      <w:lvlText w:val="o"/>
      <w:lvlJc w:val="left"/>
      <w:pPr>
        <w:ind w:left="4305" w:hanging="360"/>
      </w:pPr>
      <w:rPr>
        <w:rFonts w:ascii="Courier New" w:cs="Courier New" w:eastAsia="Courier New" w:hAnsi="Courier New"/>
      </w:rPr>
    </w:lvl>
    <w:lvl w:ilvl="5">
      <w:start w:val="1"/>
      <w:numFmt w:val="bullet"/>
      <w:lvlText w:val="▪"/>
      <w:lvlJc w:val="left"/>
      <w:pPr>
        <w:ind w:left="5025" w:hanging="360"/>
      </w:pPr>
      <w:rPr>
        <w:rFonts w:ascii="Noto Sans Symbols" w:cs="Noto Sans Symbols" w:eastAsia="Noto Sans Symbols" w:hAnsi="Noto Sans Symbols"/>
      </w:rPr>
    </w:lvl>
    <w:lvl w:ilvl="6">
      <w:start w:val="1"/>
      <w:numFmt w:val="bullet"/>
      <w:lvlText w:val="●"/>
      <w:lvlJc w:val="left"/>
      <w:pPr>
        <w:ind w:left="5745" w:hanging="360"/>
      </w:pPr>
      <w:rPr>
        <w:rFonts w:ascii="Noto Sans Symbols" w:cs="Noto Sans Symbols" w:eastAsia="Noto Sans Symbols" w:hAnsi="Noto Sans Symbols"/>
      </w:rPr>
    </w:lvl>
    <w:lvl w:ilvl="7">
      <w:start w:val="1"/>
      <w:numFmt w:val="bullet"/>
      <w:lvlText w:val="o"/>
      <w:lvlJc w:val="left"/>
      <w:pPr>
        <w:ind w:left="6465" w:hanging="360"/>
      </w:pPr>
      <w:rPr>
        <w:rFonts w:ascii="Courier New" w:cs="Courier New" w:eastAsia="Courier New" w:hAnsi="Courier New"/>
      </w:rPr>
    </w:lvl>
    <w:lvl w:ilvl="8">
      <w:start w:val="1"/>
      <w:numFmt w:val="bullet"/>
      <w:lvlText w:val="▪"/>
      <w:lvlJc w:val="left"/>
      <w:pPr>
        <w:ind w:left="7185"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upp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0" w:firstLine="0"/>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0" w:firstLine="0"/>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0" w:firstLine="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1152" w:hanging="720"/>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872" w:hanging="720"/>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2592" w:hanging="720"/>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02C2D"/>
  </w:style>
  <w:style w:type="paragraph" w:styleId="Ttulo1">
    <w:name w:val="heading 1"/>
    <w:basedOn w:val="Normal"/>
    <w:next w:val="Normal"/>
    <w:link w:val="Ttulo1Car"/>
    <w:uiPriority w:val="9"/>
    <w:qFormat w:val="1"/>
    <w:rsid w:val="00FF271B"/>
    <w:pPr>
      <w:keepNext w:val="1"/>
      <w:keepLines w:val="1"/>
      <w:numPr>
        <w:numId w:val="1"/>
      </w:numPr>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FF271B"/>
    <w:pPr>
      <w:keepNext w:val="1"/>
      <w:keepLines w:val="1"/>
      <w:numPr>
        <w:ilvl w:val="1"/>
        <w:numId w:val="1"/>
      </w:numPr>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semiHidden w:val="1"/>
    <w:unhideWhenUsed w:val="1"/>
    <w:qFormat w:val="1"/>
    <w:rsid w:val="00FF271B"/>
    <w:pPr>
      <w:keepNext w:val="1"/>
      <w:keepLines w:val="1"/>
      <w:numPr>
        <w:ilvl w:val="2"/>
        <w:numId w:val="1"/>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4">
    <w:name w:val="heading 4"/>
    <w:basedOn w:val="Normal"/>
    <w:next w:val="Normal"/>
    <w:link w:val="Ttulo4Car"/>
    <w:uiPriority w:val="9"/>
    <w:semiHidden w:val="1"/>
    <w:unhideWhenUsed w:val="1"/>
    <w:qFormat w:val="1"/>
    <w:rsid w:val="00FF271B"/>
    <w:pPr>
      <w:keepNext w:val="1"/>
      <w:keepLines w:val="1"/>
      <w:numPr>
        <w:ilvl w:val="3"/>
        <w:numId w:val="1"/>
      </w:numPr>
      <w:spacing w:after="0"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
    <w:uiPriority w:val="9"/>
    <w:semiHidden w:val="1"/>
    <w:unhideWhenUsed w:val="1"/>
    <w:qFormat w:val="1"/>
    <w:rsid w:val="00FF271B"/>
    <w:pPr>
      <w:keepNext w:val="1"/>
      <w:keepLines w:val="1"/>
      <w:numPr>
        <w:ilvl w:val="4"/>
        <w:numId w:val="1"/>
      </w:numPr>
      <w:spacing w:after="0"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link w:val="Ttulo6Car"/>
    <w:uiPriority w:val="9"/>
    <w:semiHidden w:val="1"/>
    <w:unhideWhenUsed w:val="1"/>
    <w:qFormat w:val="1"/>
    <w:rsid w:val="00FF271B"/>
    <w:pPr>
      <w:keepNext w:val="1"/>
      <w:keepLines w:val="1"/>
      <w:numPr>
        <w:ilvl w:val="5"/>
        <w:numId w:val="1"/>
      </w:numPr>
      <w:spacing w:after="0" w:before="40"/>
      <w:outlineLvl w:val="5"/>
    </w:pPr>
    <w:rPr>
      <w:rFonts w:asciiTheme="majorHAnsi" w:cstheme="majorBidi" w:eastAsiaTheme="majorEastAsia" w:hAnsiTheme="majorHAnsi"/>
      <w:color w:val="1f4d78" w:themeColor="accent1" w:themeShade="00007F"/>
    </w:rPr>
  </w:style>
  <w:style w:type="paragraph" w:styleId="Ttulo7">
    <w:name w:val="heading 7"/>
    <w:basedOn w:val="Normal"/>
    <w:next w:val="Normal"/>
    <w:link w:val="Ttulo7Car"/>
    <w:uiPriority w:val="9"/>
    <w:semiHidden w:val="1"/>
    <w:unhideWhenUsed w:val="1"/>
    <w:qFormat w:val="1"/>
    <w:rsid w:val="00FF271B"/>
    <w:pPr>
      <w:keepNext w:val="1"/>
      <w:keepLines w:val="1"/>
      <w:numPr>
        <w:ilvl w:val="6"/>
        <w:numId w:val="1"/>
      </w:numPr>
      <w:spacing w:after="0" w:before="40"/>
      <w:outlineLvl w:val="6"/>
    </w:pPr>
    <w:rPr>
      <w:rFonts w:asciiTheme="majorHAnsi" w:cstheme="majorBidi" w:eastAsiaTheme="majorEastAsia" w:hAnsiTheme="majorHAnsi"/>
      <w:i w:val="1"/>
      <w:iCs w:val="1"/>
      <w:color w:val="1f4d78" w:themeColor="accent1" w:themeShade="00007F"/>
    </w:rPr>
  </w:style>
  <w:style w:type="paragraph" w:styleId="Ttulo8">
    <w:name w:val="heading 8"/>
    <w:basedOn w:val="Normal"/>
    <w:next w:val="Normal"/>
    <w:link w:val="Ttulo8Car"/>
    <w:uiPriority w:val="9"/>
    <w:semiHidden w:val="1"/>
    <w:unhideWhenUsed w:val="1"/>
    <w:qFormat w:val="1"/>
    <w:rsid w:val="00FF271B"/>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FF271B"/>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DB1B0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B1B07"/>
  </w:style>
  <w:style w:type="paragraph" w:styleId="Piedepgina">
    <w:name w:val="footer"/>
    <w:basedOn w:val="Normal"/>
    <w:link w:val="PiedepginaCar"/>
    <w:uiPriority w:val="99"/>
    <w:unhideWhenUsed w:val="1"/>
    <w:rsid w:val="00DB1B0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B1B07"/>
  </w:style>
  <w:style w:type="character" w:styleId="Hipervnculo">
    <w:name w:val="Hyperlink"/>
    <w:basedOn w:val="Fuentedeprrafopredeter"/>
    <w:uiPriority w:val="99"/>
    <w:unhideWhenUsed w:val="1"/>
    <w:rsid w:val="00DB1B07"/>
    <w:rPr>
      <w:color w:val="0563c1" w:themeColor="hyperlink"/>
      <w:u w:val="single"/>
    </w:rPr>
  </w:style>
  <w:style w:type="character" w:styleId="Ttulo1Car" w:customStyle="1">
    <w:name w:val="Título 1 Car"/>
    <w:basedOn w:val="Fuentedeprrafopredeter"/>
    <w:link w:val="Ttulo1"/>
    <w:uiPriority w:val="9"/>
    <w:rsid w:val="00FF271B"/>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semiHidden w:val="1"/>
    <w:rsid w:val="00FF271B"/>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semiHidden w:val="1"/>
    <w:rsid w:val="00FF271B"/>
    <w:rPr>
      <w:rFonts w:asciiTheme="majorHAnsi" w:cstheme="majorBidi" w:eastAsiaTheme="majorEastAsia" w:hAnsiTheme="majorHAnsi"/>
      <w:color w:val="1f4d78" w:themeColor="accent1" w:themeShade="00007F"/>
      <w:sz w:val="24"/>
      <w:szCs w:val="24"/>
    </w:rPr>
  </w:style>
  <w:style w:type="character" w:styleId="Ttulo4Car" w:customStyle="1">
    <w:name w:val="Título 4 Car"/>
    <w:basedOn w:val="Fuentedeprrafopredeter"/>
    <w:link w:val="Ttulo4"/>
    <w:uiPriority w:val="9"/>
    <w:semiHidden w:val="1"/>
    <w:rsid w:val="00FF271B"/>
    <w:rPr>
      <w:rFonts w:asciiTheme="majorHAnsi" w:cstheme="majorBidi" w:eastAsiaTheme="majorEastAsia" w:hAnsiTheme="majorHAnsi"/>
      <w:i w:val="1"/>
      <w:iCs w:val="1"/>
      <w:color w:val="2e74b5" w:themeColor="accent1" w:themeShade="0000BF"/>
    </w:rPr>
  </w:style>
  <w:style w:type="character" w:styleId="Ttulo5Car" w:customStyle="1">
    <w:name w:val="Título 5 Car"/>
    <w:basedOn w:val="Fuentedeprrafopredeter"/>
    <w:link w:val="Ttulo5"/>
    <w:uiPriority w:val="9"/>
    <w:semiHidden w:val="1"/>
    <w:rsid w:val="00FF271B"/>
    <w:rPr>
      <w:rFonts w:asciiTheme="majorHAnsi" w:cstheme="majorBidi" w:eastAsiaTheme="majorEastAsia" w:hAnsiTheme="majorHAnsi"/>
      <w:color w:val="2e74b5" w:themeColor="accent1" w:themeShade="0000BF"/>
    </w:rPr>
  </w:style>
  <w:style w:type="character" w:styleId="Ttulo6Car" w:customStyle="1">
    <w:name w:val="Título 6 Car"/>
    <w:basedOn w:val="Fuentedeprrafopredeter"/>
    <w:link w:val="Ttulo6"/>
    <w:uiPriority w:val="9"/>
    <w:semiHidden w:val="1"/>
    <w:rsid w:val="00FF271B"/>
    <w:rPr>
      <w:rFonts w:asciiTheme="majorHAnsi" w:cstheme="majorBidi" w:eastAsiaTheme="majorEastAsia" w:hAnsiTheme="majorHAnsi"/>
      <w:color w:val="1f4d78" w:themeColor="accent1" w:themeShade="00007F"/>
    </w:rPr>
  </w:style>
  <w:style w:type="character" w:styleId="Ttulo7Car" w:customStyle="1">
    <w:name w:val="Título 7 Car"/>
    <w:basedOn w:val="Fuentedeprrafopredeter"/>
    <w:link w:val="Ttulo7"/>
    <w:uiPriority w:val="9"/>
    <w:semiHidden w:val="1"/>
    <w:rsid w:val="00FF271B"/>
    <w:rPr>
      <w:rFonts w:asciiTheme="majorHAnsi" w:cstheme="majorBidi" w:eastAsiaTheme="majorEastAsia" w:hAnsiTheme="majorHAnsi"/>
      <w:i w:val="1"/>
      <w:iCs w:val="1"/>
      <w:color w:val="1f4d78" w:themeColor="accent1" w:themeShade="00007F"/>
    </w:rPr>
  </w:style>
  <w:style w:type="character" w:styleId="Ttulo8Car" w:customStyle="1">
    <w:name w:val="Título 8 Car"/>
    <w:basedOn w:val="Fuentedeprrafopredeter"/>
    <w:link w:val="Ttulo8"/>
    <w:uiPriority w:val="9"/>
    <w:semiHidden w:val="1"/>
    <w:rsid w:val="00FF271B"/>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FF271B"/>
    <w:rPr>
      <w:rFonts w:asciiTheme="majorHAnsi" w:cstheme="majorBidi" w:eastAsiaTheme="majorEastAsia" w:hAnsiTheme="majorHAnsi"/>
      <w:i w:val="1"/>
      <w:iCs w:val="1"/>
      <w:color w:val="272727" w:themeColor="text1" w:themeTint="0000D8"/>
      <w:sz w:val="21"/>
      <w:szCs w:val="21"/>
    </w:rPr>
  </w:style>
  <w:style w:type="paragraph" w:styleId="Prrafodelista">
    <w:name w:val="List Paragraph"/>
    <w:basedOn w:val="Normal"/>
    <w:uiPriority w:val="34"/>
    <w:qFormat w:val="1"/>
    <w:rsid w:val="00702C2D"/>
    <w:pPr>
      <w:ind w:left="720"/>
      <w:contextualSpacing w:val="1"/>
    </w:pPr>
  </w:style>
  <w:style w:type="paragraph" w:styleId="Bibliografa">
    <w:name w:val="Bibliography"/>
    <w:basedOn w:val="Normal"/>
    <w:next w:val="Normal"/>
    <w:uiPriority w:val="37"/>
    <w:unhideWhenUsed w:val="1"/>
    <w:rsid w:val="00636D2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7F0iVdgFjMKIGczQCeuUV2aFcg==">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2021-12-04T21:57:00Z</dcterms:created>
  <dc:creator>Hewlett Packard</dc:creator>
</cp:coreProperties>
</file>