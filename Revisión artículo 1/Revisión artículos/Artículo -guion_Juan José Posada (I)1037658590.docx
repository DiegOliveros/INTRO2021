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jc w:val="center"/>
        <w:rPr>
          <w:sz w:val="48"/>
          <w:szCs w:val="48"/>
          <w:vertAlign w:val="baseline"/>
        </w:rPr>
      </w:pPr>
      <w:sdt>
        <w:sdtPr>
          <w:tag w:val="goog_rdk_0"/>
        </w:sdtPr>
        <w:sdtContent>
          <w:commentRangeStart w:id="0"/>
        </w:sdtContent>
      </w:sdt>
      <w:r w:rsidDel="00000000" w:rsidR="00000000" w:rsidRPr="00000000">
        <w:rPr>
          <w:sz w:val="48"/>
          <w:szCs w:val="48"/>
          <w:vertAlign w:val="baseline"/>
          <w:rtl w:val="0"/>
        </w:rPr>
        <w:t xml:space="preserve">¿Qué es la Ingeniería?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jc w:val="center"/>
        <w:rPr>
          <w:sz w:val="48"/>
          <w:szCs w:val="48"/>
          <w:vertAlign w:val="baseline"/>
        </w:rPr>
      </w:pPr>
      <w:sdt>
        <w:sdtPr>
          <w:tag w:val="goog_rdk_2"/>
        </w:sdtPr>
        <w:sdtContent>
          <w:ins w:author="DANIEL TABORDA OBANDO" w:id="0" w:date="2022-01-18T16:49:22Z">
            <w:r w:rsidDel="00000000" w:rsidR="00000000" w:rsidRPr="00000000">
              <w:rPr>
                <w:sz w:val="48"/>
                <w:szCs w:val="48"/>
                <w:vertAlign w:val="baseline"/>
                <w:rtl w:val="0"/>
              </w:rPr>
              <w:t xml:space="preserve">(mes y año)</w:t>
            </w:r>
          </w:ins>
        </w:sdtContent>
      </w:sdt>
      <w:r w:rsidDel="00000000" w:rsidR="00000000" w:rsidRPr="00000000">
        <w:rPr>
          <w:rtl w:val="0"/>
        </w:rPr>
      </w:r>
    </w:p>
    <w:p w:rsidR="00000000" w:rsidDel="00000000" w:rsidP="00000000" w:rsidRDefault="00000000" w:rsidRPr="00000000" w14:paraId="00000004">
      <w:pPr>
        <w:jc w:val="center"/>
        <w:rPr>
          <w:rFonts w:ascii="Courier New" w:cs="Courier New" w:eastAsia="Courier New" w:hAnsi="Courier New"/>
          <w:color w:val="000000"/>
          <w:vertAlign w:val="baseline"/>
        </w:rPr>
      </w:pPr>
      <w:sdt>
        <w:sdtPr>
          <w:tag w:val="goog_rdk_3"/>
        </w:sdtPr>
        <w:sdtContent>
          <w:commentRangeStart w:id="1"/>
        </w:sdtContent>
      </w:sdt>
      <w:r w:rsidDel="00000000" w:rsidR="00000000" w:rsidRPr="00000000">
        <w:rPr>
          <w:rFonts w:ascii="Courier New" w:cs="Courier New" w:eastAsia="Courier New" w:hAnsi="Courier New"/>
          <w:color w:val="000000"/>
          <w:vertAlign w:val="baseline"/>
          <w:rtl w:val="0"/>
        </w:rPr>
        <w:t xml:space="preserve">Juan José Posada Ortega. </w:t>
      </w:r>
    </w:p>
    <w:p w:rsidR="00000000" w:rsidDel="00000000" w:rsidP="00000000" w:rsidRDefault="00000000" w:rsidRPr="00000000" w14:paraId="00000005">
      <w:pPr>
        <w:jc w:val="both"/>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Cedula número: 1037658590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commentRangeEnd w:id="1"/>
      <w:r w:rsidDel="00000000" w:rsidR="00000000" w:rsidRPr="00000000">
        <w:commentReference w:id="1"/>
      </w:r>
      <w:bookmarkStart w:colFirst="0" w:colLast="0" w:name="bookmark=id.gjdgxs" w:id="0"/>
      <w:bookmarkEnd w:id="0"/>
      <w:sdt>
        <w:sdtPr>
          <w:tag w:val="goog_rdk_4"/>
        </w:sdtPr>
        <w:sdtContent>
          <w:commentRangeStart w:id="2"/>
        </w:sdtContent>
      </w:sdt>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w:t>
      </w:r>
      <w:sdt>
        <w:sdtPr>
          <w:tag w:val="goog_rdk_5"/>
        </w:sdtPr>
        <w:sdtContent>
          <w:commentRangeStart w:id="3"/>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w:t>
      </w:r>
      <w:sdt>
        <w:sdtPr>
          <w:tag w:val="goog_rdk_6"/>
        </w:sdtPr>
        <w:sdtContent>
          <w:ins w:author="DANIEL TABORDA OBANDO" w:id="1" w:date="2021-12-07T18:43:43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ÍNDICE</w:t>
            </w:r>
          </w:ins>
        </w:sdtContent>
      </w:sdt>
      <w:sdt>
        <w:sdtPr>
          <w:tag w:val="goog_rdk_7"/>
        </w:sdtPr>
        <w:sdtContent>
          <w:del w:author="DANIEL TABORDA OBANDO" w:id="1" w:date="2021-12-07T18:43:43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INDICE</w:delText>
            </w:r>
          </w:del>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w:t>
      </w:r>
    </w:p>
    <w:p w:rsidR="00000000" w:rsidDel="00000000" w:rsidP="00000000" w:rsidRDefault="00000000" w:rsidRPr="00000000" w14:paraId="0000000D">
      <w:pPr>
        <w:numPr>
          <w:ilvl w:val="0"/>
          <w:numId w:val="2"/>
        </w:numPr>
        <w:ind w:left="465" w:hanging="360"/>
        <w:rPr>
          <w:i w:val="0"/>
          <w:vertAlign w:val="baseline"/>
        </w:rPr>
      </w:pPr>
      <w:r w:rsidDel="00000000" w:rsidR="00000000" w:rsidRPr="00000000">
        <w:rPr>
          <w:i w:val="1"/>
          <w:vertAlign w:val="baseline"/>
          <w:rtl w:val="0"/>
        </w:rPr>
        <w:t xml:space="preserve">Introducción</w:t>
      </w:r>
      <w:r w:rsidDel="00000000" w:rsidR="00000000" w:rsidRPr="00000000">
        <w:rPr>
          <w:rtl w:val="0"/>
        </w:rPr>
      </w:r>
    </w:p>
    <w:p w:rsidR="00000000" w:rsidDel="00000000" w:rsidP="00000000" w:rsidRDefault="00000000" w:rsidRPr="00000000" w14:paraId="0000000E">
      <w:pPr>
        <w:numPr>
          <w:ilvl w:val="0"/>
          <w:numId w:val="2"/>
        </w:numPr>
        <w:ind w:left="465" w:hanging="360"/>
        <w:rPr>
          <w:i w:val="0"/>
          <w:vertAlign w:val="baseline"/>
        </w:rPr>
      </w:pPr>
      <w:r w:rsidDel="00000000" w:rsidR="00000000" w:rsidRPr="00000000">
        <w:rPr>
          <w:i w:val="1"/>
          <w:vertAlign w:val="baseline"/>
          <w:rtl w:val="0"/>
        </w:rPr>
        <w:t xml:space="preserve">Resumen</w:t>
      </w:r>
      <w:r w:rsidDel="00000000" w:rsidR="00000000" w:rsidRPr="00000000">
        <w:rPr>
          <w:rtl w:val="0"/>
        </w:rPr>
      </w:r>
    </w:p>
    <w:p w:rsidR="00000000" w:rsidDel="00000000" w:rsidP="00000000" w:rsidRDefault="00000000" w:rsidRPr="00000000" w14:paraId="0000000F">
      <w:pPr>
        <w:numPr>
          <w:ilvl w:val="0"/>
          <w:numId w:val="2"/>
        </w:numPr>
        <w:ind w:left="465" w:hanging="360"/>
        <w:rPr>
          <w:i w:val="0"/>
          <w:vertAlign w:val="baseline"/>
        </w:rPr>
      </w:pPr>
      <w:r w:rsidDel="00000000" w:rsidR="00000000" w:rsidRPr="00000000">
        <w:rPr>
          <w:i w:val="1"/>
          <w:vertAlign w:val="baseline"/>
          <w:rtl w:val="0"/>
        </w:rPr>
        <w:t xml:space="preserve">Líneas o áreas</w:t>
      </w:r>
      <w:r w:rsidDel="00000000" w:rsidR="00000000" w:rsidRPr="00000000">
        <w:rPr>
          <w:rtl w:val="0"/>
        </w:rPr>
      </w:r>
    </w:p>
    <w:p w:rsidR="00000000" w:rsidDel="00000000" w:rsidP="00000000" w:rsidRDefault="00000000" w:rsidRPr="00000000" w14:paraId="00000010">
      <w:pPr>
        <w:rPr>
          <w:i w:val="0"/>
          <w:color w:val="000000"/>
          <w:vertAlign w:val="baseline"/>
        </w:rPr>
      </w:pPr>
      <w:r w:rsidDel="00000000" w:rsidR="00000000" w:rsidRPr="00000000">
        <w:rPr>
          <w:i w:val="1"/>
          <w:color w:val="000000"/>
          <w:vertAlign w:val="baseline"/>
          <w:rtl w:val="0"/>
        </w:rPr>
        <w:t xml:space="preserve"> 3.1. ¿Cuáles son las líneas o áreas de estudio de ingeniería de sistemas?</w:t>
      </w:r>
      <w:r w:rsidDel="00000000" w:rsidR="00000000" w:rsidRPr="00000000">
        <w:rPr>
          <w:rtl w:val="0"/>
        </w:rPr>
      </w:r>
    </w:p>
    <w:p w:rsidR="00000000" w:rsidDel="00000000" w:rsidP="00000000" w:rsidRDefault="00000000" w:rsidRPr="00000000" w14:paraId="00000011">
      <w:pPr>
        <w:rPr>
          <w:i w:val="0"/>
          <w:vertAlign w:val="baseline"/>
        </w:rPr>
      </w:pPr>
      <w:r w:rsidDel="00000000" w:rsidR="00000000" w:rsidRPr="00000000">
        <w:rPr>
          <w:i w:val="1"/>
          <w:vertAlign w:val="baseline"/>
          <w:rtl w:val="0"/>
        </w:rPr>
        <w:t xml:space="preserve"> 3.2 ¿Cuál o cuáles de las líneas o áreas de la ingeniería de sistemas  me llaman  más  la atención y por qué?</w:t>
      </w:r>
      <w:r w:rsidDel="00000000" w:rsidR="00000000" w:rsidRPr="00000000">
        <w:rPr>
          <w:rtl w:val="0"/>
        </w:rPr>
      </w:r>
    </w:p>
    <w:p w:rsidR="00000000" w:rsidDel="00000000" w:rsidP="00000000" w:rsidRDefault="00000000" w:rsidRPr="00000000" w14:paraId="00000012">
      <w:pPr>
        <w:rPr>
          <w:i w:val="0"/>
          <w:vertAlign w:val="baseline"/>
        </w:rPr>
      </w:pPr>
      <w:r w:rsidDel="00000000" w:rsidR="00000000" w:rsidRPr="00000000">
        <w:rPr>
          <w:i w:val="1"/>
          <w:vertAlign w:val="baseline"/>
          <w:rtl w:val="0"/>
        </w:rPr>
        <w:t xml:space="preserve">3.3</w:t>
      </w:r>
      <w:r w:rsidDel="00000000" w:rsidR="00000000" w:rsidRPr="00000000">
        <w:rPr>
          <w:vertAlign w:val="baseline"/>
          <w:rtl w:val="0"/>
        </w:rPr>
        <w:t xml:space="preserve"> </w:t>
      </w:r>
      <w:r w:rsidDel="00000000" w:rsidR="00000000" w:rsidRPr="00000000">
        <w:rPr>
          <w:i w:val="1"/>
          <w:vertAlign w:val="baseline"/>
          <w:rtl w:val="0"/>
        </w:rPr>
        <w:t xml:space="preserve">¿Cómo creo que será esa línea a futuro?</w:t>
      </w:r>
      <w:r w:rsidDel="00000000" w:rsidR="00000000" w:rsidRPr="00000000">
        <w:rPr>
          <w:rtl w:val="0"/>
        </w:rPr>
      </w:r>
    </w:p>
    <w:p w:rsidR="00000000" w:rsidDel="00000000" w:rsidP="00000000" w:rsidRDefault="00000000" w:rsidRPr="00000000" w14:paraId="00000013">
      <w:pPr>
        <w:rPr>
          <w:i w:val="0"/>
          <w:vertAlign w:val="baseline"/>
        </w:rPr>
      </w:pPr>
      <w:r w:rsidDel="00000000" w:rsidR="00000000" w:rsidRPr="00000000">
        <w:rPr>
          <w:i w:val="1"/>
          <w:vertAlign w:val="baseline"/>
          <w:rtl w:val="0"/>
        </w:rPr>
        <w:t xml:space="preserve">3.4</w:t>
      </w:r>
      <w:r w:rsidDel="00000000" w:rsidR="00000000" w:rsidRPr="00000000">
        <w:rPr>
          <w:vertAlign w:val="baseline"/>
          <w:rtl w:val="0"/>
        </w:rPr>
        <w:t xml:space="preserve"> </w:t>
      </w:r>
      <w:r w:rsidDel="00000000" w:rsidR="00000000" w:rsidRPr="00000000">
        <w:rPr>
          <w:i w:val="1"/>
          <w:vertAlign w:val="baseline"/>
          <w:rtl w:val="0"/>
        </w:rPr>
        <w:t xml:space="preserve">¿Cuál es el impacto social de esa línea?</w:t>
      </w:r>
      <w:r w:rsidDel="00000000" w:rsidR="00000000" w:rsidRPr="00000000">
        <w:rPr>
          <w:rtl w:val="0"/>
        </w:rPr>
      </w:r>
    </w:p>
    <w:p w:rsidR="00000000" w:rsidDel="00000000" w:rsidP="00000000" w:rsidRDefault="00000000" w:rsidRPr="00000000" w14:paraId="00000014">
      <w:pPr>
        <w:rPr>
          <w:i w:val="0"/>
          <w:vertAlign w:val="baseline"/>
        </w:rPr>
      </w:pPr>
      <w:r w:rsidDel="00000000" w:rsidR="00000000" w:rsidRPr="00000000">
        <w:rPr>
          <w:i w:val="1"/>
          <w:vertAlign w:val="baseline"/>
          <w:rtl w:val="0"/>
        </w:rPr>
        <w:t xml:space="preserve">4. Habilidades y competencias</w:t>
      </w:r>
      <w:r w:rsidDel="00000000" w:rsidR="00000000" w:rsidRPr="00000000">
        <w:rPr>
          <w:rtl w:val="0"/>
        </w:rPr>
      </w:r>
    </w:p>
    <w:p w:rsidR="00000000" w:rsidDel="00000000" w:rsidP="00000000" w:rsidRDefault="00000000" w:rsidRPr="00000000" w14:paraId="00000015">
      <w:pPr>
        <w:rPr>
          <w:i w:val="0"/>
          <w:vertAlign w:val="baseline"/>
        </w:rPr>
      </w:pPr>
      <w:r w:rsidDel="00000000" w:rsidR="00000000" w:rsidRPr="00000000">
        <w:rPr>
          <w:i w:val="1"/>
          <w:vertAlign w:val="baseline"/>
          <w:rtl w:val="0"/>
        </w:rPr>
        <w:t xml:space="preserve">4.1</w:t>
      </w:r>
      <w:r w:rsidDel="00000000" w:rsidR="00000000" w:rsidRPr="00000000">
        <w:rPr>
          <w:vertAlign w:val="baseline"/>
          <w:rtl w:val="0"/>
        </w:rPr>
        <w:t xml:space="preserve"> </w:t>
      </w:r>
      <w:r w:rsidDel="00000000" w:rsidR="00000000" w:rsidRPr="00000000">
        <w:rPr>
          <w:i w:val="1"/>
          <w:vertAlign w:val="baseline"/>
          <w:rtl w:val="0"/>
        </w:rPr>
        <w:t xml:space="preserve">¿Cuáles son mis principales habilidades?</w:t>
      </w:r>
      <w:r w:rsidDel="00000000" w:rsidR="00000000" w:rsidRPr="00000000">
        <w:rPr>
          <w:rtl w:val="0"/>
        </w:rPr>
      </w:r>
    </w:p>
    <w:p w:rsidR="00000000" w:rsidDel="00000000" w:rsidP="00000000" w:rsidRDefault="00000000" w:rsidRPr="00000000" w14:paraId="00000016">
      <w:pPr>
        <w:rPr>
          <w:i w:val="0"/>
          <w:vertAlign w:val="baseline"/>
        </w:rPr>
      </w:pPr>
      <w:r w:rsidDel="00000000" w:rsidR="00000000" w:rsidRPr="00000000">
        <w:rPr>
          <w:i w:val="1"/>
          <w:vertAlign w:val="baseline"/>
          <w:rtl w:val="0"/>
        </w:rPr>
        <w:t xml:space="preserve">4.2</w:t>
      </w:r>
      <w:r w:rsidDel="00000000" w:rsidR="00000000" w:rsidRPr="00000000">
        <w:rPr>
          <w:vertAlign w:val="baseline"/>
          <w:rtl w:val="0"/>
        </w:rPr>
        <w:t xml:space="preserve"> </w:t>
      </w:r>
      <w:r w:rsidDel="00000000" w:rsidR="00000000" w:rsidRPr="00000000">
        <w:rPr>
          <w:i w:val="1"/>
          <w:vertAlign w:val="baseline"/>
          <w:rtl w:val="0"/>
        </w:rPr>
        <w:t xml:space="preserve">¿Cuáles son mis principales competencias?</w:t>
      </w:r>
      <w:r w:rsidDel="00000000" w:rsidR="00000000" w:rsidRPr="00000000">
        <w:rPr>
          <w:rtl w:val="0"/>
        </w:rPr>
      </w:r>
    </w:p>
    <w:p w:rsidR="00000000" w:rsidDel="00000000" w:rsidP="00000000" w:rsidRDefault="00000000" w:rsidRPr="00000000" w14:paraId="00000017">
      <w:pPr>
        <w:rPr>
          <w:i w:val="0"/>
          <w:vertAlign w:val="baseline"/>
        </w:rPr>
      </w:pPr>
      <w:r w:rsidDel="00000000" w:rsidR="00000000" w:rsidRPr="00000000">
        <w:rPr>
          <w:i w:val="1"/>
          <w:vertAlign w:val="baseline"/>
          <w:rtl w:val="0"/>
        </w:rPr>
        <w:t xml:space="preserve">4.3.</w:t>
      </w:r>
      <w:r w:rsidDel="00000000" w:rsidR="00000000" w:rsidRPr="00000000">
        <w:rPr>
          <w:vertAlign w:val="baseline"/>
          <w:rtl w:val="0"/>
        </w:rPr>
        <w:t xml:space="preserve"> </w:t>
      </w:r>
      <w:r w:rsidDel="00000000" w:rsidR="00000000" w:rsidRPr="00000000">
        <w:rPr>
          <w:i w:val="1"/>
          <w:vertAlign w:val="baseline"/>
          <w:rtl w:val="0"/>
        </w:rPr>
        <w:t xml:space="preserve">¿Cuáles son mis falencias o mis competencias que debería desarrollar?</w:t>
      </w:r>
      <w:r w:rsidDel="00000000" w:rsidR="00000000" w:rsidRPr="00000000">
        <w:rPr>
          <w:rtl w:val="0"/>
        </w:rPr>
      </w:r>
    </w:p>
    <w:p w:rsidR="00000000" w:rsidDel="00000000" w:rsidP="00000000" w:rsidRDefault="00000000" w:rsidRPr="00000000" w14:paraId="00000018">
      <w:pPr>
        <w:rPr>
          <w:i w:val="0"/>
          <w:vertAlign w:val="baseline"/>
        </w:rPr>
      </w:pPr>
      <w:r w:rsidDel="00000000" w:rsidR="00000000" w:rsidRPr="00000000">
        <w:rPr>
          <w:i w:val="1"/>
          <w:vertAlign w:val="baseline"/>
          <w:rtl w:val="0"/>
        </w:rPr>
        <w:t xml:space="preserve">5. Ruta de formación</w:t>
      </w:r>
      <w:r w:rsidDel="00000000" w:rsidR="00000000" w:rsidRPr="00000000">
        <w:rPr>
          <w:rtl w:val="0"/>
        </w:rPr>
      </w:r>
    </w:p>
    <w:p w:rsidR="00000000" w:rsidDel="00000000" w:rsidP="00000000" w:rsidRDefault="00000000" w:rsidRPr="00000000" w14:paraId="00000019">
      <w:pPr>
        <w:rPr>
          <w:i w:val="0"/>
          <w:vertAlign w:val="baseline"/>
        </w:rPr>
      </w:pPr>
      <w:r w:rsidDel="00000000" w:rsidR="00000000" w:rsidRPr="00000000">
        <w:rPr>
          <w:i w:val="1"/>
          <w:vertAlign w:val="baseline"/>
          <w:rtl w:val="0"/>
        </w:rPr>
        <w:t xml:space="preserve">5.1.</w:t>
      </w:r>
      <w:r w:rsidDel="00000000" w:rsidR="00000000" w:rsidRPr="00000000">
        <w:rPr>
          <w:vertAlign w:val="baseline"/>
          <w:rtl w:val="0"/>
        </w:rPr>
        <w:t xml:space="preserve"> </w:t>
      </w:r>
      <w:r w:rsidDel="00000000" w:rsidR="00000000" w:rsidRPr="00000000">
        <w:rPr>
          <w:i w:val="1"/>
          <w:vertAlign w:val="baseline"/>
          <w:rtl w:val="0"/>
        </w:rPr>
        <w:t xml:space="preserve">¿Cuál es mi ruta de formación?</w:t>
      </w:r>
      <w:r w:rsidDel="00000000" w:rsidR="00000000" w:rsidRPr="00000000">
        <w:rPr>
          <w:rtl w:val="0"/>
        </w:rPr>
      </w:r>
    </w:p>
    <w:p w:rsidR="00000000" w:rsidDel="00000000" w:rsidP="00000000" w:rsidRDefault="00000000" w:rsidRPr="00000000" w14:paraId="0000001A">
      <w:pPr>
        <w:rPr>
          <w:i w:val="0"/>
          <w:vertAlign w:val="baseline"/>
        </w:rPr>
      </w:pPr>
      <w:r w:rsidDel="00000000" w:rsidR="00000000" w:rsidRPr="00000000">
        <w:rPr>
          <w:i w:val="1"/>
          <w:vertAlign w:val="baseline"/>
          <w:rtl w:val="0"/>
        </w:rPr>
        <w:t xml:space="preserve">5.2</w:t>
      </w:r>
      <w:r w:rsidDel="00000000" w:rsidR="00000000" w:rsidRPr="00000000">
        <w:rPr>
          <w:vertAlign w:val="baseline"/>
          <w:rtl w:val="0"/>
        </w:rPr>
        <w:t xml:space="preserve"> </w:t>
      </w:r>
      <w:r w:rsidDel="00000000" w:rsidR="00000000" w:rsidRPr="00000000">
        <w:rPr>
          <w:i w:val="1"/>
          <w:vertAlign w:val="baseline"/>
          <w:rtl w:val="0"/>
        </w:rPr>
        <w:t xml:space="preserve">¿Por qué creo que esa es la mejor ruta de formación?</w:t>
      </w:r>
      <w:r w:rsidDel="00000000" w:rsidR="00000000" w:rsidRPr="00000000">
        <w:rPr>
          <w:rtl w:val="0"/>
        </w:rPr>
      </w:r>
    </w:p>
    <w:p w:rsidR="00000000" w:rsidDel="00000000" w:rsidP="00000000" w:rsidRDefault="00000000" w:rsidRPr="00000000" w14:paraId="0000001B">
      <w:pPr>
        <w:rPr>
          <w:i w:val="0"/>
          <w:vertAlign w:val="baseline"/>
        </w:rPr>
      </w:pPr>
      <w:r w:rsidDel="00000000" w:rsidR="00000000" w:rsidRPr="00000000">
        <w:rPr>
          <w:i w:val="1"/>
          <w:vertAlign w:val="baseline"/>
          <w:rtl w:val="0"/>
        </w:rPr>
        <w:t xml:space="preserve">5.3</w:t>
      </w:r>
      <w:r w:rsidDel="00000000" w:rsidR="00000000" w:rsidRPr="00000000">
        <w:rPr>
          <w:vertAlign w:val="baseline"/>
          <w:rtl w:val="0"/>
        </w:rPr>
        <w:t xml:space="preserve"> </w:t>
      </w:r>
      <w:r w:rsidDel="00000000" w:rsidR="00000000" w:rsidRPr="00000000">
        <w:rPr>
          <w:i w:val="1"/>
          <w:vertAlign w:val="baseline"/>
          <w:rtl w:val="0"/>
        </w:rPr>
        <w:t xml:space="preserve">¿Qué es un buen ingeniero de sistemas?</w:t>
      </w:r>
      <w:r w:rsidDel="00000000" w:rsidR="00000000" w:rsidRPr="00000000">
        <w:rPr>
          <w:rtl w:val="0"/>
        </w:rPr>
      </w:r>
    </w:p>
    <w:p w:rsidR="00000000" w:rsidDel="00000000" w:rsidP="00000000" w:rsidRDefault="00000000" w:rsidRPr="00000000" w14:paraId="0000001C">
      <w:pPr>
        <w:rPr>
          <w:i w:val="0"/>
          <w:vertAlign w:val="baseline"/>
        </w:rPr>
      </w:pPr>
      <w:r w:rsidDel="00000000" w:rsidR="00000000" w:rsidRPr="00000000">
        <w:rPr>
          <w:i w:val="1"/>
          <w:vertAlign w:val="baseline"/>
          <w:rtl w:val="0"/>
        </w:rPr>
        <w:t xml:space="preserve">6. Conclusiones</w:t>
      </w:r>
      <w:r w:rsidDel="00000000" w:rsidR="00000000" w:rsidRPr="00000000">
        <w:rPr>
          <w:rtl w:val="0"/>
        </w:rPr>
      </w:r>
    </w:p>
    <w:p w:rsidR="00000000" w:rsidDel="00000000" w:rsidP="00000000" w:rsidRDefault="00000000" w:rsidRPr="00000000" w14:paraId="0000001D">
      <w:pPr>
        <w:rPr>
          <w:i w:val="0"/>
          <w:vertAlign w:val="baseline"/>
        </w:rPr>
      </w:pPr>
      <w:r w:rsidDel="00000000" w:rsidR="00000000" w:rsidRPr="00000000">
        <w:rPr>
          <w:i w:val="1"/>
          <w:vertAlign w:val="baseline"/>
          <w:rtl w:val="0"/>
        </w:rPr>
        <w:t xml:space="preserve">7. Bibliografía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E">
      <w:pPr>
        <w:rPr>
          <w:i w:val="0"/>
          <w:vertAlign w:val="baseline"/>
        </w:rPr>
      </w:pPr>
      <w:r w:rsidDel="00000000" w:rsidR="00000000" w:rsidRPr="00000000">
        <w:rPr>
          <w:rtl w:val="0"/>
        </w:rPr>
      </w:r>
    </w:p>
    <w:p w:rsidR="00000000" w:rsidDel="00000000" w:rsidP="00000000" w:rsidRDefault="00000000" w:rsidRPr="00000000" w14:paraId="0000001F">
      <w:pPr>
        <w:rPr>
          <w:i w:val="0"/>
          <w:vertAlign w:val="baseline"/>
        </w:rPr>
      </w:pPr>
      <w:r w:rsidDel="00000000" w:rsidR="00000000" w:rsidRPr="00000000">
        <w:rPr>
          <w:rtl w:val="0"/>
        </w:rPr>
      </w:r>
    </w:p>
    <w:p w:rsidR="00000000" w:rsidDel="00000000" w:rsidP="00000000" w:rsidRDefault="00000000" w:rsidRPr="00000000" w14:paraId="0000002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720" w:right="0" w:hanging="36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21">
      <w:pPr>
        <w:shd w:fill="ffffff" w:val="clear"/>
        <w:rPr>
          <w:rFonts w:ascii="Calibri" w:cs="Calibri" w:eastAsia="Calibri" w:hAnsi="Calibri"/>
          <w:b w:val="0"/>
          <w:color w:val="0b5394"/>
          <w:vertAlign w:val="baseline"/>
        </w:rPr>
      </w:pPr>
      <w:r w:rsidDel="00000000" w:rsidR="00000000" w:rsidRPr="00000000">
        <w:rPr>
          <w:vertAlign w:val="baseline"/>
          <w:rtl w:val="0"/>
        </w:rPr>
        <w:t xml:space="preserve">La ingeniería de sistemas es la carrera de mayor impacto en el presente y lo seguirá siendo en el futuro, generalmente se asocia con los sistemas informáticos pero su campo de estudio abarca toda clase de sistemas, dentro de la ingeniería de sistemas está el desarrollo de algoritmos, el desarrollo de software, bases de datos y todo lo relacionado con los sistemas, a través de herramientas como la arquitectura de software, metodologías agiles, técnicas, entre otros que sirven  para el desarrollo de proyectos  de sistemas informáticos.</w:t>
      </w:r>
      <w:r w:rsidDel="00000000" w:rsidR="00000000" w:rsidRPr="00000000">
        <w:rPr>
          <w:rtl w:val="0"/>
        </w:rPr>
      </w:r>
    </w:p>
    <w:p w:rsidR="00000000" w:rsidDel="00000000" w:rsidP="00000000" w:rsidRDefault="00000000" w:rsidRPr="00000000" w14:paraId="00000022">
      <w:pPr>
        <w:shd w:fill="ffffff" w:val="clear"/>
        <w:rPr>
          <w:rFonts w:ascii="Calibri" w:cs="Calibri" w:eastAsia="Calibri" w:hAnsi="Calibri"/>
          <w:b w:val="0"/>
          <w:color w:val="0b5394"/>
          <w:vertAlign w:val="baseline"/>
        </w:rPr>
      </w:pPr>
      <w:r w:rsidDel="00000000" w:rsidR="00000000" w:rsidRPr="00000000">
        <w:rPr>
          <w:rtl w:val="0"/>
        </w:rPr>
      </w:r>
    </w:p>
    <w:p w:rsidR="00000000" w:rsidDel="00000000" w:rsidP="00000000" w:rsidRDefault="00000000" w:rsidRPr="00000000" w14:paraId="00000023">
      <w:pPr>
        <w:shd w:fill="ffffff" w:val="clear"/>
        <w:rPr>
          <w:rFonts w:ascii="Calibri" w:cs="Calibri" w:eastAsia="Calibri" w:hAnsi="Calibri"/>
          <w:b w:val="0"/>
          <w:color w:val="0b5394"/>
          <w:vertAlign w:val="baseline"/>
        </w:rPr>
      </w:pPr>
      <w:sdt>
        <w:sdtPr>
          <w:tag w:val="goog_rdk_8"/>
        </w:sdtPr>
        <w:sdtContent>
          <w:commentRangeStart w:id="4"/>
        </w:sdtContent>
      </w:sdt>
      <w:r w:rsidDel="00000000" w:rsidR="00000000" w:rsidRPr="00000000">
        <w:rPr>
          <w:rtl w:val="0"/>
        </w:rPr>
      </w:r>
    </w:p>
    <w:p w:rsidR="00000000" w:rsidDel="00000000" w:rsidP="00000000" w:rsidRDefault="00000000" w:rsidRPr="00000000" w14:paraId="00000024">
      <w:pPr>
        <w:shd w:fill="ffffff" w:val="clear"/>
        <w:rPr>
          <w:rFonts w:ascii="Calibri" w:cs="Calibri" w:eastAsia="Calibri" w:hAnsi="Calibri"/>
          <w:b w:val="0"/>
          <w:color w:val="0b5394"/>
          <w:vertAlign w:val="baseline"/>
        </w:rPr>
      </w:pPr>
      <w:r w:rsidDel="00000000" w:rsidR="00000000" w:rsidRPr="00000000">
        <w:rPr>
          <w:rtl w:val="0"/>
        </w:rPr>
      </w:r>
    </w:p>
    <w:p w:rsidR="00000000" w:rsidDel="00000000" w:rsidP="00000000" w:rsidRDefault="00000000" w:rsidRPr="00000000" w14:paraId="00000025">
      <w:pPr>
        <w:shd w:fill="ffffff" w:val="clear"/>
        <w:rPr>
          <w:rFonts w:ascii="Calibri" w:cs="Calibri" w:eastAsia="Calibri" w:hAnsi="Calibri"/>
          <w:b w:val="0"/>
          <w:color w:val="0b5394"/>
          <w:vertAlign w:val="baseline"/>
        </w:rPr>
      </w:pPr>
      <w:r w:rsidDel="00000000" w:rsidR="00000000" w:rsidRPr="00000000">
        <w:rPr>
          <w:rtl w:val="0"/>
        </w:rPr>
      </w:r>
    </w:p>
    <w:p w:rsidR="00000000" w:rsidDel="00000000" w:rsidP="00000000" w:rsidRDefault="00000000" w:rsidRPr="00000000" w14:paraId="00000026">
      <w:pPr>
        <w:shd w:fill="ffffff" w:val="clear"/>
        <w:rPr>
          <w:rFonts w:ascii="Calibri" w:cs="Calibri" w:eastAsia="Calibri" w:hAnsi="Calibri"/>
          <w:b w:val="0"/>
          <w:color w:val="0b5394"/>
          <w:vertAlign w:val="baseline"/>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7">
      <w:pPr>
        <w:shd w:fill="ffffff" w:val="clear"/>
        <w:rPr>
          <w:rFonts w:ascii="Calibri" w:cs="Calibri" w:eastAsia="Calibri" w:hAnsi="Calibri"/>
          <w:b w:val="0"/>
          <w:color w:val="0b5394"/>
          <w:vertAlign w:val="baseline"/>
        </w:rPr>
      </w:pPr>
      <w:r w:rsidDel="00000000" w:rsidR="00000000" w:rsidRPr="00000000">
        <w:rPr>
          <w:rtl w:val="0"/>
        </w:rPr>
      </w:r>
    </w:p>
    <w:p w:rsidR="00000000" w:rsidDel="00000000" w:rsidP="00000000" w:rsidRDefault="00000000" w:rsidRPr="00000000" w14:paraId="00000028">
      <w:pPr>
        <w:shd w:fill="ffffff" w:val="clear"/>
        <w:rPr>
          <w:rFonts w:ascii="Calibri" w:cs="Calibri" w:eastAsia="Calibri" w:hAnsi="Calibri"/>
          <w:b w:val="0"/>
          <w:color w:val="0b5394"/>
          <w:vertAlign w:val="baseline"/>
        </w:rPr>
      </w:pPr>
      <w:sdt>
        <w:sdtPr>
          <w:tag w:val="goog_rdk_9"/>
        </w:sdtPr>
        <w:sdtContent>
          <w:commentRangeStart w:id="5"/>
        </w:sdtContent>
      </w:sdt>
      <w:r w:rsidDel="00000000" w:rsidR="00000000" w:rsidRPr="00000000">
        <w:rPr>
          <w:rtl w:val="0"/>
        </w:rPr>
      </w:r>
    </w:p>
    <w:p w:rsidR="00000000" w:rsidDel="00000000" w:rsidP="00000000" w:rsidRDefault="00000000" w:rsidRPr="00000000" w14:paraId="00000029">
      <w:pPr>
        <w:shd w:fill="ffffff" w:val="clear"/>
        <w:rPr>
          <w:rFonts w:ascii="Calibri" w:cs="Calibri" w:eastAsia="Calibri" w:hAnsi="Calibri"/>
          <w:b w:val="0"/>
          <w:color w:val="0b5394"/>
          <w:vertAlign w:val="baseline"/>
        </w:rPr>
      </w:pPr>
      <w:r w:rsidDel="00000000" w:rsidR="00000000" w:rsidRPr="00000000">
        <w:rPr>
          <w:rtl w:val="0"/>
        </w:rPr>
      </w:r>
    </w:p>
    <w:p w:rsidR="00000000" w:rsidDel="00000000" w:rsidP="00000000" w:rsidRDefault="00000000" w:rsidRPr="00000000" w14:paraId="0000002A">
      <w:pPr>
        <w:shd w:fill="ffffff" w:val="clear"/>
        <w:rPr>
          <w:rFonts w:ascii="Calibri" w:cs="Calibri" w:eastAsia="Calibri" w:hAnsi="Calibri"/>
          <w:b w:val="0"/>
          <w:color w:val="0b5394"/>
          <w:vertAlign w:val="baseline"/>
        </w:rPr>
      </w:pPr>
      <w:r w:rsidDel="00000000" w:rsidR="00000000" w:rsidRPr="00000000">
        <w:rPr>
          <w:rtl w:val="0"/>
        </w:rPr>
      </w:r>
    </w:p>
    <w:p w:rsidR="00000000" w:rsidDel="00000000" w:rsidP="00000000" w:rsidRDefault="00000000" w:rsidRPr="00000000" w14:paraId="0000002B">
      <w:pPr>
        <w:shd w:fill="ffffff" w:val="clear"/>
        <w:rPr>
          <w:rFonts w:ascii="Calibri" w:cs="Calibri" w:eastAsia="Calibri" w:hAnsi="Calibri"/>
          <w:b w:val="0"/>
          <w:color w:val="0b5394"/>
          <w:vertAlign w:val="baseline"/>
        </w:rPr>
      </w:pPr>
      <w:r w:rsidDel="00000000" w:rsidR="00000000" w:rsidRPr="00000000">
        <w:rPr>
          <w:rtl w:val="0"/>
        </w:rPr>
      </w:r>
    </w:p>
    <w:p w:rsidR="00000000" w:rsidDel="00000000" w:rsidP="00000000" w:rsidRDefault="00000000" w:rsidRPr="00000000" w14:paraId="0000002C">
      <w:pPr>
        <w:shd w:fill="ffffff" w:val="clear"/>
        <w:rPr>
          <w:rFonts w:ascii="Calibri" w:cs="Calibri" w:eastAsia="Calibri" w:hAnsi="Calibri"/>
          <w:b w:val="0"/>
          <w:color w:val="0b5394"/>
          <w:vertAlign w:val="baseline"/>
        </w:rPr>
      </w:pPr>
      <w:r w:rsidDel="00000000" w:rsidR="00000000" w:rsidRPr="00000000">
        <w:rPr>
          <w:rtl w:val="0"/>
        </w:rPr>
      </w:r>
    </w:p>
    <w:p w:rsidR="00000000" w:rsidDel="00000000" w:rsidP="00000000" w:rsidRDefault="00000000" w:rsidRPr="00000000" w14:paraId="0000002D">
      <w:pPr>
        <w:shd w:fill="ffffff" w:val="clear"/>
        <w:rPr>
          <w:rFonts w:ascii="Calibri" w:cs="Calibri" w:eastAsia="Calibri" w:hAnsi="Calibri"/>
          <w:b w:val="0"/>
          <w:color w:val="0b5394"/>
          <w:vertAlign w:val="baseline"/>
        </w:rPr>
      </w:pPr>
      <w:r w:rsidDel="00000000" w:rsidR="00000000" w:rsidRPr="00000000">
        <w:rPr>
          <w:rtl w:val="0"/>
        </w:rPr>
      </w:r>
    </w:p>
    <w:p w:rsidR="00000000" w:rsidDel="00000000" w:rsidP="00000000" w:rsidRDefault="00000000" w:rsidRPr="00000000" w14:paraId="0000002E">
      <w:pPr>
        <w:shd w:fill="ffffff" w:val="clear"/>
        <w:rPr>
          <w:rFonts w:ascii="Calibri" w:cs="Calibri" w:eastAsia="Calibri" w:hAnsi="Calibri"/>
          <w:b w:val="0"/>
          <w:color w:val="0b5394"/>
          <w:vertAlign w:val="baseline"/>
        </w:rPr>
      </w:pPr>
      <w:r w:rsidDel="00000000" w:rsidR="00000000" w:rsidRPr="00000000">
        <w:rPr>
          <w:rtl w:val="0"/>
        </w:rPr>
      </w:r>
    </w:p>
    <w:p w:rsidR="00000000" w:rsidDel="00000000" w:rsidP="00000000" w:rsidRDefault="00000000" w:rsidRPr="00000000" w14:paraId="0000002F">
      <w:pPr>
        <w:shd w:fill="ffffff" w:val="clear"/>
        <w:rPr>
          <w:rFonts w:ascii="Calibri" w:cs="Calibri" w:eastAsia="Calibri" w:hAnsi="Calibri"/>
          <w:b w:val="0"/>
          <w:color w:val="0b5394"/>
          <w:vertAlign w:val="baseline"/>
        </w:rPr>
      </w:pPr>
      <w:commentRangeEnd w:id="5"/>
      <w:r w:rsidDel="00000000" w:rsidR="00000000" w:rsidRPr="00000000">
        <w:commentReference w:id="5"/>
      </w:r>
      <w:sdt>
        <w:sdtPr>
          <w:tag w:val="goog_rdk_10"/>
        </w:sdtPr>
        <w:sdtContent>
          <w:commentRangeStart w:id="6"/>
        </w:sdtContent>
      </w:sdt>
      <w:r w:rsidDel="00000000" w:rsidR="00000000" w:rsidRPr="00000000">
        <w:rPr>
          <w:rtl w:val="0"/>
        </w:rPr>
      </w:r>
    </w:p>
    <w:p w:rsidR="00000000" w:rsidDel="00000000" w:rsidP="00000000" w:rsidRDefault="00000000" w:rsidRPr="00000000" w14:paraId="00000030">
      <w:pPr>
        <w:numPr>
          <w:ilvl w:val="0"/>
          <w:numId w:val="1"/>
        </w:numPr>
        <w:shd w:fill="ffffff" w:val="clear"/>
        <w:ind w:left="720" w:hanging="360"/>
        <w:rPr>
          <w:i w:val="0"/>
          <w:vertAlign w:val="baseline"/>
        </w:rPr>
      </w:pPr>
      <w:r w:rsidDel="00000000" w:rsidR="00000000" w:rsidRPr="00000000">
        <w:rPr>
          <w:i w:val="1"/>
          <w:vertAlign w:val="baseline"/>
          <w:rtl w:val="0"/>
        </w:rPr>
        <w:t xml:space="preserve">RESUMEN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1">
      <w:pPr>
        <w:shd w:fill="ffffff" w:val="clear"/>
        <w:ind w:left="360" w:firstLine="0"/>
        <w:rPr>
          <w:i w:val="0"/>
          <w:vertAlign w:val="baseline"/>
        </w:rPr>
      </w:pPr>
      <w:sdt>
        <w:sdtPr>
          <w:tag w:val="goog_rdk_11"/>
        </w:sdtPr>
        <w:sdtContent>
          <w:commentRangeStart w:id="7"/>
        </w:sdtContent>
      </w:sdt>
      <w:r w:rsidDel="00000000" w:rsidR="00000000" w:rsidRPr="00000000">
        <w:rPr>
          <w:i w:val="1"/>
          <w:vertAlign w:val="baseline"/>
          <w:rtl w:val="0"/>
        </w:rPr>
        <w:t xml:space="preserve">En la cuarta revolución la ingeniería de sistemas es una de las carreras más demandas para el desarrollo de la sociedad, esta carrera cuenta con diferentes líneas o áreas, todas indispensables para la industria, cada día las empresas necesitan de más ingenieros de sistemas pero no hay suficientes para cubrir la demanda, esta profesión será la que impulsara el desarrollo tecnológico en los próximos años. Un buen ingeniero de sistemas cuenta con una serie de habilidades y competencias que lo hacen un profesional muy requerido en todas las industrias.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2">
      <w:pPr>
        <w:shd w:fill="ffffff" w:val="clear"/>
        <w:ind w:left="720" w:firstLine="0"/>
        <w:rPr>
          <w:i w:val="0"/>
          <w:vertAlign w:val="baseline"/>
        </w:rPr>
      </w:pPr>
      <w:r w:rsidDel="00000000" w:rsidR="00000000" w:rsidRPr="00000000">
        <w:rPr>
          <w:rtl w:val="0"/>
        </w:rPr>
      </w:r>
    </w:p>
    <w:p w:rsidR="00000000" w:rsidDel="00000000" w:rsidP="00000000" w:rsidRDefault="00000000" w:rsidRPr="00000000" w14:paraId="00000033">
      <w:pPr>
        <w:shd w:fill="ffffff" w:val="clear"/>
        <w:ind w:left="720" w:firstLine="0"/>
        <w:rPr>
          <w:i w:val="0"/>
          <w:vertAlign w:val="baseline"/>
        </w:rPr>
      </w:pPr>
      <w:sdt>
        <w:sdtPr>
          <w:tag w:val="goog_rdk_12"/>
        </w:sdtPr>
        <w:sdtContent>
          <w:commentRangeStart w:id="8"/>
        </w:sdtContent>
      </w:sdt>
      <w:r w:rsidDel="00000000" w:rsidR="00000000" w:rsidRPr="00000000">
        <w:rPr>
          <w:rtl w:val="0"/>
        </w:rPr>
      </w:r>
    </w:p>
    <w:p w:rsidR="00000000" w:rsidDel="00000000" w:rsidP="00000000" w:rsidRDefault="00000000" w:rsidRPr="00000000" w14:paraId="00000034">
      <w:pPr>
        <w:shd w:fill="ffffff" w:val="clear"/>
        <w:rPr>
          <w:b w:val="0"/>
          <w:i w:val="0"/>
          <w:color w:val="0b5394"/>
          <w:vertAlign w:val="baseline"/>
        </w:rPr>
      </w:pPr>
      <w:r w:rsidDel="00000000" w:rsidR="00000000" w:rsidRPr="00000000">
        <w:rPr>
          <w:rtl w:val="0"/>
        </w:rPr>
      </w:r>
    </w:p>
    <w:p w:rsidR="00000000" w:rsidDel="00000000" w:rsidP="00000000" w:rsidRDefault="00000000" w:rsidRPr="00000000" w14:paraId="00000035">
      <w:pPr>
        <w:rPr>
          <w:i w:val="0"/>
          <w:vertAlign w:val="baseline"/>
        </w:rPr>
      </w:pPr>
      <w:r w:rsidDel="00000000" w:rsidR="00000000" w:rsidRPr="00000000">
        <w:rPr>
          <w:i w:val="1"/>
          <w:vertAlign w:val="baseline"/>
          <w:rtl w:val="0"/>
        </w:rPr>
        <w:t xml:space="preserv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3"/>
        </w:sdtPr>
        <w:sdtContent>
          <w:commentRangeStart w:id="9"/>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 </w:t>
      </w:r>
      <w:sdt>
        <w:sdtPr>
          <w:tag w:val="goog_rdk_14"/>
        </w:sdtPr>
        <w:sdtContent>
          <w:ins w:author="DANIEL TABORDA OBANDO" w:id="2" w:date="2021-12-07T18:46:34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LÍNEAS</w:t>
            </w:r>
          </w:ins>
        </w:sdtContent>
      </w:sdt>
      <w:sdt>
        <w:sdtPr>
          <w:tag w:val="goog_rdk_15"/>
        </w:sdtPr>
        <w:sdtContent>
          <w:del w:author="DANIEL TABORDA OBANDO" w:id="2" w:date="2021-12-07T18:46:34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delText xml:space="preserve">LINEAS</w:delText>
            </w:r>
          </w:del>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O </w:t>
      </w:r>
      <w:sdt>
        <w:sdtPr>
          <w:tag w:val="goog_rdk_16"/>
        </w:sdtPr>
        <w:sdtContent>
          <w:ins w:author="DANIEL TABORDA OBANDO" w:id="3" w:date="2021-12-07T18:46:31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ÁREAS</w:t>
            </w:r>
          </w:ins>
        </w:sdtContent>
      </w:sdt>
      <w:sdt>
        <w:sdtPr>
          <w:tag w:val="goog_rdk_17"/>
        </w:sdtPr>
        <w:sdtContent>
          <w:del w:author="DANIEL TABORDA OBANDO" w:id="3" w:date="2021-12-07T18:46:31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delText xml:space="preserve">AREAS</w:delText>
            </w:r>
          </w:del>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 ¿Cuáles son las líneas o áreas de estudio de ingeniería de sistemas?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Ciencia de la computación e Informática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Algoritmia y Programación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Matemáticas Discretas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Ciencia e Ingeniería Computacional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Ingeniería de computadores y redes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Arquitectura de Máquinas y Sistemas Operativos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Comunicación de Datos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Ingeniería de Software y Sistemas de Información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Ingeniería de Software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Administración de la Información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Sistemas de Información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Elementos Sociales y Profesionales</w:t>
      </w:r>
    </w:p>
    <w:p w:rsidR="00000000" w:rsidDel="00000000" w:rsidP="00000000" w:rsidRDefault="00000000" w:rsidRPr="00000000" w14:paraId="00000045">
      <w:pPr>
        <w:jc w:val="both"/>
        <w:rPr>
          <w:vertAlign w:val="baseline"/>
        </w:rPr>
      </w:pPr>
      <w:r w:rsidDel="00000000" w:rsidR="00000000" w:rsidRPr="00000000">
        <w:rPr>
          <w:rtl w:val="0"/>
        </w:rPr>
      </w:r>
    </w:p>
    <w:p w:rsidR="00000000" w:rsidDel="00000000" w:rsidP="00000000" w:rsidRDefault="00000000" w:rsidRPr="00000000" w14:paraId="00000046">
      <w:pPr>
        <w:rPr>
          <w:i w:val="0"/>
          <w:vertAlign w:val="baseline"/>
        </w:rPr>
      </w:pPr>
      <w:r w:rsidDel="00000000" w:rsidR="00000000" w:rsidRPr="00000000">
        <w:rPr>
          <w:i w:val="1"/>
          <w:vertAlign w:val="baseline"/>
          <w:rtl w:val="0"/>
        </w:rPr>
        <w:t xml:space="preserve">3.2. ¿Cuál o cuáles de las líneas o áreas de la ingeniería de sistemas  me llaman  más  la atención y por qué?</w:t>
      </w: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vertAlign w:val="baseline"/>
          <w:rtl w:val="0"/>
        </w:rPr>
        <w:t xml:space="preserve">La línea que más me llama la atención es  Algoritmia y Programación ya que esta área ha contribuido enormemente al progreso de la sociedad, en</w:t>
      </w:r>
      <w:sdt>
        <w:sdtPr>
          <w:tag w:val="goog_rdk_18"/>
        </w:sdtPr>
        <w:sdtContent>
          <w:del w:author="DANIEL TABORDA OBANDO" w:id="4" w:date="2021-12-07T18:47:01Z">
            <w:r w:rsidDel="00000000" w:rsidR="00000000" w:rsidRPr="00000000">
              <w:rPr>
                <w:vertAlign w:val="baseline"/>
                <w:rtl w:val="0"/>
              </w:rPr>
              <w:delText xml:space="preserve"> </w:delText>
            </w:r>
          </w:del>
        </w:sdtContent>
      </w:sdt>
      <w:r w:rsidDel="00000000" w:rsidR="00000000" w:rsidRPr="00000000">
        <w:rPr>
          <w:vertAlign w:val="baseline"/>
          <w:rtl w:val="0"/>
        </w:rPr>
        <w:t xml:space="preserve"> esta era de información e internet donde la programación es fundamental en todas las ciencias e industrias,  cada vez más   empresas  necesitan de</w:t>
      </w:r>
      <w:sdt>
        <w:sdtPr>
          <w:tag w:val="goog_rdk_19"/>
        </w:sdtPr>
        <w:sdtContent>
          <w:del w:author="DANIEL TABORDA OBANDO" w:id="5" w:date="2021-12-07T18:47:09Z">
            <w:r w:rsidDel="00000000" w:rsidR="00000000" w:rsidRPr="00000000">
              <w:rPr>
                <w:vertAlign w:val="baseline"/>
                <w:rtl w:val="0"/>
              </w:rPr>
              <w:delText xml:space="preserve"> </w:delText>
            </w:r>
          </w:del>
        </w:sdtContent>
      </w:sdt>
      <w:r w:rsidDel="00000000" w:rsidR="00000000" w:rsidRPr="00000000">
        <w:rPr>
          <w:vertAlign w:val="baseline"/>
          <w:rtl w:val="0"/>
        </w:rPr>
        <w:t xml:space="preserve">programadores</w:t>
      </w:r>
      <w:sdt>
        <w:sdtPr>
          <w:tag w:val="goog_rdk_20"/>
        </w:sdtPr>
        <w:sdtContent>
          <w:ins w:author="DANIEL TABORDA OBANDO" w:id="6" w:date="2021-12-07T18:47:21Z">
            <w:r w:rsidDel="00000000" w:rsidR="00000000" w:rsidRPr="00000000">
              <w:rPr>
                <w:vertAlign w:val="baseline"/>
                <w:rtl w:val="0"/>
              </w:rPr>
              <w:t xml:space="preserve">.</w:t>
            </w:r>
          </w:ins>
        </w:sdtContent>
      </w:sdt>
      <w:sdt>
        <w:sdtPr>
          <w:tag w:val="goog_rdk_21"/>
        </w:sdtPr>
        <w:sdtContent>
          <w:del w:author="DANIEL TABORDA OBANDO" w:id="6" w:date="2021-12-07T18:47:21Z">
            <w:r w:rsidDel="00000000" w:rsidR="00000000" w:rsidRPr="00000000">
              <w:rPr>
                <w:vertAlign w:val="baseline"/>
                <w:rtl w:val="0"/>
              </w:rPr>
              <w:delText xml:space="preserve">,</w:delText>
            </w:r>
          </w:del>
        </w:sdtContent>
      </w:sdt>
      <w:r w:rsidDel="00000000" w:rsidR="00000000" w:rsidRPr="00000000">
        <w:rPr>
          <w:vertAlign w:val="baseline"/>
          <w:rtl w:val="0"/>
        </w:rPr>
        <w:t xml:space="preserve"> </w:t>
      </w:r>
      <w:sdt>
        <w:sdtPr>
          <w:tag w:val="goog_rdk_22"/>
        </w:sdtPr>
        <w:sdtContent>
          <w:del w:author="DANIEL TABORDA OBANDO" w:id="7" w:date="2021-12-07T18:47:24Z">
            <w:r w:rsidDel="00000000" w:rsidR="00000000" w:rsidRPr="00000000">
              <w:rPr>
                <w:vertAlign w:val="baseline"/>
                <w:rtl w:val="0"/>
              </w:rPr>
              <w:delText xml:space="preserve">a</w:delText>
            </w:r>
          </w:del>
        </w:sdtContent>
      </w:sdt>
      <w:sdt>
        <w:sdtPr>
          <w:tag w:val="goog_rdk_23"/>
        </w:sdtPr>
        <w:sdtContent>
          <w:ins w:author="DANIEL TABORDA OBANDO" w:id="7" w:date="2021-12-07T18:47:24Z">
            <w:r w:rsidDel="00000000" w:rsidR="00000000" w:rsidRPr="00000000">
              <w:rPr>
                <w:vertAlign w:val="baseline"/>
                <w:rtl w:val="0"/>
              </w:rPr>
              <w:t xml:space="preserve">A</w:t>
            </w:r>
          </w:ins>
        </w:sdtContent>
      </w:sdt>
      <w:r w:rsidDel="00000000" w:rsidR="00000000" w:rsidRPr="00000000">
        <w:rPr>
          <w:vertAlign w:val="baseline"/>
          <w:rtl w:val="0"/>
        </w:rPr>
        <w:t xml:space="preserve">parte de todo esto la programación es </w:t>
      </w:r>
      <w:sdt>
        <w:sdtPr>
          <w:tag w:val="goog_rdk_24"/>
        </w:sdtPr>
        <w:sdtContent>
          <w:ins w:author="DANIEL TABORDA OBANDO" w:id="8" w:date="2021-12-07T18:47:32Z">
            <w:r w:rsidDel="00000000" w:rsidR="00000000" w:rsidRPr="00000000">
              <w:rPr>
                <w:vertAlign w:val="baseline"/>
                <w:rtl w:val="0"/>
              </w:rPr>
              <w:t xml:space="preserve">una de</w:t>
            </w:r>
          </w:ins>
        </w:sdtContent>
      </w:sdt>
      <w:sdt>
        <w:sdtPr>
          <w:tag w:val="goog_rdk_25"/>
        </w:sdtPr>
        <w:sdtContent>
          <w:del w:author="DANIEL TABORDA OBANDO" w:id="8" w:date="2021-12-07T18:47:32Z">
            <w:r w:rsidDel="00000000" w:rsidR="00000000" w:rsidRPr="00000000">
              <w:rPr>
                <w:vertAlign w:val="baseline"/>
                <w:rtl w:val="0"/>
              </w:rPr>
              <w:delText xml:space="preserve">un de</w:delText>
            </w:r>
          </w:del>
        </w:sdtContent>
      </w:sdt>
      <w:r w:rsidDel="00000000" w:rsidR="00000000" w:rsidRPr="00000000">
        <w:rPr>
          <w:vertAlign w:val="baseline"/>
          <w:rtl w:val="0"/>
        </w:rPr>
        <w:t xml:space="preserve"> las profesiones más </w:t>
      </w:r>
      <w:sdt>
        <w:sdtPr>
          <w:tag w:val="goog_rdk_26"/>
        </w:sdtPr>
        <w:sdtContent>
          <w:ins w:author="DANIEL TABORDA OBANDO" w:id="9" w:date="2021-12-07T18:47:35Z">
            <w:r w:rsidDel="00000000" w:rsidR="00000000" w:rsidRPr="00000000">
              <w:rPr>
                <w:vertAlign w:val="baseline"/>
                <w:rtl w:val="0"/>
              </w:rPr>
              <w:t xml:space="preserve">demandadas</w:t>
            </w:r>
          </w:ins>
        </w:sdtContent>
      </w:sdt>
      <w:sdt>
        <w:sdtPr>
          <w:tag w:val="goog_rdk_27"/>
        </w:sdtPr>
        <w:sdtContent>
          <w:del w:author="DANIEL TABORDA OBANDO" w:id="9" w:date="2021-12-07T18:47:35Z">
            <w:r w:rsidDel="00000000" w:rsidR="00000000" w:rsidRPr="00000000">
              <w:rPr>
                <w:vertAlign w:val="baseline"/>
                <w:rtl w:val="0"/>
              </w:rPr>
              <w:delText xml:space="preserve">demandas</w:delText>
            </w:r>
          </w:del>
        </w:sdtContent>
      </w:sdt>
      <w:r w:rsidDel="00000000" w:rsidR="00000000" w:rsidRPr="00000000">
        <w:rPr>
          <w:vertAlign w:val="baseline"/>
          <w:rtl w:val="0"/>
        </w:rPr>
        <w:t xml:space="preserve"> y con  mejores salarios, esta profesión te da la posibilidad de trabajar de manera remota para empresas  extranjeras a través de sistemas de control de versiones como git.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sdt>
        <w:sdtPr>
          <w:tag w:val="goog_rdk_28"/>
        </w:sdtPr>
        <w:sdtContent>
          <w:commentRangeStart w:id="10"/>
        </w:sdtContent>
      </w:sdt>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rPr>
          <w:i w:val="0"/>
          <w:vertAlign w:val="baseline"/>
        </w:rPr>
      </w:pPr>
      <w:r w:rsidDel="00000000" w:rsidR="00000000" w:rsidRPr="00000000">
        <w:rPr>
          <w:i w:val="1"/>
          <w:vertAlign w:val="baseline"/>
          <w:rtl w:val="0"/>
        </w:rPr>
        <w:t xml:space="preserve">3.3</w:t>
      </w:r>
      <w:r w:rsidDel="00000000" w:rsidR="00000000" w:rsidRPr="00000000">
        <w:rPr>
          <w:vertAlign w:val="baseline"/>
          <w:rtl w:val="0"/>
        </w:rPr>
        <w:t xml:space="preserve"> </w:t>
      </w:r>
      <w:r w:rsidDel="00000000" w:rsidR="00000000" w:rsidRPr="00000000">
        <w:rPr>
          <w:i w:val="1"/>
          <w:vertAlign w:val="baseline"/>
          <w:rtl w:val="0"/>
        </w:rPr>
        <w:t xml:space="preserve">¿Cómo creo que será esa línea a futuro?</w:t>
      </w: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vertAlign w:val="baseline"/>
          <w:rtl w:val="0"/>
        </w:rPr>
        <w:t xml:space="preserve">Esta línea será mucho más demandada a futuro pues  los procesos industriales se harán digitales, y quienes se desempeñen en esta  línea serán los pioneros de la cuarta revolución industrial, con ayuda de la inteligencia artificial se hará más fácil el desarrollo de software pues gran parte se </w:t>
      </w:r>
      <w:sdt>
        <w:sdtPr>
          <w:tag w:val="goog_rdk_29"/>
        </w:sdtPr>
        <w:sdtContent>
          <w:ins w:author="DANIEL TABORDA OBANDO" w:id="10" w:date="2021-12-07T18:48:28Z">
            <w:r w:rsidDel="00000000" w:rsidR="00000000" w:rsidRPr="00000000">
              <w:rPr>
                <w:vertAlign w:val="baseline"/>
                <w:rtl w:val="0"/>
              </w:rPr>
              <w:t xml:space="preserve">generará</w:t>
            </w:r>
          </w:ins>
        </w:sdtContent>
      </w:sdt>
      <w:sdt>
        <w:sdtPr>
          <w:tag w:val="goog_rdk_30"/>
        </w:sdtPr>
        <w:sdtContent>
          <w:del w:author="DANIEL TABORDA OBANDO" w:id="10" w:date="2021-12-07T18:48:28Z">
            <w:r w:rsidDel="00000000" w:rsidR="00000000" w:rsidRPr="00000000">
              <w:rPr>
                <w:vertAlign w:val="baseline"/>
                <w:rtl w:val="0"/>
              </w:rPr>
              <w:delText xml:space="preserve">generara</w:delText>
            </w:r>
          </w:del>
        </w:sdtContent>
      </w:sdt>
      <w:r w:rsidDel="00000000" w:rsidR="00000000" w:rsidRPr="00000000">
        <w:rPr>
          <w:vertAlign w:val="baseline"/>
          <w:rtl w:val="0"/>
        </w:rPr>
        <w:t xml:space="preserve"> de forma automática y será de mayor calidad.</w:t>
      </w:r>
    </w:p>
    <w:p w:rsidR="00000000" w:rsidDel="00000000" w:rsidP="00000000" w:rsidRDefault="00000000" w:rsidRPr="00000000" w14:paraId="0000004D">
      <w:pPr>
        <w:rPr>
          <w:i w:val="0"/>
          <w:vertAlign w:val="baseline"/>
        </w:rPr>
      </w:pPr>
      <w:r w:rsidDel="00000000" w:rsidR="00000000" w:rsidRPr="00000000">
        <w:rPr>
          <w:rtl w:val="0"/>
        </w:rPr>
      </w:r>
    </w:p>
    <w:p w:rsidR="00000000" w:rsidDel="00000000" w:rsidP="00000000" w:rsidRDefault="00000000" w:rsidRPr="00000000" w14:paraId="0000004E">
      <w:pPr>
        <w:rPr>
          <w:i w:val="0"/>
          <w:vertAlign w:val="baseline"/>
        </w:rPr>
      </w:pPr>
      <w:r w:rsidDel="00000000" w:rsidR="00000000" w:rsidRPr="00000000">
        <w:rPr>
          <w:i w:val="1"/>
          <w:vertAlign w:val="baseline"/>
          <w:rtl w:val="0"/>
        </w:rPr>
        <w:t xml:space="preserve">3.4.</w:t>
      </w:r>
      <w:r w:rsidDel="00000000" w:rsidR="00000000" w:rsidRPr="00000000">
        <w:rPr>
          <w:vertAlign w:val="baseline"/>
          <w:rtl w:val="0"/>
        </w:rPr>
        <w:t xml:space="preserve"> </w:t>
      </w:r>
      <w:r w:rsidDel="00000000" w:rsidR="00000000" w:rsidRPr="00000000">
        <w:rPr>
          <w:i w:val="1"/>
          <w:vertAlign w:val="baseline"/>
          <w:rtl w:val="0"/>
        </w:rPr>
        <w:t xml:space="preserve">¿Cuál es el impacto social de esa línea?</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La programación es parte fundamental de la sociedad, está en los celulares, los televisores, los computadores, la domótica, los aviones y</w:t>
      </w:r>
      <w:sdt>
        <w:sdtPr>
          <w:tag w:val="goog_rdk_31"/>
        </w:sdtPr>
        <w:sdtContent>
          <w:del w:author="DANIEL TABORDA OBANDO" w:id="11" w:date="2021-12-07T18:49:1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todos los dispositivos tecnológicos que mejoran la calidad de vida de las personas, es fundamental en todo desarrollo tecnológico.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 Habilidades y competencias</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rPr>
          <w:i w:val="0"/>
          <w:vertAlign w:val="baseline"/>
        </w:rPr>
      </w:pPr>
      <w:r w:rsidDel="00000000" w:rsidR="00000000" w:rsidRPr="00000000">
        <w:rPr>
          <w:i w:val="1"/>
          <w:vertAlign w:val="baseline"/>
          <w:rtl w:val="0"/>
        </w:rPr>
        <w:t xml:space="preserve">4.1.</w:t>
      </w:r>
      <w:r w:rsidDel="00000000" w:rsidR="00000000" w:rsidRPr="00000000">
        <w:rPr>
          <w:vertAlign w:val="baseline"/>
          <w:rtl w:val="0"/>
        </w:rPr>
        <w:t xml:space="preserve"> </w:t>
      </w:r>
      <w:r w:rsidDel="00000000" w:rsidR="00000000" w:rsidRPr="00000000">
        <w:rPr>
          <w:i w:val="1"/>
          <w:vertAlign w:val="baseline"/>
          <w:rtl w:val="0"/>
        </w:rPr>
        <w:t xml:space="preserve">¿Cuáles son mis principales habilidades?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Habilidad de trabajo en equipo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Habilidad de pensamiento lógico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Habilidad de ser creativo </w:t>
      </w:r>
    </w:p>
    <w:p w:rsidR="00000000" w:rsidDel="00000000" w:rsidP="00000000" w:rsidRDefault="00000000" w:rsidRPr="00000000" w14:paraId="00000059">
      <w:pPr>
        <w:rPr>
          <w:i w:val="0"/>
          <w:vertAlign w:val="baseline"/>
        </w:rPr>
      </w:pPr>
      <w:r w:rsidDel="00000000" w:rsidR="00000000" w:rsidRPr="00000000">
        <w:rPr>
          <w:i w:val="1"/>
          <w:vertAlign w:val="baseline"/>
          <w:rtl w:val="0"/>
        </w:rPr>
        <w:t xml:space="preserve">4.2.</w:t>
      </w:r>
      <w:r w:rsidDel="00000000" w:rsidR="00000000" w:rsidRPr="00000000">
        <w:rPr>
          <w:vertAlign w:val="baseline"/>
          <w:rtl w:val="0"/>
        </w:rPr>
        <w:t xml:space="preserve"> </w:t>
      </w:r>
      <w:r w:rsidDel="00000000" w:rsidR="00000000" w:rsidRPr="00000000">
        <w:rPr>
          <w:i w:val="1"/>
          <w:vertAlign w:val="baseline"/>
          <w:rtl w:val="0"/>
        </w:rPr>
        <w:t xml:space="preserve">¿Cuáles son mis principales competencias?</w:t>
      </w:r>
      <w:r w:rsidDel="00000000" w:rsidR="00000000" w:rsidRPr="00000000">
        <w:rPr>
          <w:rtl w:val="0"/>
        </w:rPr>
      </w:r>
    </w:p>
    <w:p w:rsidR="00000000" w:rsidDel="00000000" w:rsidP="00000000" w:rsidRDefault="00000000" w:rsidRPr="00000000" w14:paraId="0000005A">
      <w:pPr>
        <w:rPr>
          <w:i w:val="0"/>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vertAlign w:val="baseline"/>
          <w:rtl w:val="0"/>
        </w:rPr>
        <w:t xml:space="preserve">•Resolución de problemas con ayuda de las  matemáticas.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vertAlign w:val="baseline"/>
          <w:rtl w:val="0"/>
        </w:rPr>
        <w:t xml:space="preserve">• Construcción de algoritmos básicos para la resolución de problemas.</w:t>
      </w:r>
    </w:p>
    <w:p w:rsidR="00000000" w:rsidDel="00000000" w:rsidP="00000000" w:rsidRDefault="00000000" w:rsidRPr="00000000" w14:paraId="0000005E">
      <w:pPr>
        <w:rPr>
          <w:vertAlign w:val="baseline"/>
        </w:rPr>
      </w:pPr>
      <w:r w:rsidDel="00000000" w:rsidR="00000000" w:rsidRPr="00000000">
        <w:rPr>
          <w:vertAlign w:val="baseline"/>
          <w:rtl w:val="0"/>
        </w:rPr>
        <w:t xml:space="preserve">• Capacidad de aprender nuevas tecnologías</w:t>
      </w:r>
    </w:p>
    <w:p w:rsidR="00000000" w:rsidDel="00000000" w:rsidP="00000000" w:rsidRDefault="00000000" w:rsidRPr="00000000" w14:paraId="0000005F">
      <w:pPr>
        <w:rPr>
          <w:i w:val="0"/>
          <w:vertAlign w:val="baseline"/>
        </w:rPr>
      </w:pPr>
      <w:r w:rsidDel="00000000" w:rsidR="00000000" w:rsidRPr="00000000">
        <w:rPr>
          <w:rtl w:val="0"/>
        </w:rPr>
      </w:r>
    </w:p>
    <w:p w:rsidR="00000000" w:rsidDel="00000000" w:rsidP="00000000" w:rsidRDefault="00000000" w:rsidRPr="00000000" w14:paraId="00000060">
      <w:pPr>
        <w:rPr>
          <w:i w:val="0"/>
          <w:vertAlign w:val="baseline"/>
        </w:rPr>
      </w:pPr>
      <w:r w:rsidDel="00000000" w:rsidR="00000000" w:rsidRPr="00000000">
        <w:rPr>
          <w:rtl w:val="0"/>
        </w:rPr>
      </w:r>
    </w:p>
    <w:p w:rsidR="00000000" w:rsidDel="00000000" w:rsidP="00000000" w:rsidRDefault="00000000" w:rsidRPr="00000000" w14:paraId="00000061">
      <w:pPr>
        <w:rPr>
          <w:i w:val="0"/>
          <w:vertAlign w:val="baseline"/>
        </w:rPr>
      </w:pPr>
      <w:r w:rsidDel="00000000" w:rsidR="00000000" w:rsidRPr="00000000">
        <w:rPr>
          <w:i w:val="1"/>
          <w:vertAlign w:val="baseline"/>
          <w:rtl w:val="0"/>
        </w:rPr>
        <w:t xml:space="preserve">4.3.</w:t>
      </w:r>
      <w:r w:rsidDel="00000000" w:rsidR="00000000" w:rsidRPr="00000000">
        <w:rPr>
          <w:vertAlign w:val="baseline"/>
          <w:rtl w:val="0"/>
        </w:rPr>
        <w:t xml:space="preserve"> </w:t>
      </w:r>
      <w:r w:rsidDel="00000000" w:rsidR="00000000" w:rsidRPr="00000000">
        <w:rPr>
          <w:i w:val="1"/>
          <w:vertAlign w:val="baseline"/>
          <w:rtl w:val="0"/>
        </w:rPr>
        <w:t xml:space="preserve">¿Cuáles son mis falencias o mis competencias que debería desarrollar?</w:t>
      </w:r>
      <w:r w:rsidDel="00000000" w:rsidR="00000000" w:rsidRPr="00000000">
        <w:rPr>
          <w:rtl w:val="0"/>
        </w:rPr>
      </w:r>
    </w:p>
    <w:p w:rsidR="00000000" w:rsidDel="00000000" w:rsidP="00000000" w:rsidRDefault="00000000" w:rsidRPr="00000000" w14:paraId="00000062">
      <w:pPr>
        <w:rPr>
          <w:i w:val="0"/>
          <w:vertAlign w:val="baseline"/>
        </w:rPr>
      </w:pPr>
      <w:sdt>
        <w:sdtPr>
          <w:tag w:val="goog_rdk_32"/>
        </w:sdtPr>
        <w:sdtContent>
          <w:commentRangeStart w:id="11"/>
        </w:sdtContent>
      </w:sdt>
      <w:r w:rsidDel="00000000" w:rsidR="00000000" w:rsidRPr="00000000">
        <w:rPr>
          <w:vertAlign w:val="baseline"/>
          <w:rtl w:val="0"/>
        </w:rPr>
        <w:t xml:space="preserve">Mis falencias o debilidades son las procrastinarían</w:t>
      </w:r>
      <w:commentRangeEnd w:id="11"/>
      <w:r w:rsidDel="00000000" w:rsidR="00000000" w:rsidRPr="00000000">
        <w:commentReference w:id="11"/>
      </w:r>
      <w:r w:rsidDel="00000000" w:rsidR="00000000" w:rsidRPr="00000000">
        <w:rPr>
          <w:vertAlign w:val="baseline"/>
          <w:rtl w:val="0"/>
        </w:rPr>
        <w:t xml:space="preserve">, ser desorganizado, y</w:t>
      </w:r>
      <w:sdt>
        <w:sdtPr>
          <w:tag w:val="goog_rdk_33"/>
        </w:sdtPr>
        <w:sdtContent>
          <w:commentRangeStart w:id="12"/>
        </w:sdtContent>
      </w:sdt>
      <w:r w:rsidDel="00000000" w:rsidR="00000000" w:rsidRPr="00000000">
        <w:rPr>
          <w:vertAlign w:val="baseline"/>
          <w:rtl w:val="0"/>
        </w:rPr>
        <w:t xml:space="preserve"> el manejo del estrés c</w:t>
      </w:r>
      <w:commentRangeEnd w:id="12"/>
      <w:r w:rsidDel="00000000" w:rsidR="00000000" w:rsidRPr="00000000">
        <w:commentReference w:id="12"/>
      </w:r>
      <w:r w:rsidDel="00000000" w:rsidR="00000000" w:rsidRPr="00000000">
        <w:rPr>
          <w:vertAlign w:val="baseline"/>
          <w:rtl w:val="0"/>
        </w:rPr>
        <w:t xml:space="preserve">uando tengo muchos trabajos que entregar.</w:t>
      </w:r>
      <w:r w:rsidDel="00000000" w:rsidR="00000000" w:rsidRPr="00000000">
        <w:rPr>
          <w:rtl w:val="0"/>
        </w:rPr>
      </w:r>
    </w:p>
    <w:p w:rsidR="00000000" w:rsidDel="00000000" w:rsidP="00000000" w:rsidRDefault="00000000" w:rsidRPr="00000000" w14:paraId="00000063">
      <w:pPr>
        <w:rPr>
          <w:i w:val="0"/>
          <w:vertAlign w:val="baseline"/>
        </w:rPr>
      </w:pPr>
      <w:r w:rsidDel="00000000" w:rsidR="00000000" w:rsidRPr="00000000">
        <w:rPr>
          <w:rtl w:val="0"/>
        </w:rPr>
      </w:r>
    </w:p>
    <w:p w:rsidR="00000000" w:rsidDel="00000000" w:rsidP="00000000" w:rsidRDefault="00000000" w:rsidRPr="00000000" w14:paraId="00000064">
      <w:pPr>
        <w:rPr>
          <w:i w:val="0"/>
          <w:vertAlign w:val="baseline"/>
        </w:rPr>
      </w:pPr>
      <w:r w:rsidDel="00000000" w:rsidR="00000000" w:rsidRPr="00000000">
        <w:rPr>
          <w:rtl w:val="0"/>
        </w:rPr>
      </w:r>
    </w:p>
    <w:p w:rsidR="00000000" w:rsidDel="00000000" w:rsidP="00000000" w:rsidRDefault="00000000" w:rsidRPr="00000000" w14:paraId="00000065">
      <w:pPr>
        <w:rPr>
          <w:i w:val="0"/>
          <w:vertAlign w:val="baseline"/>
        </w:rPr>
      </w:pPr>
      <w:r w:rsidDel="00000000" w:rsidR="00000000" w:rsidRPr="00000000">
        <w:rPr>
          <w:rtl w:val="0"/>
        </w:rPr>
      </w:r>
    </w:p>
    <w:p w:rsidR="00000000" w:rsidDel="00000000" w:rsidP="00000000" w:rsidRDefault="00000000" w:rsidRPr="00000000" w14:paraId="00000066">
      <w:pPr>
        <w:rPr>
          <w:i w:val="0"/>
          <w:vertAlign w:val="baseline"/>
        </w:rPr>
      </w:pPr>
      <w:r w:rsidDel="00000000" w:rsidR="00000000" w:rsidRPr="00000000">
        <w:rPr>
          <w:i w:val="1"/>
          <w:vertAlign w:val="baseline"/>
          <w:rtl w:val="0"/>
        </w:rPr>
        <w:t xml:space="preserve">5. Ruta de formación</w:t>
      </w:r>
      <w:r w:rsidDel="00000000" w:rsidR="00000000" w:rsidRPr="00000000">
        <w:rPr>
          <w:rtl w:val="0"/>
        </w:rPr>
      </w:r>
    </w:p>
    <w:p w:rsidR="00000000" w:rsidDel="00000000" w:rsidP="00000000" w:rsidRDefault="00000000" w:rsidRPr="00000000" w14:paraId="00000067">
      <w:pPr>
        <w:rPr>
          <w:i w:val="0"/>
          <w:vertAlign w:val="baseline"/>
        </w:rPr>
      </w:pPr>
      <w:r w:rsidDel="00000000" w:rsidR="00000000" w:rsidRPr="00000000">
        <w:rPr>
          <w:rtl w:val="0"/>
        </w:rPr>
      </w:r>
    </w:p>
    <w:p w:rsidR="00000000" w:rsidDel="00000000" w:rsidP="00000000" w:rsidRDefault="00000000" w:rsidRPr="00000000" w14:paraId="00000068">
      <w:pPr>
        <w:rPr>
          <w:i w:val="0"/>
          <w:vertAlign w:val="baseline"/>
        </w:rPr>
      </w:pPr>
      <w:r w:rsidDel="00000000" w:rsidR="00000000" w:rsidRPr="00000000">
        <w:rPr>
          <w:i w:val="1"/>
          <w:vertAlign w:val="baseline"/>
          <w:rtl w:val="0"/>
        </w:rPr>
        <w:t xml:space="preserve">5.1.</w:t>
      </w:r>
      <w:r w:rsidDel="00000000" w:rsidR="00000000" w:rsidRPr="00000000">
        <w:rPr>
          <w:vertAlign w:val="baseline"/>
          <w:rtl w:val="0"/>
        </w:rPr>
        <w:t xml:space="preserve"> </w:t>
      </w:r>
      <w:r w:rsidDel="00000000" w:rsidR="00000000" w:rsidRPr="00000000">
        <w:rPr>
          <w:i w:val="1"/>
          <w:vertAlign w:val="baseline"/>
          <w:rtl w:val="0"/>
        </w:rPr>
        <w:t xml:space="preserve">¿Cuál es mi ruta de formación?</w:t>
      </w:r>
      <w:r w:rsidDel="00000000" w:rsidR="00000000" w:rsidRPr="00000000">
        <w:rPr>
          <w:rtl w:val="0"/>
        </w:rPr>
      </w:r>
    </w:p>
    <w:p w:rsidR="00000000" w:rsidDel="00000000" w:rsidP="00000000" w:rsidRDefault="00000000" w:rsidRPr="00000000" w14:paraId="00000069">
      <w:pPr>
        <w:rPr>
          <w:i w:val="0"/>
          <w:vertAlign w:val="baseline"/>
        </w:rPr>
      </w:pPr>
      <w:r w:rsidDel="00000000" w:rsidR="00000000" w:rsidRPr="00000000">
        <w:rPr>
          <w:vertAlign w:val="baseline"/>
          <w:rtl w:val="0"/>
        </w:rPr>
        <w:t xml:space="preserve">El plan de estudios de Ingeniería de Sistemas tiene 165 créditos, </w:t>
      </w:r>
      <w:sdt>
        <w:sdtPr>
          <w:tag w:val="goog_rdk_34"/>
        </w:sdtPr>
        <w:sdtContent>
          <w:ins w:author="DANIEL TABORDA OBANDO" w:id="12" w:date="2021-12-07T18:51:24Z">
            <w:r w:rsidDel="00000000" w:rsidR="00000000" w:rsidRPr="00000000">
              <w:rPr>
                <w:vertAlign w:val="baseline"/>
                <w:rtl w:val="0"/>
              </w:rPr>
              <w:t xml:space="preserve">mi </w:t>
            </w:r>
          </w:ins>
        </w:sdtContent>
      </w:sdt>
      <w:sdt>
        <w:sdtPr>
          <w:tag w:val="goog_rdk_35"/>
        </w:sdtPr>
        <w:sdtContent>
          <w:del w:author="DANIEL TABORDA OBANDO" w:id="12" w:date="2021-12-07T18:51:24Z">
            <w:r w:rsidDel="00000000" w:rsidR="00000000" w:rsidRPr="00000000">
              <w:rPr>
                <w:vertAlign w:val="baseline"/>
                <w:rtl w:val="0"/>
              </w:rPr>
              <w:delText xml:space="preserve">Mi </w:delText>
            </w:r>
          </w:del>
        </w:sdtContent>
      </w:sdt>
      <w:r w:rsidDel="00000000" w:rsidR="00000000" w:rsidRPr="00000000">
        <w:rPr>
          <w:vertAlign w:val="baseline"/>
          <w:rtl w:val="0"/>
        </w:rPr>
        <w:t xml:space="preserve">línea de énfasis será ingeniería de software y sistemas de información</w:t>
      </w:r>
      <w:r w:rsidDel="00000000" w:rsidR="00000000" w:rsidRPr="00000000">
        <w:rPr>
          <w:rtl w:val="0"/>
        </w:rPr>
      </w:r>
    </w:p>
    <w:p w:rsidR="00000000" w:rsidDel="00000000" w:rsidP="00000000" w:rsidRDefault="00000000" w:rsidRPr="00000000" w14:paraId="0000006A">
      <w:pPr>
        <w:rPr>
          <w:i w:val="0"/>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rPr>
          <w:i w:val="0"/>
          <w:vertAlign w:val="baseline"/>
        </w:rPr>
      </w:pPr>
      <w:r w:rsidDel="00000000" w:rsidR="00000000" w:rsidRPr="00000000">
        <w:rPr>
          <w:i w:val="1"/>
          <w:vertAlign w:val="baseline"/>
          <w:rtl w:val="0"/>
        </w:rPr>
        <w:t xml:space="preserve">5.2.</w:t>
      </w:r>
      <w:r w:rsidDel="00000000" w:rsidR="00000000" w:rsidRPr="00000000">
        <w:rPr>
          <w:vertAlign w:val="baseline"/>
          <w:rtl w:val="0"/>
        </w:rPr>
        <w:t xml:space="preserve"> </w:t>
      </w:r>
      <w:r w:rsidDel="00000000" w:rsidR="00000000" w:rsidRPr="00000000">
        <w:rPr>
          <w:i w:val="1"/>
          <w:vertAlign w:val="baseline"/>
          <w:rtl w:val="0"/>
        </w:rPr>
        <w:t xml:space="preserve">¿Por qué creo que esa es la mejor ruta de formación?</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Porque el  desarrollo de software es indispensable para la sociedad, </w:t>
      </w:r>
      <w:sdt>
        <w:sdtPr>
          <w:tag w:val="goog_rdk_36"/>
        </w:sdtPr>
        <w:sdtContent>
          <w:ins w:author="DANIEL TABORDA OBANDO" w:id="13" w:date="2021-12-07T18:51:4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través</w:t>
            </w:r>
          </w:ins>
        </w:sdtContent>
      </w:sdt>
      <w:sdt>
        <w:sdtPr>
          <w:tag w:val="goog_rdk_37"/>
        </w:sdtPr>
        <w:sdtContent>
          <w:del w:author="DANIEL TABORDA OBANDO" w:id="13" w:date="2021-12-07T18:51:4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atreves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w:t>
      </w:r>
      <w:sdt>
        <w:sdtPr>
          <w:tag w:val="goog_rdk_38"/>
        </w:sdtPr>
        <w:sdtContent>
          <w:ins w:author="DANIEL TABORDA OBANDO" w:id="14" w:date="2021-12-07T18:51:5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w:t>
            </w:r>
          </w:ins>
        </w:sdtContent>
      </w:sdt>
      <w:sdt>
        <w:sdtPr>
          <w:tag w:val="goog_rdk_39"/>
        </w:sdtPr>
        <w:sdtContent>
          <w:del w:author="DANIEL TABORDA OBANDO" w:id="14" w:date="2021-12-07T18:51:5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la ingeniería de software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puede innovar  y aportar al progreso de la ciencia y tecnología ya que abarca gran cantidad de áreas como la computación, la robótica, las telecomunicaciones, la física, entre otras.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rPr>
          <w:i w:val="0"/>
          <w:vertAlign w:val="baseline"/>
        </w:rPr>
      </w:pPr>
      <w:r w:rsidDel="00000000" w:rsidR="00000000" w:rsidRPr="00000000">
        <w:rPr>
          <w:i w:val="1"/>
          <w:vertAlign w:val="baseline"/>
          <w:rtl w:val="0"/>
        </w:rPr>
        <w:t xml:space="preserve">5.3</w:t>
      </w:r>
      <w:r w:rsidDel="00000000" w:rsidR="00000000" w:rsidRPr="00000000">
        <w:rPr>
          <w:vertAlign w:val="baseline"/>
          <w:rtl w:val="0"/>
        </w:rPr>
        <w:t xml:space="preserve"> </w:t>
      </w:r>
      <w:r w:rsidDel="00000000" w:rsidR="00000000" w:rsidRPr="00000000">
        <w:rPr>
          <w:i w:val="1"/>
          <w:vertAlign w:val="baseline"/>
          <w:rtl w:val="0"/>
        </w:rPr>
        <w:t xml:space="preserve">¿Qué es un buen ingeniero de sistemas?</w:t>
      </w:r>
      <w:r w:rsidDel="00000000" w:rsidR="00000000" w:rsidRPr="00000000">
        <w:rPr>
          <w:rtl w:val="0"/>
        </w:rPr>
      </w:r>
    </w:p>
    <w:p w:rsidR="00000000" w:rsidDel="00000000" w:rsidP="00000000" w:rsidRDefault="00000000" w:rsidRPr="00000000" w14:paraId="00000071">
      <w:pPr>
        <w:rPr>
          <w:i w:val="0"/>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buen ingeniero de sistemas es una persona con capacidades de trabajo en equipo, con excelentes conocimientos</w:t>
      </w:r>
      <w:sdt>
        <w:sdtPr>
          <w:tag w:val="goog_rdk_40"/>
        </w:sdtPr>
        <w:sdtContent>
          <w:commentRangeStart w:id="13"/>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la ingeniería de sistemas</w:t>
      </w:r>
      <w:commentRangeEnd w:id="13"/>
      <w:r w:rsidDel="00000000" w:rsidR="00000000" w:rsidRPr="00000000">
        <w:commentReference w:id="13"/>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 capacidad de resolver problemas de manera lógica y creativa, con principios y valores éticos, con una excelente comunicación con su entorno y  con habilidades de liderazgo para dirigir proyectos.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 Conclusiones </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ingeniería de sistemas ha permitido el desarrollo de la tecnología en los últimos años y en los próximos años </w:t>
      </w:r>
      <w:sdt>
        <w:sdtPr>
          <w:tag w:val="goog_rdk_41"/>
        </w:sdtPr>
        <w:sdtContent>
          <w:ins w:author="DANIEL TABORDA OBANDO" w:id="15" w:date="2021-12-07T18:53:2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tomará</w:t>
            </w:r>
          </w:ins>
        </w:sdtContent>
      </w:sdt>
      <w:sdt>
        <w:sdtPr>
          <w:tag w:val="goog_rdk_42"/>
        </w:sdtPr>
        <w:sdtContent>
          <w:del w:author="DANIEL TABORDA OBANDO" w:id="15" w:date="2021-12-07T18:53:2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tomara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papel vital para el desarrollo de nuevas tecnologías que permitan el progreso de la sociedad.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Cada área de nuestras vidas está </w:t>
      </w:r>
      <w:sdt>
        <w:sdtPr>
          <w:tag w:val="goog_rdk_43"/>
        </w:sdtPr>
        <w:sdtContent>
          <w:ins w:author="DANIEL TABORDA OBANDO" w:id="16" w:date="2021-12-07T18:53:3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relacionada</w:t>
            </w:r>
          </w:ins>
        </w:sdtContent>
      </w:sdt>
      <w:sdt>
        <w:sdtPr>
          <w:tag w:val="goog_rdk_44"/>
        </w:sdtPr>
        <w:sdtContent>
          <w:del w:author="DANIEL TABORDA OBANDO" w:id="16" w:date="2021-12-07T18:53:3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relacionado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 alguna área de estudio de esta ingeniería ya que directa o indirectamente la ingeniería de sistemas contribuye a múltiples campos del conocimiento.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45"/>
        </w:sdtPr>
        <w:sdtContent>
          <w:commentRangeStart w:id="14"/>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 Bibliografía</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Wikipedia, ingeniería de sistemas.</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Udea.edu.co, Plan de estudios Ingeniería de sistemas.</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jc w:val="both"/>
        <w:rPr>
          <w:vertAlign w:val="baselin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jc w:val="both"/>
        <w:rPr>
          <w:color w:val="000000"/>
          <w:vertAlign w:val="baseline"/>
        </w:rPr>
      </w:pPr>
      <w:r w:rsidDel="00000000" w:rsidR="00000000" w:rsidRPr="00000000">
        <w:rPr>
          <w:rtl w:val="0"/>
        </w:rPr>
      </w:r>
    </w:p>
    <w:p w:rsidR="00000000" w:rsidDel="00000000" w:rsidP="00000000" w:rsidRDefault="00000000" w:rsidRPr="00000000" w14:paraId="00000086">
      <w:pPr>
        <w:jc w:val="both"/>
        <w:rPr>
          <w:vertAlign w:val="baseline"/>
        </w:rPr>
      </w:pPr>
      <w:r w:rsidDel="00000000" w:rsidR="00000000" w:rsidRPr="00000000">
        <w:rPr>
          <w:rtl w:val="0"/>
        </w:rPr>
      </w:r>
    </w:p>
    <w:sectPr>
      <w:headerReference r:id="rId10"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13" w:date="2021-12-07T18:53:09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redundante. Dices que un buen ingeniero es el que sabe de ingeniería. Realmente aún no dices que es ser bueno...</w:t>
      </w:r>
    </w:p>
  </w:comment>
  <w:comment w:author="DANIEL TABORDA OBANDO" w:id="14" w:date="2021-12-07T18:55:22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revisar con detalle este punto. No es bibliografía. Este trabajo requiere referencias, no es lo mismo.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otro lado, hay ciertas normas para citar y referenciar que deben ser tenidas en cuenta. Hay que corregir pronto el tema de las referencias y las citas. Así como lo tienes es una forma incorrecta de referenciar.</w:t>
      </w:r>
    </w:p>
  </w:comment>
  <w:comment w:author="DANIEL TABORDA OBANDO" w:id="0" w:date="2021-12-07T18:56:20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Requieres algunos cambios estructurales y revisar detalladamente la disposición de los elementos textuales. Asimismo, hay que revisar cómo se cita y referencia correctamente.</w:t>
      </w:r>
    </w:p>
  </w:comment>
  <w:comment w:author="DANIEL TABORDA OBANDO" w:id="1" w:date="2021-12-07T18:39:17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falta información, el cargo (estudiantes), la filiación (UdeA) entre otras. Además, la cédula va arriba del título en un encabezado y la paginación del texto también.</w:t>
      </w:r>
    </w:p>
  </w:comment>
  <w:comment w:author="DANIEL TABORDA OBANDO" w:id="8" w:date="2021-12-07T18:46:29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espacio</w:t>
      </w:r>
    </w:p>
  </w:comment>
  <w:comment w:author="DANIEL TABORDA OBANDO" w:id="3" w:date="2022-01-18T16:44:28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esto es innecesario, no he visto textos IEEE con índices de contenido.</w:t>
      </w:r>
    </w:p>
  </w:comment>
  <w:comment w:author="DANIEL TABORDA OBANDO" w:id="10" w:date="2021-12-07T18:47:53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espacio</w:t>
      </w:r>
    </w:p>
  </w:comment>
  <w:comment w:author="DANIEL TABORDA OBANDO" w:id="4" w:date="2021-12-07T18:46:18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llenar espacio</w:t>
      </w:r>
    </w:p>
  </w:comment>
  <w:comment w:author="DANIEL TABORDA OBANDO" w:id="11" w:date="2021-12-07T18:50:56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sólo se nombra la procrastinación poner todo en singular</w:t>
      </w:r>
    </w:p>
  </w:comment>
  <w:comment w:author="DANIEL TABORDA OBANDO" w:id="12" w:date="2021-12-07T18:51:13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tipo de manejo del estrés?</w:t>
      </w:r>
    </w:p>
  </w:comment>
  <w:comment w:author="DANIEL TABORDA OBANDO" w:id="5" w:date="2021-12-07T18:45:52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llenar este espacio</w:t>
      </w:r>
    </w:p>
  </w:comment>
  <w:comment w:author="DANIEL TABORDA OBANDO" w:id="7" w:date="2021-12-07T18:42:41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texto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Quitar cursiva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Tamaño 9 de letra</w:t>
      </w:r>
    </w:p>
  </w:comment>
  <w:comment w:author="DANIEL TABORDA OBANDO" w:id="2" w:date="2021-12-07T18:46:06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llenar este espacio</w:t>
      </w:r>
    </w:p>
  </w:comment>
  <w:comment w:author="DANIEL TABORDA OBANDO" w:id="9" w:date="2021-12-07T18:45:27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normas IEEE tienen directrices para los título y los subtítulos. No todos se enumeran, hay algunos que se nombran con una letra. Además, la numeración es con romanos.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bien las indicaciones para los títulos.</w:t>
      </w:r>
    </w:p>
  </w:comment>
  <w:comment w:author="DANIEL TABORDA OBANDO" w:id="6" w:date="2021-12-07T18:42:02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resumen siempre va primero, después del título y el autor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9" w15:done="0"/>
  <w15:commentEx w15:paraId="0000008C" w15:done="0"/>
  <w15:commentEx w15:paraId="0000008D" w15:done="0"/>
  <w15:commentEx w15:paraId="0000008E" w15:done="0"/>
  <w15:commentEx w15:paraId="0000008F" w15:done="0"/>
  <w15:commentEx w15:paraId="00000090" w15:done="0"/>
  <w15:commentEx w15:paraId="00000091" w15:done="0"/>
  <w15:commentEx w15:paraId="00000092" w15:done="0"/>
  <w15:commentEx w15:paraId="00000093" w15:done="0"/>
  <w15:commentEx w15:paraId="00000094" w15:done="0"/>
  <w15:commentEx w15:paraId="00000095" w15:done="0"/>
  <w15:commentEx w15:paraId="00000098" w15:done="0"/>
  <w15:commentEx w15:paraId="00000099" w15:done="0"/>
  <w15:commentEx w15:paraId="0000009C" w15:done="0"/>
  <w15:commentEx w15:paraId="0000009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libri"/>
  <w:font w:name="Arial"/>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Style w:val="FootnoteReference"/>
          <w:vertAlign w:val="superscript"/>
        </w:rPr>
        <w:footnoteRef/>
      </w:r>
      <w:sdt>
        <w:sdtPr>
          <w:tag w:val="goog_rdk_47"/>
        </w:sdtPr>
        <w:sdtContent>
          <w:ins w:author="DANIEL TABORDA OBANDO" w:id="17" w:date="2021-12-07T18:41:19Z">
            <w:r w:rsidDel="00000000" w:rsidR="00000000" w:rsidRPr="00000000">
              <w:rPr>
                <w:vertAlign w:val="baseline"/>
                <w:rtl w:val="0"/>
              </w:rPr>
              <w:t xml:space="preserve">Aquí faltó la fecha de envío del documento</w:t>
            </w:r>
          </w:ins>
        </w:sdtContent>
      </w:sdt>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465" w:hanging="360"/>
      </w:pPr>
      <w:rPr>
        <w:vertAlign w:val="baseline"/>
      </w:rPr>
    </w:lvl>
    <w:lvl w:ilvl="1">
      <w:start w:val="1"/>
      <w:numFmt w:val="lowerLetter"/>
      <w:lvlText w:val="%2."/>
      <w:lvlJc w:val="left"/>
      <w:pPr>
        <w:ind w:left="1185" w:hanging="360"/>
      </w:pPr>
      <w:rPr>
        <w:vertAlign w:val="baseline"/>
      </w:rPr>
    </w:lvl>
    <w:lvl w:ilvl="2">
      <w:start w:val="1"/>
      <w:numFmt w:val="lowerRoman"/>
      <w:lvlText w:val="%3."/>
      <w:lvlJc w:val="right"/>
      <w:pPr>
        <w:ind w:left="1905" w:hanging="180"/>
      </w:pPr>
      <w:rPr>
        <w:vertAlign w:val="baseline"/>
      </w:rPr>
    </w:lvl>
    <w:lvl w:ilvl="3">
      <w:start w:val="1"/>
      <w:numFmt w:val="decimal"/>
      <w:lvlText w:val="%4."/>
      <w:lvlJc w:val="left"/>
      <w:pPr>
        <w:ind w:left="2625" w:hanging="360"/>
      </w:pPr>
      <w:rPr>
        <w:vertAlign w:val="baseline"/>
      </w:rPr>
    </w:lvl>
    <w:lvl w:ilvl="4">
      <w:start w:val="1"/>
      <w:numFmt w:val="lowerLetter"/>
      <w:lvlText w:val="%5."/>
      <w:lvlJc w:val="left"/>
      <w:pPr>
        <w:ind w:left="3345" w:hanging="360"/>
      </w:pPr>
      <w:rPr>
        <w:vertAlign w:val="baseline"/>
      </w:rPr>
    </w:lvl>
    <w:lvl w:ilvl="5">
      <w:start w:val="1"/>
      <w:numFmt w:val="lowerRoman"/>
      <w:lvlText w:val="%6."/>
      <w:lvlJc w:val="right"/>
      <w:pPr>
        <w:ind w:left="4065" w:hanging="180"/>
      </w:pPr>
      <w:rPr>
        <w:vertAlign w:val="baseline"/>
      </w:rPr>
    </w:lvl>
    <w:lvl w:ilvl="6">
      <w:start w:val="1"/>
      <w:numFmt w:val="decimal"/>
      <w:lvlText w:val="%7."/>
      <w:lvlJc w:val="left"/>
      <w:pPr>
        <w:ind w:left="4785" w:hanging="360"/>
      </w:pPr>
      <w:rPr>
        <w:vertAlign w:val="baseline"/>
      </w:rPr>
    </w:lvl>
    <w:lvl w:ilvl="7">
      <w:start w:val="1"/>
      <w:numFmt w:val="lowerLetter"/>
      <w:lvlText w:val="%8."/>
      <w:lvlJc w:val="left"/>
      <w:pPr>
        <w:ind w:left="5505" w:hanging="360"/>
      </w:pPr>
      <w:rPr>
        <w:vertAlign w:val="baseline"/>
      </w:rPr>
    </w:lvl>
    <w:lvl w:ilvl="8">
      <w:start w:val="1"/>
      <w:numFmt w:val="lowerRoman"/>
      <w:lvlText w:val="%9."/>
      <w:lvlJc w:val="right"/>
      <w:pPr>
        <w:ind w:left="6225"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Puesto">
    <w:name w:val="Puest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PuestoCar">
    <w:name w:val="Puesto Car"/>
    <w:next w:val="Puest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jmZx4HvJUr6Hf4sUBj8AcQZZbA==">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2021-12-06T01:02:00Z</dcterms:created>
  <dc:creator>PAPELES Y CORRUGADOS ANDINA</dc:creator>
</cp:coreProperties>
</file>