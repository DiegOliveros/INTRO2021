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1"/>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ns w:author="DANIEL TABORDA OBANDO" w:id="0" w:date="2022-01-18T17:16:34Z"/>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Plan de formación académica de un Ingeniero de Sistemas</w:t>
          </w:r>
          <w:sdt>
            <w:sdtPr>
              <w:tag w:val="goog_rdk_0"/>
            </w:sdtPr>
            <w:sdtContent>
              <w:ins w:author="DANIEL TABORDA OBANDO" w:id="0" w:date="2022-01-18T17:16:34Z">
                <w:r w:rsidDel="00000000" w:rsidR="00000000" w:rsidRPr="00000000">
                  <w:rPr>
                    <w:rtl w:val="0"/>
                  </w:rPr>
                </w:r>
              </w:ins>
            </w:sdtContent>
          </w:sdt>
        </w:p>
      </w:sdtContent>
    </w:sdt>
    <w:sdt>
      <w:sdtPr>
        <w:tag w:val="goog_rdk_4"/>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Change w:author="DANIEL TABORDA OBANDO" w:id="1" w:date="2022-01-18T17:16:34Z">
                <w:rPr>
                  <w:rFonts w:ascii="Times New Roman" w:cs="Times New Roman" w:eastAsia="Times New Roman" w:hAnsi="Times New Roman"/>
                  <w:b w:val="0"/>
                  <w:i w:val="0"/>
                  <w:smallCaps w:val="0"/>
                  <w:strike w:val="0"/>
                  <w:color w:val="000000"/>
                  <w:sz w:val="48"/>
                  <w:szCs w:val="48"/>
                  <w:u w:val="none"/>
                  <w:shd w:fill="auto" w:val="clear"/>
                  <w:vertAlign w:val="baseline"/>
                </w:rPr>
              </w:rPrChange>
            </w:rPr>
          </w:pPr>
          <w:sdt>
            <w:sdtPr>
              <w:tag w:val="goog_rdk_2"/>
            </w:sdtPr>
            <w:sdtContent>
              <w:ins w:author="DANIEL TABORDA OBANDO" w:id="0" w:date="2022-01-18T17:16:34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sdt>
            <w:sdtPr>
              <w:tag w:val="goog_rdk_3"/>
            </w:sdtPr>
            <w:sdtContent>
              <w:r w:rsidDel="00000000" w:rsidR="00000000" w:rsidRPr="00000000">
                <w:rPr>
                  <w:rtl w:val="0"/>
                </w:rPr>
              </w:r>
            </w:sdtContent>
          </w:sdt>
        </w:p>
      </w:sdtContent>
    </w:sdt>
    <w:p w:rsidR="00000000" w:rsidDel="00000000" w:rsidP="00000000" w:rsidRDefault="00000000" w:rsidRPr="00000000" w14:paraId="00000004">
      <w:pPr>
        <w:jc w:val="center"/>
        <w:rPr>
          <w:rFonts w:ascii="Courier New" w:cs="Courier New" w:eastAsia="Courier New" w:hAnsi="Courier New"/>
          <w:color w:val="000000"/>
          <w:vertAlign w:val="baseline"/>
        </w:rPr>
      </w:pPr>
      <w:sdt>
        <w:sdtPr>
          <w:tag w:val="goog_rdk_5"/>
        </w:sdtPr>
        <w:sdtContent>
          <w:commentRangeStart w:id="0"/>
        </w:sdtContent>
      </w:sdt>
      <w:r w:rsidDel="00000000" w:rsidR="00000000" w:rsidRPr="00000000">
        <w:rPr>
          <w:rFonts w:ascii="Courier New" w:cs="Courier New" w:eastAsia="Courier New" w:hAnsi="Courier New"/>
          <w:color w:val="000000"/>
          <w:vertAlign w:val="baseline"/>
          <w:rtl w:val="0"/>
        </w:rPr>
        <w:t xml:space="preserve">Manuel Fernando Morales Morales,</w:t>
      </w:r>
      <w:commentRangeEnd w:id="0"/>
      <w:r w:rsidDel="00000000" w:rsidR="00000000" w:rsidRPr="00000000">
        <w:commentReference w:id="0"/>
      </w:r>
      <w:r w:rsidDel="00000000" w:rsidR="00000000" w:rsidRPr="00000000">
        <w:rPr>
          <w:rFonts w:ascii="Courier New" w:cs="Courier New" w:eastAsia="Courier New" w:hAnsi="Courier New"/>
          <w:color w:val="000000"/>
          <w:vertAlign w:val="baseline"/>
          <w:rtl w:val="0"/>
        </w:rPr>
        <w:t xml:space="preserve"> IEEE</w:t>
      </w:r>
    </w:p>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Universidad de Antioquía – Sede Medellín</w:t>
      </w:r>
    </w:p>
    <w:p w:rsidR="00000000" w:rsidDel="00000000" w:rsidP="00000000" w:rsidRDefault="00000000" w:rsidRPr="00000000" w14:paraId="00000006">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Facultad de Ingeniería</w:t>
      </w:r>
    </w:p>
    <w:sdt>
      <w:sdtPr>
        <w:tag w:val="goog_rdk_8"/>
      </w:sdtPr>
      <w:sdtContent>
        <w:p w:rsidR="00000000" w:rsidDel="00000000" w:rsidP="00000000" w:rsidRDefault="00000000" w:rsidRPr="00000000" w14:paraId="00000007">
          <w:pPr>
            <w:jc w:val="center"/>
            <w:rPr>
              <w:del w:author="DANIEL TABORDA OBANDO" w:id="2" w:date="2022-01-18T17:16:52Z"/>
              <w:vertAlign w:val="baseline"/>
            </w:rPr>
          </w:pPr>
          <w:sdt>
            <w:sdtPr>
              <w:tag w:val="goog_rdk_7"/>
            </w:sdtPr>
            <w:sdtContent>
              <w:del w:author="DANIEL TABORDA OBANDO" w:id="2" w:date="2022-01-18T17:16:52Z">
                <w:r w:rsidDel="00000000" w:rsidR="00000000" w:rsidRPr="00000000">
                  <w:rPr>
                    <w:rFonts w:ascii="Courier New" w:cs="Courier New" w:eastAsia="Courier New" w:hAnsi="Courier New"/>
                    <w:color w:val="000000"/>
                    <w:vertAlign w:val="baseline"/>
                    <w:rtl w:val="0"/>
                  </w:rPr>
                  <w:delText xml:space="preserve">05/12/2021, Silvia-Cauca, Colombia</w:delText>
                </w:r>
                <w:r w:rsidDel="00000000" w:rsidR="00000000" w:rsidRPr="00000000">
                  <w:rPr>
                    <w:rtl w:val="0"/>
                  </w:rPr>
                </w:r>
              </w:del>
            </w:sdtContent>
          </w:sdt>
        </w:p>
      </w:sdtContent>
    </w:sd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este artículo se menciona la información necesaria acerca de las posibles rutas de formación que podemos encontrar en la Universidad de Antioquia, una vez nos encontremos en el programa de Ingeniería de sistemas. En él se brindará información de las líneas de énfasis, habilidades y competencias y la ruta de formación del estudiante Manuel Fernando Morales Morales.</w:t>
      </w:r>
    </w:p>
    <w:p w:rsidR="00000000" w:rsidDel="00000000" w:rsidP="00000000" w:rsidRDefault="00000000" w:rsidRPr="00000000" w14:paraId="00000009">
      <w:pPr>
        <w:rPr>
          <w:b w:val="0"/>
          <w:vertAlign w:val="baseline"/>
        </w:rPr>
      </w:pPr>
      <w:r w:rsidDel="00000000" w:rsidR="00000000" w:rsidRPr="00000000">
        <w:rPr>
          <w:rtl w:val="0"/>
        </w:rPr>
      </w:r>
    </w:p>
    <w:p w:rsidR="00000000" w:rsidDel="00000000" w:rsidP="00000000" w:rsidRDefault="00000000" w:rsidRPr="00000000" w14:paraId="0000000A">
      <w:pPr>
        <w:rPr>
          <w:i w:val="0"/>
          <w:sz w:val="16"/>
          <w:szCs w:val="16"/>
          <w:vertAlign w:val="baseline"/>
        </w:rPr>
      </w:pPr>
      <w:r w:rsidDel="00000000" w:rsidR="00000000" w:rsidRPr="00000000">
        <w:rPr>
          <w:b w:val="1"/>
          <w:i w:val="1"/>
          <w:sz w:val="16"/>
          <w:szCs w:val="16"/>
          <w:vertAlign w:val="baseline"/>
          <w:rtl w:val="0"/>
        </w:rPr>
        <w:t xml:space="preserve">Palabras clave</w:t>
      </w:r>
      <w:r w:rsidDel="00000000" w:rsidR="00000000" w:rsidRPr="00000000">
        <w:rPr>
          <w:i w:val="1"/>
          <w:sz w:val="16"/>
          <w:szCs w:val="16"/>
          <w:vertAlign w:val="baseline"/>
          <w:rtl w:val="0"/>
        </w:rPr>
        <w:t xml:space="preserve">: ingeniería de sistemas, Udea, Universidad de Antioquía.</w:t>
      </w: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sdt>
        <w:sdtPr>
          <w:tag w:val="goog_rdk_9"/>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 desarrollo </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constante de la civilización y por ende de la tecnología ha llevado al hombre a buscar la manera de encontrar un equilibrio en la forma en la obtiene datos y los emplea para desarrollar nuevas tecnologías y como percibe el nuevo mundo, </w:t>
      </w:r>
      <w:sdt>
        <w:sdtPr>
          <w:tag w:val="goog_rdk_10"/>
        </w:sdtPr>
        <w:sdtContent>
          <w:ins w:author="DANIEL TABORDA OBANDO" w:id="3" w:date="2021-12-07T17:11:4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 hombre </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 adapta, y optimiza los datos recopilados para un desarrollo continuo. Es ahí donde nace la Ingeniería de Sistemas, la cual se encarga de estudiar todos los elementos relacionados con la ciencia y tecnología con el fin de innovar, modelar, e investigar teniendo en cuenta criterios económicos, culturales y ambientales.</w:t>
      </w:r>
      <w:sdt>
        <w:sdtPr>
          <w:tag w:val="goog_rdk_11"/>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Colombia las oportunidades de continuar estudios universitarios son limitadas, por ello ingresar a una universidad pública, y </w:t>
      </w:r>
      <w:sdt>
        <w:sdtPr>
          <w:tag w:val="goog_rdk_12"/>
        </w:sdtPr>
        <w:sdtContent>
          <w:ins w:author="DANIEL TABORDA OBANDO" w:id="4" w:date="2021-12-07T17:14:4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aún</w:t>
            </w:r>
          </w:ins>
        </w:sdtContent>
      </w:sdt>
      <w:sdt>
        <w:sdtPr>
          <w:tag w:val="goog_rdk_13"/>
        </w:sdtPr>
        <w:sdtContent>
          <w:del w:author="DANIEL TABORDA OBANDO" w:id="4" w:date="2021-12-07T17:14:4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aun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más a la Universidad de Antioquia es un gran logro para continuar el proceso de desarrollo académico, personal y profesional</w:t>
      </w:r>
      <w:sdt>
        <w:sdtPr>
          <w:tag w:val="goog_rdk_14"/>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Actualmente me encuentro realizando mi primer semestre de la carrera de Ingeniería de Sistemas y a continuación se enunciará</w:t>
      </w:r>
      <w:sdt>
        <w:sdtPr>
          <w:tag w:val="goog_rdk_15"/>
        </w:sdtPr>
        <w:sdtContent>
          <w:del w:author="DANIEL TABORDA OBANDO" w:id="5" w:date="2021-12-07T17:16:0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información de importancia que me llev</w:t>
      </w:r>
      <w:sdt>
        <w:sdtPr>
          <w:tag w:val="goog_rdk_16"/>
        </w:sdtPr>
        <w:sdtContent>
          <w:ins w:author="DANIEL TABORDA OBANDO" w:id="6" w:date="2021-12-07T17:16:1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w:t>
            </w:r>
          </w:ins>
        </w:sdtContent>
      </w:sdt>
      <w:sdt>
        <w:sdtPr>
          <w:tag w:val="goog_rdk_17"/>
        </w:sdtPr>
        <w:sdtContent>
          <w:del w:author="DANIEL TABORDA OBANDO" w:id="6" w:date="2021-12-07T17:16:1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ó</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orientar mi futuro académico. </w:t>
      </w: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líneas de estudio de la ingeniería de sistemas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sdt>
        <w:sdtPr>
          <w:tag w:val="goog_rdk_18"/>
        </w:sdtPr>
        <w:sdtContent>
          <w:del w:author="DANIEL TABORDA OBANDO" w:id="7" w:date="2021-12-07T17:17:5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u</w:delText>
            </w:r>
          </w:del>
        </w:sdtContent>
      </w:sdt>
      <w:sdt>
        <w:sdtPr>
          <w:tag w:val="goog_rdk_19"/>
        </w:sdtPr>
        <w:sdtContent>
          <w:ins w:author="DANIEL TABORDA OBANDO" w:id="7" w:date="2021-12-07T17:17:5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niversidad de Antioquia le brinda a sus estudiantes la posibilidad de enriquecer sus conocimientos en determinadas áreas de conocimiento </w:t>
      </w:r>
      <w:sdt>
        <w:sdtPr>
          <w:tag w:val="goog_rdk_20"/>
        </w:sdtPr>
        <w:sdtContent>
          <w:del w:author="DANIEL TABORDA OBANDO" w:id="8" w:date="2021-12-07T17:17:1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de interés, </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 el fin de nutrir a sus estudiantes en lo que les apasiona y </w:t>
      </w:r>
      <w:sdt>
        <w:sdtPr>
          <w:tag w:val="goog_rdk_21"/>
        </w:sdtPr>
        <w:sdtContent>
          <w:ins w:author="DANIEL TABORDA OBANDO" w:id="9" w:date="2021-12-07T17:17:2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que </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futuro sean profesionales íntegros en su rama de profundización. Dentro de este marco podemos notar que el plan de estudios de la carrera Ingeniería de </w:t>
      </w:r>
      <w:sdt>
        <w:sdtPr>
          <w:tag w:val="goog_rdk_22"/>
        </w:sdtPr>
        <w:sdtContent>
          <w:del w:author="DANIEL TABORDA OBANDO" w:id="10" w:date="2021-12-07T17:17:4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s</w:delText>
            </w:r>
          </w:del>
        </w:sdtContent>
      </w:sdt>
      <w:sdt>
        <w:sdtPr>
          <w:tag w:val="goog_rdk_23"/>
        </w:sdtPr>
        <w:sdtContent>
          <w:ins w:author="DANIEL TABORDA OBANDO" w:id="10" w:date="2021-12-07T17:17:4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istemas en la </w:t>
      </w:r>
      <w:sdt>
        <w:sdtPr>
          <w:tag w:val="goog_rdk_24"/>
        </w:sdtPr>
        <w:sdtContent>
          <w:del w:author="DANIEL TABORDA OBANDO" w:id="11" w:date="2021-12-07T17:17:5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u</w:delText>
            </w:r>
          </w:del>
        </w:sdtContent>
      </w:sdt>
      <w:sdt>
        <w:sdtPr>
          <w:tag w:val="goog_rdk_25"/>
        </w:sdtPr>
        <w:sdtContent>
          <w:ins w:author="DANIEL TABORDA OBANDO" w:id="11" w:date="2021-12-07T17:17:5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niversidad de Antioquia contempla tres líneas de énfasis: (A) </w:t>
      </w:r>
      <w:sdt>
        <w:sdtPr>
          <w:tag w:val="goog_rdk_26"/>
        </w:sdtPr>
        <w:sdtContent>
          <w:ins w:author="DANIEL TABORDA OBANDO" w:id="12" w:date="2021-12-07T17:18:0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INGENIERÍA</w:t>
            </w:r>
          </w:ins>
        </w:sdtContent>
      </w:sdt>
      <w:sdt>
        <w:sdtPr>
          <w:tag w:val="goog_rdk_27"/>
        </w:sdtPr>
        <w:sdtContent>
          <w:del w:author="DANIEL TABORDA OBANDO" w:id="12" w:date="2021-12-07T17:18:0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INGENIERIA</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SOFTWARE Y SISTEMAS DE </w:t>
      </w:r>
      <w:sdt>
        <w:sdtPr>
          <w:tag w:val="goog_rdk_28"/>
        </w:sdtPr>
        <w:sdtContent>
          <w:ins w:author="DANIEL TABORDA OBANDO" w:id="13" w:date="2021-12-07T17:18:0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INFORMACIÓN</w:t>
            </w:r>
          </w:ins>
        </w:sdtContent>
      </w:sdt>
      <w:sdt>
        <w:sdtPr>
          <w:tag w:val="goog_rdk_29"/>
        </w:sdtPr>
        <w:sdtContent>
          <w:del w:author="DANIEL TABORDA OBANDO" w:id="13" w:date="2021-12-07T17:18:0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INFORMACION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 CIENCIA DE LA </w:t>
      </w:r>
      <w:sdt>
        <w:sdtPr>
          <w:tag w:val="goog_rdk_30"/>
        </w:sdtPr>
        <w:sdtContent>
          <w:ins w:author="DANIEL TABORDA OBANDO" w:id="14" w:date="2021-12-07T17:18:2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COMPUTACIÓN</w:t>
            </w:r>
          </w:ins>
        </w:sdtContent>
      </w:sdt>
      <w:sdt>
        <w:sdtPr>
          <w:tag w:val="goog_rdk_31"/>
        </w:sdtPr>
        <w:sdtContent>
          <w:del w:author="DANIEL TABORDA OBANDO" w:id="14" w:date="2021-12-07T17:18:2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COMPUTACION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 (C) </w:t>
      </w:r>
      <w:sdt>
        <w:sdtPr>
          <w:tag w:val="goog_rdk_32"/>
        </w:sdtPr>
        <w:sdtContent>
          <w:ins w:author="DANIEL TABORDA OBANDO" w:id="15" w:date="2021-12-07T17:18:2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INGENIERÍA</w:t>
            </w:r>
          </w:ins>
        </w:sdtContent>
      </w:sdt>
      <w:sdt>
        <w:sdtPr>
          <w:tag w:val="goog_rdk_33"/>
        </w:sdtPr>
        <w:sdtContent>
          <w:del w:author="DANIEL TABORDA OBANDO" w:id="15" w:date="2021-12-07T17:18:2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INGENIERIA</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COMPUTADORES Y </w:t>
      </w:r>
      <w:sdt>
        <w:sdtPr>
          <w:tag w:val="goog_rdk_34"/>
        </w:sdtPr>
        <w:sdtContent>
          <w:ins w:author="DANIEL TABORDA OBANDO" w:id="16" w:date="2021-12-07T17:18:2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COMUNICACIÓN</w:t>
            </w:r>
          </w:ins>
        </w:sdtContent>
      </w:sdt>
      <w:sdt>
        <w:sdtPr>
          <w:tag w:val="goog_rdk_35"/>
        </w:sdtPr>
        <w:sdtContent>
          <w:del w:author="DANIEL TABORDA OBANDO" w:id="16" w:date="2021-12-07T17:18:2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COMUNICACION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DATOS. </w:t>
      </w:r>
      <w:sdt>
        <w:sdtPr>
          <w:tag w:val="goog_rdk_36"/>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202940" cy="2075180"/>
            <wp:effectExtent b="0" l="0" r="0" t="0"/>
            <wp:docPr descr="Tabla&#10;&#10;Descripción generada automáticamente" id="1028" name="image1.png"/>
            <a:graphic>
              <a:graphicData uri="http://schemas.openxmlformats.org/drawingml/2006/picture">
                <pic:pic>
                  <pic:nvPicPr>
                    <pic:cNvPr descr="Tabla&#10;&#10;Descripción generada automáticamente" id="0" name="image1.png"/>
                    <pic:cNvPicPr preferRelativeResize="0"/>
                  </pic:nvPicPr>
                  <pic:blipFill>
                    <a:blip r:embed="rId10"/>
                    <a:srcRect b="0" l="0" r="0" t="0"/>
                    <a:stretch>
                      <a:fillRect/>
                    </a:stretch>
                  </pic:blipFill>
                  <pic:spPr>
                    <a:xfrm>
                      <a:off x="0" y="0"/>
                      <a:ext cx="3202940" cy="20751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 1. Tabla “</w:t>
      </w:r>
      <w:sdt>
        <w:sdtPr>
          <w:tag w:val="goog_rdk_37"/>
        </w:sdtPr>
        <w:sdtContent>
          <w:ins w:author="DANIEL TABORDA OBANDO" w:id="17" w:date="2021-12-07T17:19:45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Área</w:t>
            </w:r>
          </w:ins>
        </w:sdtContent>
      </w:sdt>
      <w:sdt>
        <w:sdtPr>
          <w:tag w:val="goog_rdk_38"/>
        </w:sdtPr>
        <w:sdtContent>
          <w:del w:author="DANIEL TABORDA OBANDO" w:id="17" w:date="2021-12-07T17:19:45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delText xml:space="preserve">Area</w:delText>
            </w:r>
          </w:del>
        </w:sdtContent>
      </w:sdt>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profesional y su organización en </w:t>
      </w:r>
      <w:sdt>
        <w:sdtPr>
          <w:tag w:val="goog_rdk_39"/>
        </w:sdtPr>
        <w:sdtContent>
          <w:ins w:author="DANIEL TABORDA OBANDO" w:id="18" w:date="2021-12-07T17:19:43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núcleos</w:t>
            </w:r>
          </w:ins>
        </w:sdtContent>
      </w:sdt>
      <w:sdt>
        <w:sdtPr>
          <w:tag w:val="goog_rdk_40"/>
        </w:sdtPr>
        <w:sdtContent>
          <w:del w:author="DANIEL TABORDA OBANDO" w:id="18" w:date="2021-12-07T17:19:43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delText xml:space="preserve">nícleos</w:delText>
            </w:r>
          </w:del>
        </w:sdtContent>
      </w:sdt>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y sub áreas </w:t>
      </w:r>
      <w:sdt>
        <w:sdtPr>
          <w:tag w:val="goog_rdk_41"/>
        </w:sdtPr>
        <w:sdtContent>
          <w:ins w:author="DANIEL TABORDA OBANDO" w:id="19" w:date="2021-12-07T17:19:47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académicas.</w:t>
            </w:r>
          </w:ins>
        </w:sdtContent>
      </w:sdt>
      <w:sdt>
        <w:sdtPr>
          <w:tag w:val="goog_rdk_42"/>
        </w:sdtPr>
        <w:sdtContent>
          <w:del w:author="DANIEL TABORDA OBANDO" w:id="19" w:date="2021-12-07T17:19:47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delText xml:space="preserve">acdemicas.</w:delText>
            </w:r>
          </w:del>
        </w:sdtContent>
      </w:sdt>
      <w:sdt>
        <w:sdtPr>
          <w:tag w:val="goog_rdk_43"/>
        </w:sdtPr>
        <w:sdtContent>
          <w:ins w:author="DANIEL TABORDA OBANDO" w:id="19" w:date="2021-12-07T17:19:47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ins>
        </w:sdtContent>
      </w:sdt>
      <w:sdt>
        <w:sdtPr>
          <w:tag w:val="goog_rdk_44"/>
        </w:sdtPr>
        <w:sdtContent>
          <w:commentRangeStart w:id="5"/>
        </w:sdtContent>
      </w:sdt>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45"/>
        </w:sdtPr>
        <w:sdtContent>
          <w:commentRangeStart w:id="6"/>
        </w:sdtContent>
      </w:sdt>
      <w:sdt>
        <w:sdtPr>
          <w:tag w:val="goog_rdk_46"/>
        </w:sdtPr>
        <w:sdtContent>
          <w:commentRangeStart w:id="7"/>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Ingeniería de software y sistemas de información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Software y Sistemas de información 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Software y Sistemas de Información II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Software y Sistemas de información III</w:t>
      </w:r>
    </w:p>
    <w:p w:rsidR="00000000" w:rsidDel="00000000" w:rsidP="00000000" w:rsidRDefault="00000000" w:rsidRPr="00000000" w14:paraId="0000001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Ciencias de la computación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ciencia de la computación 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ciencia de la computación II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ciencia de la computación III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Ingeniería de computadores y comunicación de datos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computadores y comunicación de datos 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computadores y comunicación de datos II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computadores y comunicación de datos III (2)</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 DE MANUEL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sdt>
        <w:sdtPr>
          <w:tag w:val="goog_rdk_47"/>
        </w:sdtPr>
        <w:sdtContent>
          <w:commentRangeStart w:id="8"/>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Teniendo en cuenta mis principales falencias, dentro de las cuales podemos mencionar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Procrastinación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Usualmente suelo perder demasiado tiempo en otras actividades que hacen parte del ocio</w:t>
      </w:r>
      <w:sdt>
        <w:sdtPr>
          <w:tag w:val="goog_rdk_48"/>
        </w:sdtPr>
        <w:sdtContent>
          <w:ins w:author="DANIEL TABORDA OBANDO" w:id="20" w:date="2021-12-07T17:25:4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2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Falta de experiencia</w:t>
      </w:r>
      <w:r w:rsidDel="00000000" w:rsidR="00000000" w:rsidRPr="00000000">
        <w:rPr>
          <w:rtl w:val="0"/>
        </w:rPr>
      </w:r>
    </w:p>
    <w:p w:rsidR="00000000" w:rsidDel="00000000" w:rsidP="00000000" w:rsidRDefault="00000000" w:rsidRPr="00000000" w14:paraId="00000028">
      <w:pPr>
        <w:rPr>
          <w:sz w:val="18"/>
          <w:szCs w:val="18"/>
          <w:vertAlign w:val="baseline"/>
        </w:rPr>
      </w:pPr>
      <w:r w:rsidDel="00000000" w:rsidR="00000000" w:rsidRPr="00000000">
        <w:rPr>
          <w:sz w:val="18"/>
          <w:szCs w:val="18"/>
          <w:vertAlign w:val="baseline"/>
          <w:rtl w:val="0"/>
        </w:rPr>
        <w:t xml:space="preserve">Aunque por ser joven tengo facilidad de dominio con ciertas tecnologías no he incursionado en algo puntual, por lo que temo que ese desconocimiento juegue en mi contra</w:t>
      </w:r>
      <w:sdt>
        <w:sdtPr>
          <w:tag w:val="goog_rdk_49"/>
        </w:sdtPr>
        <w:sdtContent>
          <w:ins w:author="DANIEL TABORDA OBANDO" w:id="21" w:date="2021-12-07T17:25:50Z">
            <w:r w:rsidDel="00000000" w:rsidR="00000000" w:rsidRPr="00000000">
              <w:rPr>
                <w:sz w:val="18"/>
                <w:szCs w:val="18"/>
                <w:vertAlign w:val="baseline"/>
                <w:rtl w:val="0"/>
              </w:rPr>
              <w:t xml:space="preserve">.</w:t>
            </w:r>
          </w:ins>
        </w:sdtContent>
      </w:sdt>
      <w:r w:rsidDel="00000000" w:rsidR="00000000" w:rsidRPr="00000000">
        <w:rPr>
          <w:rtl w:val="0"/>
        </w:rPr>
      </w:r>
    </w:p>
    <w:p w:rsidR="00000000" w:rsidDel="00000000" w:rsidP="00000000" w:rsidRDefault="00000000" w:rsidRPr="00000000" w14:paraId="00000029">
      <w:pPr>
        <w:rPr>
          <w:sz w:val="18"/>
          <w:szCs w:val="18"/>
          <w:vertAlign w:val="baseline"/>
        </w:rPr>
      </w:pPr>
      <w:r w:rsidDel="00000000" w:rsidR="00000000" w:rsidRPr="00000000">
        <w:rPr>
          <w:rtl w:val="0"/>
        </w:rPr>
      </w:r>
    </w:p>
    <w:p w:rsidR="00000000" w:rsidDel="00000000" w:rsidP="00000000" w:rsidRDefault="00000000" w:rsidRPr="00000000" w14:paraId="0000002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Falta de Confianza</w:t>
      </w:r>
      <w:r w:rsidDel="00000000" w:rsidR="00000000" w:rsidRPr="00000000">
        <w:rPr>
          <w:rtl w:val="0"/>
        </w:rPr>
      </w:r>
    </w:p>
    <w:p w:rsidR="00000000" w:rsidDel="00000000" w:rsidP="00000000" w:rsidRDefault="00000000" w:rsidRPr="00000000" w14:paraId="0000002B">
      <w:pPr>
        <w:rPr>
          <w:sz w:val="18"/>
          <w:szCs w:val="18"/>
          <w:vertAlign w:val="baseline"/>
        </w:rPr>
      </w:pPr>
      <w:r w:rsidDel="00000000" w:rsidR="00000000" w:rsidRPr="00000000">
        <w:rPr>
          <w:sz w:val="18"/>
          <w:szCs w:val="18"/>
          <w:vertAlign w:val="baseline"/>
          <w:rtl w:val="0"/>
        </w:rPr>
        <w:t xml:space="preserve">Soy mi peor crítico, me cuesta mucho afirmar cosas así crea que estoy en lo correcto, esto se debe principalmente a mi temor al fracaso.</w:t>
      </w:r>
    </w:p>
    <w:p w:rsidR="00000000" w:rsidDel="00000000" w:rsidP="00000000" w:rsidRDefault="00000000" w:rsidRPr="00000000" w14:paraId="0000002C">
      <w:pPr>
        <w:rPr>
          <w:sz w:val="18"/>
          <w:szCs w:val="18"/>
          <w:vertAlign w:val="baseline"/>
        </w:rPr>
      </w:pPr>
      <w:r w:rsidDel="00000000" w:rsidR="00000000" w:rsidRPr="00000000">
        <w:rPr>
          <w:rtl w:val="0"/>
        </w:rPr>
      </w:r>
    </w:p>
    <w:p w:rsidR="00000000" w:rsidDel="00000000" w:rsidP="00000000" w:rsidRDefault="00000000" w:rsidRPr="00000000" w14:paraId="0000002D">
      <w:pPr>
        <w:rPr>
          <w:sz w:val="18"/>
          <w:szCs w:val="18"/>
          <w:vertAlign w:val="baseline"/>
        </w:rPr>
      </w:pPr>
      <w:r w:rsidDel="00000000" w:rsidR="00000000" w:rsidRPr="00000000">
        <w:rPr>
          <w:sz w:val="18"/>
          <w:szCs w:val="18"/>
          <w:vertAlign w:val="baseline"/>
          <w:rtl w:val="0"/>
        </w:rPr>
        <w:t xml:space="preserve">Aunque son </w:t>
      </w:r>
      <w:sdt>
        <w:sdtPr>
          <w:tag w:val="goog_rdk_50"/>
        </w:sdtPr>
        <w:sdtContent>
          <w:ins w:author="DANIEL TABORDA OBANDO" w:id="22" w:date="2021-12-07T17:26:10Z">
            <w:r w:rsidDel="00000000" w:rsidR="00000000" w:rsidRPr="00000000">
              <w:rPr>
                <w:sz w:val="18"/>
                <w:szCs w:val="18"/>
                <w:vertAlign w:val="baseline"/>
                <w:rtl w:val="0"/>
              </w:rPr>
              <w:t xml:space="preserve">aspectos </w:t>
            </w:r>
          </w:ins>
        </w:sdtContent>
      </w:sdt>
      <w:sdt>
        <w:sdtPr>
          <w:tag w:val="goog_rdk_51"/>
        </w:sdtPr>
        <w:sdtContent>
          <w:del w:author="DANIEL TABORDA OBANDO" w:id="22" w:date="2021-12-07T17:26:10Z">
            <w:r w:rsidDel="00000000" w:rsidR="00000000" w:rsidRPr="00000000">
              <w:rPr>
                <w:sz w:val="18"/>
                <w:szCs w:val="18"/>
                <w:vertAlign w:val="baseline"/>
                <w:rtl w:val="0"/>
              </w:rPr>
              <w:delText xml:space="preserve">cosas </w:delText>
            </w:r>
          </w:del>
        </w:sdtContent>
      </w:sdt>
      <w:r w:rsidDel="00000000" w:rsidR="00000000" w:rsidRPr="00000000">
        <w:rPr>
          <w:sz w:val="18"/>
          <w:szCs w:val="18"/>
          <w:vertAlign w:val="baseline"/>
          <w:rtl w:val="0"/>
        </w:rPr>
        <w:t xml:space="preserve">en l</w:t>
      </w:r>
      <w:sdt>
        <w:sdtPr>
          <w:tag w:val="goog_rdk_52"/>
        </w:sdtPr>
        <w:sdtContent>
          <w:ins w:author="DANIEL TABORDA OBANDO" w:id="23" w:date="2021-12-07T17:26:15Z">
            <w:r w:rsidDel="00000000" w:rsidR="00000000" w:rsidRPr="00000000">
              <w:rPr>
                <w:sz w:val="18"/>
                <w:szCs w:val="18"/>
                <w:vertAlign w:val="baseline"/>
                <w:rtl w:val="0"/>
              </w:rPr>
              <w:t xml:space="preserve">o</w:t>
            </w:r>
          </w:ins>
        </w:sdtContent>
      </w:sdt>
      <w:sdt>
        <w:sdtPr>
          <w:tag w:val="goog_rdk_53"/>
        </w:sdtPr>
        <w:sdtContent>
          <w:del w:author="DANIEL TABORDA OBANDO" w:id="23" w:date="2021-12-07T17:26:15Z">
            <w:r w:rsidDel="00000000" w:rsidR="00000000" w:rsidRPr="00000000">
              <w:rPr>
                <w:sz w:val="18"/>
                <w:szCs w:val="18"/>
                <w:vertAlign w:val="baseline"/>
                <w:rtl w:val="0"/>
              </w:rPr>
              <w:delText xml:space="preserve">a</w:delText>
            </w:r>
          </w:del>
        </w:sdtContent>
      </w:sdt>
      <w:r w:rsidDel="00000000" w:rsidR="00000000" w:rsidRPr="00000000">
        <w:rPr>
          <w:sz w:val="18"/>
          <w:szCs w:val="18"/>
          <w:vertAlign w:val="baseline"/>
          <w:rtl w:val="0"/>
        </w:rPr>
        <w:t xml:space="preserve">s cuales estoy </w:t>
      </w:r>
      <w:sdt>
        <w:sdtPr>
          <w:tag w:val="goog_rdk_54"/>
        </w:sdtPr>
        <w:sdtContent>
          <w:ins w:author="DANIEL TABORDA OBANDO" w:id="24" w:date="2021-12-07T17:26:18Z">
            <w:r w:rsidDel="00000000" w:rsidR="00000000" w:rsidRPr="00000000">
              <w:rPr>
                <w:sz w:val="18"/>
                <w:szCs w:val="18"/>
                <w:vertAlign w:val="baseline"/>
                <w:rtl w:val="0"/>
              </w:rPr>
              <w:t xml:space="preserve">trabajando</w:t>
            </w:r>
          </w:ins>
        </w:sdtContent>
      </w:sdt>
      <w:sdt>
        <w:sdtPr>
          <w:tag w:val="goog_rdk_55"/>
        </w:sdtPr>
        <w:sdtContent>
          <w:del w:author="DANIEL TABORDA OBANDO" w:id="24" w:date="2021-12-07T17:26:18Z">
            <w:r w:rsidDel="00000000" w:rsidR="00000000" w:rsidRPr="00000000">
              <w:rPr>
                <w:sz w:val="18"/>
                <w:szCs w:val="18"/>
                <w:vertAlign w:val="baseline"/>
                <w:rtl w:val="0"/>
              </w:rPr>
              <w:delText xml:space="preserve">trabajdno</w:delText>
            </w:r>
          </w:del>
        </w:sdtContent>
      </w:sdt>
      <w:r w:rsidDel="00000000" w:rsidR="00000000" w:rsidRPr="00000000">
        <w:rPr>
          <w:sz w:val="18"/>
          <w:szCs w:val="18"/>
          <w:vertAlign w:val="baseline"/>
          <w:rtl w:val="0"/>
        </w:rPr>
        <w:t xml:space="preserve"> poco a poco</w:t>
      </w:r>
      <w:sdt>
        <w:sdtPr>
          <w:tag w:val="goog_rdk_56"/>
        </w:sdtPr>
        <w:sdtContent>
          <w:ins w:author="DANIEL TABORDA OBANDO" w:id="25" w:date="2021-12-07T17:26:21Z">
            <w:r w:rsidDel="00000000" w:rsidR="00000000" w:rsidRPr="00000000">
              <w:rPr>
                <w:sz w:val="18"/>
                <w:szCs w:val="18"/>
                <w:vertAlign w:val="baseline"/>
                <w:rtl w:val="0"/>
              </w:rPr>
              <w:t xml:space="preserve">,</w:t>
            </w:r>
          </w:ins>
        </w:sdtContent>
      </w:sdt>
      <w:r w:rsidDel="00000000" w:rsidR="00000000" w:rsidRPr="00000000">
        <w:rPr>
          <w:sz w:val="18"/>
          <w:szCs w:val="18"/>
          <w:vertAlign w:val="baseline"/>
          <w:rtl w:val="0"/>
        </w:rPr>
        <w:t xml:space="preserve"> </w:t>
      </w:r>
      <w:sdt>
        <w:sdtPr>
          <w:tag w:val="goog_rdk_57"/>
        </w:sdtPr>
        <w:sdtContent>
          <w:ins w:author="DANIEL TABORDA OBANDO" w:id="26" w:date="2021-12-07T17:26:31Z">
            <w:r w:rsidDel="00000000" w:rsidR="00000000" w:rsidRPr="00000000">
              <w:rPr>
                <w:sz w:val="18"/>
                <w:szCs w:val="18"/>
                <w:vertAlign w:val="baseline"/>
                <w:rtl w:val="0"/>
              </w:rPr>
              <w:t xml:space="preserve">aún </w:t>
            </w:r>
          </w:ins>
        </w:sdtContent>
      </w:sdt>
      <w:sdt>
        <w:sdtPr>
          <w:tag w:val="goog_rdk_58"/>
        </w:sdtPr>
        <w:sdtContent>
          <w:del w:author="DANIEL TABORDA OBANDO" w:id="26" w:date="2021-12-07T17:26:31Z">
            <w:r w:rsidDel="00000000" w:rsidR="00000000" w:rsidRPr="00000000">
              <w:rPr>
                <w:sz w:val="18"/>
                <w:szCs w:val="18"/>
                <w:vertAlign w:val="baseline"/>
                <w:rtl w:val="0"/>
              </w:rPr>
              <w:delText xml:space="preserve">a</w:delText>
            </w:r>
          </w:del>
        </w:sdtContent>
      </w:sdt>
      <w:sdt>
        <w:sdtPr>
          <w:tag w:val="goog_rdk_59"/>
        </w:sdtPr>
        <w:sdtContent>
          <w:ins w:author="DANIEL TABORDA OBANDO" w:id="27" w:date="2021-12-07T17:26:27Z">
            <w:sdt>
              <w:sdtPr>
                <w:tag w:val="goog_rdk_60"/>
              </w:sdtPr>
              <w:sdtContent>
                <w:del w:author="DANIEL TABORDA OBANDO" w:id="26" w:date="2021-12-07T17:26:31Z">
                  <w:r w:rsidDel="00000000" w:rsidR="00000000" w:rsidRPr="00000000">
                    <w:rPr>
                      <w:sz w:val="18"/>
                      <w:szCs w:val="18"/>
                      <w:vertAlign w:val="baseline"/>
                      <w:rtl w:val="0"/>
                    </w:rPr>
                    <w:delText xml:space="preserve">ú</w:delText>
                  </w:r>
                </w:del>
              </w:sdtContent>
            </w:sdt>
          </w:ins>
        </w:sdtContent>
      </w:sdt>
      <w:sdt>
        <w:sdtPr>
          <w:tag w:val="goog_rdk_61"/>
        </w:sdtPr>
        <w:sdtContent>
          <w:del w:author="DANIEL TABORDA OBANDO" w:id="26" w:date="2021-12-07T17:26:31Z">
            <w:r w:rsidDel="00000000" w:rsidR="00000000" w:rsidRPr="00000000">
              <w:rPr>
                <w:sz w:val="18"/>
                <w:szCs w:val="18"/>
                <w:vertAlign w:val="baseline"/>
                <w:rtl w:val="0"/>
              </w:rPr>
              <w:delText xml:space="preserve">u</w:delText>
            </w:r>
            <w:r w:rsidDel="00000000" w:rsidR="00000000" w:rsidRPr="00000000">
              <w:rPr>
                <w:sz w:val="18"/>
                <w:szCs w:val="18"/>
                <w:vertAlign w:val="baseline"/>
                <w:rtl w:val="0"/>
              </w:rPr>
              <w:delText xml:space="preserve">n </w:delText>
            </w:r>
          </w:del>
        </w:sdtContent>
      </w:sdt>
      <w:r w:rsidDel="00000000" w:rsidR="00000000" w:rsidRPr="00000000">
        <w:rPr>
          <w:sz w:val="18"/>
          <w:szCs w:val="18"/>
          <w:vertAlign w:val="baseline"/>
          <w:rtl w:val="0"/>
        </w:rPr>
        <w:t xml:space="preserve">me </w:t>
      </w:r>
      <w:sdt>
        <w:sdtPr>
          <w:tag w:val="goog_rdk_62"/>
        </w:sdtPr>
        <w:sdtContent>
          <w:ins w:author="DANIEL TABORDA OBANDO" w:id="28" w:date="2021-12-07T17:26:35Z">
            <w:r w:rsidDel="00000000" w:rsidR="00000000" w:rsidRPr="00000000">
              <w:rPr>
                <w:sz w:val="18"/>
                <w:szCs w:val="18"/>
                <w:vertAlign w:val="baseline"/>
                <w:rtl w:val="0"/>
              </w:rPr>
              <w:t xml:space="preserve">cuesta</w:t>
            </w:r>
          </w:ins>
        </w:sdtContent>
      </w:sdt>
      <w:sdt>
        <w:sdtPr>
          <w:tag w:val="goog_rdk_63"/>
        </w:sdtPr>
        <w:sdtContent>
          <w:del w:author="DANIEL TABORDA OBANDO" w:id="28" w:date="2021-12-07T17:26:35Z">
            <w:r w:rsidDel="00000000" w:rsidR="00000000" w:rsidRPr="00000000">
              <w:rPr>
                <w:sz w:val="18"/>
                <w:szCs w:val="18"/>
                <w:vertAlign w:val="baseline"/>
                <w:rtl w:val="0"/>
              </w:rPr>
              <w:delText xml:space="preserve">cesta</w:delText>
            </w:r>
          </w:del>
        </w:sdtContent>
      </w:sdt>
      <w:r w:rsidDel="00000000" w:rsidR="00000000" w:rsidRPr="00000000">
        <w:rPr>
          <w:sz w:val="18"/>
          <w:szCs w:val="18"/>
          <w:vertAlign w:val="baseline"/>
          <w:rtl w:val="0"/>
        </w:rPr>
        <w:t xml:space="preserve"> trabajo mejorar </w:t>
      </w:r>
      <w:sdt>
        <w:sdtPr>
          <w:tag w:val="goog_rdk_64"/>
        </w:sdtPr>
        <w:sdtContent>
          <w:ins w:author="DANIEL TABORDA OBANDO" w:id="29" w:date="2021-12-07T17:26:57Z">
            <w:r w:rsidDel="00000000" w:rsidR="00000000" w:rsidRPr="00000000">
              <w:rPr>
                <w:sz w:val="18"/>
                <w:szCs w:val="18"/>
                <w:vertAlign w:val="baseline"/>
                <w:rtl w:val="0"/>
              </w:rPr>
              <w:t xml:space="preserve">esas debilidades </w:t>
            </w:r>
          </w:ins>
        </w:sdtContent>
      </w:sdt>
      <w:sdt>
        <w:sdtPr>
          <w:tag w:val="goog_rdk_65"/>
        </w:sdtPr>
        <w:sdtContent>
          <w:del w:author="DANIEL TABORDA OBANDO" w:id="29" w:date="2021-12-07T17:26:57Z">
            <w:r w:rsidDel="00000000" w:rsidR="00000000" w:rsidRPr="00000000">
              <w:rPr>
                <w:sz w:val="18"/>
                <w:szCs w:val="18"/>
                <w:vertAlign w:val="baseline"/>
                <w:rtl w:val="0"/>
              </w:rPr>
              <w:delText xml:space="preserve">esos aspectos </w:delText>
            </w:r>
          </w:del>
        </w:sdtContent>
      </w:sdt>
      <w:r w:rsidDel="00000000" w:rsidR="00000000" w:rsidRPr="00000000">
        <w:rPr>
          <w:sz w:val="18"/>
          <w:szCs w:val="18"/>
          <w:vertAlign w:val="baseline"/>
          <w:rtl w:val="0"/>
        </w:rPr>
        <w:t xml:space="preserve">en su totalidad</w:t>
      </w:r>
      <w:sdt>
        <w:sdtPr>
          <w:tag w:val="goog_rdk_66"/>
        </w:sdtPr>
        <w:sdtContent>
          <w:ins w:author="DANIEL TABORDA OBANDO" w:id="30" w:date="2021-12-07T17:27:12Z">
            <w:r w:rsidDel="00000000" w:rsidR="00000000" w:rsidRPr="00000000">
              <w:rPr>
                <w:sz w:val="18"/>
                <w:szCs w:val="18"/>
                <w:vertAlign w:val="baseline"/>
                <w:rtl w:val="0"/>
              </w:rPr>
              <w:t xml:space="preserve">. </w:t>
            </w:r>
            <w:r w:rsidDel="00000000" w:rsidR="00000000" w:rsidRPr="00000000">
              <w:rPr>
                <w:sz w:val="18"/>
                <w:szCs w:val="18"/>
                <w:vertAlign w:val="baseline"/>
                <w:rtl w:val="0"/>
              </w:rPr>
              <w:t xml:space="preserve">Por otro lado, </w:t>
            </w:r>
          </w:ins>
        </w:sdtContent>
      </w:sdt>
      <w:sdt>
        <w:sdtPr>
          <w:tag w:val="goog_rdk_67"/>
        </w:sdtPr>
        <w:sdtContent>
          <w:del w:author="DANIEL TABORDA OBANDO" w:id="30" w:date="2021-12-07T17:27:12Z">
            <w:r w:rsidDel="00000000" w:rsidR="00000000" w:rsidRPr="00000000">
              <w:rPr>
                <w:sz w:val="18"/>
                <w:szCs w:val="18"/>
                <w:vertAlign w:val="baseline"/>
                <w:rtl w:val="0"/>
              </w:rPr>
              <w:delText xml:space="preserve">, aunque no todo es malo, </w:delText>
            </w:r>
          </w:del>
        </w:sdtContent>
      </w:sdt>
      <w:r w:rsidDel="00000000" w:rsidR="00000000" w:rsidRPr="00000000">
        <w:rPr>
          <w:sz w:val="18"/>
          <w:szCs w:val="18"/>
          <w:vertAlign w:val="baseline"/>
          <w:rtl w:val="0"/>
        </w:rPr>
        <w:t xml:space="preserve">dentro de mis principales habilidades están:</w:t>
      </w:r>
    </w:p>
    <w:p w:rsidR="00000000" w:rsidDel="00000000" w:rsidP="00000000" w:rsidRDefault="00000000" w:rsidRPr="00000000" w14:paraId="0000002E">
      <w:pPr>
        <w:rPr>
          <w:sz w:val="18"/>
          <w:szCs w:val="18"/>
          <w:vertAlign w:val="baseline"/>
        </w:rPr>
      </w:pP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Trabajo en equipo</w:t>
      </w:r>
      <w:r w:rsidDel="00000000" w:rsidR="00000000" w:rsidRPr="00000000">
        <w:rPr>
          <w:rtl w:val="0"/>
        </w:rPr>
      </w:r>
    </w:p>
    <w:p w:rsidR="00000000" w:rsidDel="00000000" w:rsidP="00000000" w:rsidRDefault="00000000" w:rsidRPr="00000000" w14:paraId="00000030">
      <w:pPr>
        <w:rPr>
          <w:sz w:val="18"/>
          <w:szCs w:val="18"/>
          <w:vertAlign w:val="baseline"/>
        </w:rPr>
      </w:pPr>
      <w:r w:rsidDel="00000000" w:rsidR="00000000" w:rsidRPr="00000000">
        <w:rPr>
          <w:sz w:val="18"/>
          <w:szCs w:val="18"/>
          <w:vertAlign w:val="baseline"/>
          <w:rtl w:val="0"/>
        </w:rPr>
        <w:t xml:space="preserve">Soy bueno para trabajar en equipo, aunque generalmente por mi personalidad no me gusta el rol de líder, siempre estoy activo en los trabajos en grupo, aportando ideas y ejecutándolas.</w:t>
      </w:r>
    </w:p>
    <w:p w:rsidR="00000000" w:rsidDel="00000000" w:rsidP="00000000" w:rsidRDefault="00000000" w:rsidRPr="00000000" w14:paraId="00000031">
      <w:pPr>
        <w:rPr>
          <w:sz w:val="18"/>
          <w:szCs w:val="18"/>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Comunicación</w:t>
      </w:r>
      <w:r w:rsidDel="00000000" w:rsidR="00000000" w:rsidRPr="00000000">
        <w:rPr>
          <w:rtl w:val="0"/>
        </w:rPr>
      </w:r>
    </w:p>
    <w:p w:rsidR="00000000" w:rsidDel="00000000" w:rsidP="00000000" w:rsidRDefault="00000000" w:rsidRPr="00000000" w14:paraId="00000033">
      <w:pPr>
        <w:rPr>
          <w:sz w:val="18"/>
          <w:szCs w:val="18"/>
          <w:vertAlign w:val="baseline"/>
        </w:rPr>
      </w:pPr>
      <w:r w:rsidDel="00000000" w:rsidR="00000000" w:rsidRPr="00000000">
        <w:rPr>
          <w:sz w:val="18"/>
          <w:szCs w:val="18"/>
          <w:vertAlign w:val="baseline"/>
          <w:rtl w:val="0"/>
        </w:rPr>
        <w:t xml:space="preserve">Soy muy bueno para entablar conversaciones con mis compañeros, llegar a acuerdos, y concilios.</w:t>
      </w:r>
    </w:p>
    <w:p w:rsidR="00000000" w:rsidDel="00000000" w:rsidP="00000000" w:rsidRDefault="00000000" w:rsidRPr="00000000" w14:paraId="00000034">
      <w:pPr>
        <w:rPr>
          <w:sz w:val="18"/>
          <w:szCs w:val="18"/>
          <w:vertAlign w:val="baseline"/>
        </w:rPr>
      </w:pP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Ganas de aprender</w:t>
      </w:r>
      <w:r w:rsidDel="00000000" w:rsidR="00000000" w:rsidRPr="00000000">
        <w:rPr>
          <w:rtl w:val="0"/>
        </w:rPr>
      </w:r>
    </w:p>
    <w:p w:rsidR="00000000" w:rsidDel="00000000" w:rsidP="00000000" w:rsidRDefault="00000000" w:rsidRPr="00000000" w14:paraId="00000036">
      <w:pPr>
        <w:rPr>
          <w:sz w:val="18"/>
          <w:szCs w:val="18"/>
          <w:vertAlign w:val="baseline"/>
        </w:rPr>
      </w:pPr>
      <w:r w:rsidDel="00000000" w:rsidR="00000000" w:rsidRPr="00000000">
        <w:rPr>
          <w:sz w:val="18"/>
          <w:szCs w:val="18"/>
          <w:vertAlign w:val="baseline"/>
          <w:rtl w:val="0"/>
        </w:rPr>
        <w:t xml:space="preserve">Me encantan los desafíos, constantemente estoy informándome sobre x o y tema hasta que lo domino, además aprendo rápido.</w:t>
      </w:r>
    </w:p>
    <w:p w:rsidR="00000000" w:rsidDel="00000000" w:rsidP="00000000" w:rsidRDefault="00000000" w:rsidRPr="00000000" w14:paraId="00000037">
      <w:pPr>
        <w:rPr>
          <w:sz w:val="18"/>
          <w:szCs w:val="18"/>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Creatividad</w:t>
      </w:r>
      <w:r w:rsidDel="00000000" w:rsidR="00000000" w:rsidRPr="00000000">
        <w:rPr>
          <w:rtl w:val="0"/>
        </w:rPr>
      </w:r>
    </w:p>
    <w:p w:rsidR="00000000" w:rsidDel="00000000" w:rsidP="00000000" w:rsidRDefault="00000000" w:rsidRPr="00000000" w14:paraId="00000039">
      <w:pPr>
        <w:rPr>
          <w:sz w:val="18"/>
          <w:szCs w:val="18"/>
          <w:vertAlign w:val="baseline"/>
        </w:rPr>
      </w:pPr>
      <w:r w:rsidDel="00000000" w:rsidR="00000000" w:rsidRPr="00000000">
        <w:rPr>
          <w:sz w:val="18"/>
          <w:szCs w:val="18"/>
          <w:vertAlign w:val="baseline"/>
          <w:rtl w:val="0"/>
        </w:rPr>
        <w:t xml:space="preserve">Me gusta realizar diseños que llamen la atención en cualquier cosa que realizo, además de ajustarme a las exigencias de a quién va dirigido el proyecto o trabajo.</w:t>
      </w:r>
    </w:p>
    <w:p w:rsidR="00000000" w:rsidDel="00000000" w:rsidP="00000000" w:rsidRDefault="00000000" w:rsidRPr="00000000" w14:paraId="0000003A">
      <w:pPr>
        <w:rPr>
          <w:sz w:val="18"/>
          <w:szCs w:val="18"/>
          <w:vertAlign w:val="baseline"/>
        </w:rPr>
      </w:pP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Honestidad</w:t>
      </w:r>
      <w:r w:rsidDel="00000000" w:rsidR="00000000" w:rsidRPr="00000000">
        <w:rPr>
          <w:rtl w:val="0"/>
        </w:rPr>
      </w:r>
    </w:p>
    <w:p w:rsidR="00000000" w:rsidDel="00000000" w:rsidP="00000000" w:rsidRDefault="00000000" w:rsidRPr="00000000" w14:paraId="0000003C">
      <w:pPr>
        <w:rPr>
          <w:sz w:val="18"/>
          <w:szCs w:val="18"/>
          <w:vertAlign w:val="baseline"/>
        </w:rPr>
      </w:pPr>
      <w:r w:rsidDel="00000000" w:rsidR="00000000" w:rsidRPr="00000000">
        <w:rPr>
          <w:sz w:val="18"/>
          <w:szCs w:val="18"/>
          <w:vertAlign w:val="baseline"/>
          <w:rtl w:val="0"/>
        </w:rPr>
        <w:t xml:space="preserve">Siempre trato de hacer las cosas moral y éticamente correctas que me fueron impartidas desde el hogar.</w:t>
      </w:r>
    </w:p>
    <w:p w:rsidR="00000000" w:rsidDel="00000000" w:rsidP="00000000" w:rsidRDefault="00000000" w:rsidRPr="00000000" w14:paraId="0000003D">
      <w:pPr>
        <w:rPr>
          <w:sz w:val="18"/>
          <w:szCs w:val="18"/>
          <w:vertAlign w:val="baseline"/>
        </w:rPr>
      </w:pPr>
      <w:r w:rsidDel="00000000" w:rsidR="00000000" w:rsidRPr="00000000">
        <w:rPr>
          <w:rtl w:val="0"/>
        </w:rPr>
      </w:r>
    </w:p>
    <w:p w:rsidR="00000000" w:rsidDel="00000000" w:rsidP="00000000" w:rsidRDefault="00000000" w:rsidRPr="00000000" w14:paraId="0000003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Amabilidad</w:t>
      </w:r>
      <w:r w:rsidDel="00000000" w:rsidR="00000000" w:rsidRPr="00000000">
        <w:rPr>
          <w:rtl w:val="0"/>
        </w:rPr>
      </w:r>
    </w:p>
    <w:p w:rsidR="00000000" w:rsidDel="00000000" w:rsidP="00000000" w:rsidRDefault="00000000" w:rsidRPr="00000000" w14:paraId="0000003F">
      <w:pPr>
        <w:rPr>
          <w:sz w:val="18"/>
          <w:szCs w:val="18"/>
          <w:vertAlign w:val="baseline"/>
        </w:rPr>
      </w:pPr>
      <w:r w:rsidDel="00000000" w:rsidR="00000000" w:rsidRPr="00000000">
        <w:rPr>
          <w:sz w:val="18"/>
          <w:szCs w:val="18"/>
          <w:vertAlign w:val="baseline"/>
          <w:rtl w:val="0"/>
        </w:rPr>
        <w:t xml:space="preserve">Reconozco a mis superiores e iguales y a todos me dirijo con el respeto y cordialidad que merecen.</w:t>
      </w:r>
    </w:p>
    <w:p w:rsidR="00000000" w:rsidDel="00000000" w:rsidP="00000000" w:rsidRDefault="00000000" w:rsidRPr="00000000" w14:paraId="00000040">
      <w:pPr>
        <w:rPr>
          <w:sz w:val="18"/>
          <w:szCs w:val="18"/>
          <w:vertAlign w:val="baseline"/>
        </w:rPr>
      </w:pPr>
      <w:r w:rsidDel="00000000" w:rsidR="00000000" w:rsidRPr="00000000">
        <w:rPr>
          <w:rtl w:val="0"/>
        </w:rPr>
      </w:r>
    </w:p>
    <w:p w:rsidR="00000000" w:rsidDel="00000000" w:rsidP="00000000" w:rsidRDefault="00000000" w:rsidRPr="00000000" w14:paraId="00000041">
      <w:pPr>
        <w:rPr>
          <w:sz w:val="18"/>
          <w:szCs w:val="18"/>
          <w:vertAlign w:val="baseline"/>
        </w:rPr>
      </w:pPr>
      <w:sdt>
        <w:sdtPr>
          <w:tag w:val="goog_rdk_68"/>
        </w:sdtPr>
        <w:sdtContent>
          <w:commentRangeStart w:id="9"/>
        </w:sdtContent>
      </w:sdt>
      <w:r w:rsidDel="00000000" w:rsidR="00000000" w:rsidRPr="00000000">
        <w:rPr>
          <w:sz w:val="18"/>
          <w:szCs w:val="18"/>
          <w:vertAlign w:val="baseline"/>
          <w:rtl w:val="0"/>
        </w:rPr>
        <w:t xml:space="preserve">Teniendo en cuenta lo anterior la línea de énfasis que elijo recorrer es la línea de “Ingeniería de Software y sistemas de información”, siento que el impacto social es infinito y estará limitado por mi imaginación</w:t>
      </w:r>
      <w:sdt>
        <w:sdtPr>
          <w:tag w:val="goog_rdk_69"/>
        </w:sdtPr>
        <w:sdtContent>
          <w:ins w:author="DANIEL TABORDA OBANDO" w:id="31" w:date="2021-12-07T17:29:50Z">
            <w:r w:rsidDel="00000000" w:rsidR="00000000" w:rsidRPr="00000000">
              <w:rPr>
                <w:sz w:val="18"/>
                <w:szCs w:val="18"/>
                <w:vertAlign w:val="baseline"/>
                <w:rtl w:val="0"/>
              </w:rPr>
              <w:t xml:space="preserve">.</w:t>
            </w:r>
          </w:ins>
        </w:sdtContent>
      </w:sdt>
      <w:sdt>
        <w:sdtPr>
          <w:tag w:val="goog_rdk_70"/>
        </w:sdtPr>
        <w:sdtContent>
          <w:del w:author="DANIEL TABORDA OBANDO" w:id="31" w:date="2021-12-07T17:29:50Z">
            <w:r w:rsidDel="00000000" w:rsidR="00000000" w:rsidRPr="00000000">
              <w:rPr>
                <w:sz w:val="18"/>
                <w:szCs w:val="18"/>
                <w:vertAlign w:val="baseline"/>
                <w:rtl w:val="0"/>
              </w:rPr>
              <w:delText xml:space="preserve">,</w:delText>
            </w:r>
          </w:del>
        </w:sdtContent>
      </w:sdt>
      <w:r w:rsidDel="00000000" w:rsidR="00000000" w:rsidRPr="00000000">
        <w:rPr>
          <w:sz w:val="18"/>
          <w:szCs w:val="18"/>
          <w:vertAlign w:val="baseline"/>
          <w:rtl w:val="0"/>
        </w:rPr>
        <w:t xml:space="preserve"> </w:t>
      </w:r>
      <w:sdt>
        <w:sdtPr>
          <w:tag w:val="goog_rdk_71"/>
        </w:sdtPr>
        <w:sdtContent>
          <w:ins w:author="DANIEL TABORDA OBANDO" w:id="32" w:date="2021-12-07T17:29:53Z">
            <w:r w:rsidDel="00000000" w:rsidR="00000000" w:rsidRPr="00000000">
              <w:rPr>
                <w:sz w:val="18"/>
                <w:szCs w:val="18"/>
                <w:vertAlign w:val="baseline"/>
                <w:rtl w:val="0"/>
              </w:rPr>
              <w:t xml:space="preserve">Gracias</w:t>
            </w:r>
          </w:ins>
        </w:sdtContent>
      </w:sdt>
      <w:sdt>
        <w:sdtPr>
          <w:tag w:val="goog_rdk_72"/>
        </w:sdtPr>
        <w:sdtContent>
          <w:del w:author="DANIEL TABORDA OBANDO" w:id="32" w:date="2021-12-07T17:29:53Z">
            <w:r w:rsidDel="00000000" w:rsidR="00000000" w:rsidRPr="00000000">
              <w:rPr>
                <w:sz w:val="18"/>
                <w:szCs w:val="18"/>
                <w:vertAlign w:val="baseline"/>
                <w:rtl w:val="0"/>
              </w:rPr>
              <w:delText xml:space="preserve">gracias</w:delText>
            </w:r>
          </w:del>
        </w:sdtContent>
      </w:sdt>
      <w:r w:rsidDel="00000000" w:rsidR="00000000" w:rsidRPr="00000000">
        <w:rPr>
          <w:sz w:val="18"/>
          <w:szCs w:val="18"/>
          <w:vertAlign w:val="baseline"/>
          <w:rtl w:val="0"/>
        </w:rPr>
        <w:t xml:space="preserve"> a esta línea podré abarcar cualquier área, </w:t>
      </w:r>
      <w:sdt>
        <w:sdtPr>
          <w:tag w:val="goog_rdk_73"/>
        </w:sdtPr>
        <w:sdtContent>
          <w:del w:author="DANIEL TABORDA OBANDO" w:id="33" w:date="2021-12-07T17:30:34Z">
            <w:r w:rsidDel="00000000" w:rsidR="00000000" w:rsidRPr="00000000">
              <w:rPr>
                <w:sz w:val="18"/>
                <w:szCs w:val="18"/>
                <w:vertAlign w:val="baseline"/>
                <w:rtl w:val="0"/>
              </w:rPr>
              <w:delText xml:space="preserve">como, </w:delText>
            </w:r>
          </w:del>
        </w:sdtContent>
      </w:sdt>
      <w:r w:rsidDel="00000000" w:rsidR="00000000" w:rsidRPr="00000000">
        <w:rPr>
          <w:sz w:val="18"/>
          <w:szCs w:val="18"/>
          <w:vertAlign w:val="baseline"/>
          <w:rtl w:val="0"/>
        </w:rPr>
        <w:t xml:space="preserve">por ejemplo</w:t>
      </w:r>
      <w:sdt>
        <w:sdtPr>
          <w:tag w:val="goog_rdk_74"/>
        </w:sdtPr>
        <w:sdtContent>
          <w:ins w:author="DANIEL TABORDA OBANDO" w:id="34" w:date="2021-12-07T17:30:36Z">
            <w:r w:rsidDel="00000000" w:rsidR="00000000" w:rsidRPr="00000000">
              <w:rPr>
                <w:sz w:val="18"/>
                <w:szCs w:val="18"/>
                <w:vertAlign w:val="baseline"/>
                <w:rtl w:val="0"/>
              </w:rPr>
              <w:t xml:space="preserve">:</w:t>
            </w:r>
          </w:ins>
        </w:sdtContent>
      </w:sdt>
      <w:sdt>
        <w:sdtPr>
          <w:tag w:val="goog_rdk_75"/>
        </w:sdtPr>
        <w:sdtContent>
          <w:del w:author="DANIEL TABORDA OBANDO" w:id="34" w:date="2021-12-07T17:30:36Z">
            <w:r w:rsidDel="00000000" w:rsidR="00000000" w:rsidRPr="00000000">
              <w:rPr>
                <w:sz w:val="18"/>
                <w:szCs w:val="18"/>
                <w:vertAlign w:val="baseline"/>
                <w:rtl w:val="0"/>
              </w:rPr>
              <w:delText xml:space="preserve">.</w:delText>
            </w:r>
          </w:del>
        </w:sdtContent>
      </w:sdt>
      <w:r w:rsidDel="00000000" w:rsidR="00000000" w:rsidRPr="00000000">
        <w:rPr>
          <w:sz w:val="18"/>
          <w:szCs w:val="18"/>
          <w:vertAlign w:val="baseline"/>
          <w:rtl w:val="0"/>
        </w:rPr>
        <w:t xml:space="preserve"> </w:t>
      </w:r>
      <w:sdt>
        <w:sdtPr>
          <w:tag w:val="goog_rdk_76"/>
        </w:sdtPr>
        <w:sdtContent>
          <w:del w:author="DANIEL TABORDA OBANDO" w:id="35" w:date="2021-12-07T17:30:46Z">
            <w:r w:rsidDel="00000000" w:rsidR="00000000" w:rsidRPr="00000000">
              <w:rPr>
                <w:sz w:val="18"/>
                <w:szCs w:val="18"/>
                <w:vertAlign w:val="baseline"/>
                <w:rtl w:val="0"/>
              </w:rPr>
              <w:delText xml:space="preserve">D</w:delText>
            </w:r>
          </w:del>
        </w:sdtContent>
      </w:sdt>
      <w:sdt>
        <w:sdtPr>
          <w:tag w:val="goog_rdk_77"/>
        </w:sdtPr>
        <w:sdtContent>
          <w:ins w:author="DANIEL TABORDA OBANDO" w:id="35" w:date="2021-12-07T17:30:46Z">
            <w:r w:rsidDel="00000000" w:rsidR="00000000" w:rsidRPr="00000000">
              <w:rPr>
                <w:sz w:val="18"/>
                <w:szCs w:val="18"/>
                <w:vertAlign w:val="baseline"/>
                <w:rtl w:val="0"/>
              </w:rPr>
              <w:t xml:space="preserve">d</w:t>
            </w:r>
          </w:ins>
        </w:sdtContent>
      </w:sdt>
      <w:r w:rsidDel="00000000" w:rsidR="00000000" w:rsidRPr="00000000">
        <w:rPr>
          <w:sz w:val="18"/>
          <w:szCs w:val="18"/>
          <w:vertAlign w:val="baseline"/>
          <w:rtl w:val="0"/>
        </w:rPr>
        <w:t xml:space="preserve">esarrollo de sistemas de información, manejo de datos (</w:t>
      </w:r>
      <w:sdt>
        <w:sdtPr>
          <w:tag w:val="goog_rdk_78"/>
        </w:sdtPr>
        <w:sdtContent>
          <w:del w:author="DANIEL TABORDA OBANDO" w:id="36" w:date="2021-12-07T17:30:55Z">
            <w:r w:rsidDel="00000000" w:rsidR="00000000" w:rsidRPr="00000000">
              <w:rPr>
                <w:sz w:val="18"/>
                <w:szCs w:val="18"/>
                <w:vertAlign w:val="baseline"/>
                <w:rtl w:val="0"/>
              </w:rPr>
              <w:delText xml:space="preserve">F</w:delText>
            </w:r>
          </w:del>
        </w:sdtContent>
      </w:sdt>
      <w:sdt>
        <w:sdtPr>
          <w:tag w:val="goog_rdk_79"/>
        </w:sdtPr>
        <w:sdtContent>
          <w:ins w:author="DANIEL TABORDA OBANDO" w:id="36" w:date="2021-12-07T17:30:55Z">
            <w:r w:rsidDel="00000000" w:rsidR="00000000" w:rsidRPr="00000000">
              <w:rPr>
                <w:sz w:val="18"/>
                <w:szCs w:val="18"/>
                <w:vertAlign w:val="baseline"/>
                <w:rtl w:val="0"/>
              </w:rPr>
              <w:t xml:space="preserve">f</w:t>
            </w:r>
          </w:ins>
        </w:sdtContent>
      </w:sdt>
      <w:r w:rsidDel="00000000" w:rsidR="00000000" w:rsidRPr="00000000">
        <w:rPr>
          <w:sz w:val="18"/>
          <w:szCs w:val="18"/>
          <w:vertAlign w:val="baseline"/>
          <w:rtl w:val="0"/>
        </w:rPr>
        <w:t xml:space="preserve">inanzas), </w:t>
      </w:r>
      <w:sdt>
        <w:sdtPr>
          <w:tag w:val="goog_rdk_80"/>
        </w:sdtPr>
        <w:sdtContent>
          <w:del w:author="DANIEL TABORDA OBANDO" w:id="37" w:date="2021-12-07T17:31:01Z">
            <w:r w:rsidDel="00000000" w:rsidR="00000000" w:rsidRPr="00000000">
              <w:rPr>
                <w:sz w:val="18"/>
                <w:szCs w:val="18"/>
                <w:vertAlign w:val="baseline"/>
                <w:rtl w:val="0"/>
              </w:rPr>
              <w:delText xml:space="preserve">D</w:delText>
            </w:r>
          </w:del>
        </w:sdtContent>
      </w:sdt>
      <w:sdt>
        <w:sdtPr>
          <w:tag w:val="goog_rdk_81"/>
        </w:sdtPr>
        <w:sdtContent>
          <w:ins w:author="DANIEL TABORDA OBANDO" w:id="37" w:date="2021-12-07T17:31:01Z">
            <w:r w:rsidDel="00000000" w:rsidR="00000000" w:rsidRPr="00000000">
              <w:rPr>
                <w:sz w:val="18"/>
                <w:szCs w:val="18"/>
                <w:vertAlign w:val="baseline"/>
                <w:rtl w:val="0"/>
              </w:rPr>
              <w:t xml:space="preserve">d</w:t>
            </w:r>
          </w:ins>
        </w:sdtContent>
      </w:sdt>
      <w:r w:rsidDel="00000000" w:rsidR="00000000" w:rsidRPr="00000000">
        <w:rPr>
          <w:sz w:val="18"/>
          <w:szCs w:val="18"/>
          <w:vertAlign w:val="baseline"/>
          <w:rtl w:val="0"/>
        </w:rPr>
        <w:t xml:space="preserve">esarrollo de sistemas que optimicen el trabajo de los servicios de salud entre otros</w:t>
      </w:r>
      <w:sdt>
        <w:sdtPr>
          <w:tag w:val="goog_rdk_82"/>
        </w:sdtPr>
        <w:sdtContent>
          <w:ins w:author="DANIEL TABORDA OBANDO" w:id="38" w:date="2021-12-07T17:31:09Z">
            <w:r w:rsidDel="00000000" w:rsidR="00000000" w:rsidRPr="00000000">
              <w:rPr>
                <w:sz w:val="18"/>
                <w:szCs w:val="18"/>
                <w:vertAlign w:val="baseline"/>
                <w:rtl w:val="0"/>
              </w:rPr>
              <w:t xml:space="preserve">.</w:t>
            </w:r>
          </w:ins>
        </w:sdtContent>
      </w:sdt>
      <w:sdt>
        <w:sdtPr>
          <w:tag w:val="goog_rdk_83"/>
        </w:sdtPr>
        <w:sdtContent>
          <w:del w:author="DANIEL TABORDA OBANDO" w:id="38" w:date="2021-12-07T17:31:09Z">
            <w:r w:rsidDel="00000000" w:rsidR="00000000" w:rsidRPr="00000000">
              <w:rPr>
                <w:sz w:val="18"/>
                <w:szCs w:val="18"/>
                <w:vertAlign w:val="baseline"/>
                <w:rtl w:val="0"/>
              </w:rPr>
              <w:delText xml:space="preserve">,</w:delText>
            </w:r>
          </w:del>
        </w:sdtContent>
      </w:sdt>
      <w:r w:rsidDel="00000000" w:rsidR="00000000" w:rsidRPr="00000000">
        <w:rPr>
          <w:sz w:val="18"/>
          <w:szCs w:val="18"/>
          <w:vertAlign w:val="baseline"/>
          <w:rtl w:val="0"/>
        </w:rPr>
        <w:t xml:space="preserve"> </w:t>
      </w:r>
      <w:sdt>
        <w:sdtPr>
          <w:tag w:val="goog_rdk_84"/>
        </w:sdtPr>
        <w:sdtContent>
          <w:del w:author="DANIEL TABORDA OBANDO" w:id="39" w:date="2021-12-07T17:31:13Z">
            <w:r w:rsidDel="00000000" w:rsidR="00000000" w:rsidRPr="00000000">
              <w:rPr>
                <w:sz w:val="18"/>
                <w:szCs w:val="18"/>
                <w:vertAlign w:val="baseline"/>
                <w:rtl w:val="0"/>
              </w:rPr>
              <w:delText xml:space="preserve">s</w:delText>
            </w:r>
          </w:del>
        </w:sdtContent>
      </w:sdt>
      <w:sdt>
        <w:sdtPr>
          <w:tag w:val="goog_rdk_85"/>
        </w:sdtPr>
        <w:sdtContent>
          <w:ins w:author="DANIEL TABORDA OBANDO" w:id="39" w:date="2021-12-07T17:31:13Z">
            <w:r w:rsidDel="00000000" w:rsidR="00000000" w:rsidRPr="00000000">
              <w:rPr>
                <w:sz w:val="18"/>
                <w:szCs w:val="18"/>
                <w:vertAlign w:val="baseline"/>
                <w:rtl w:val="0"/>
              </w:rPr>
              <w:t xml:space="preserve">S</w:t>
            </w:r>
          </w:ins>
        </w:sdtContent>
      </w:sdt>
      <w:r w:rsidDel="00000000" w:rsidR="00000000" w:rsidRPr="00000000">
        <w:rPr>
          <w:sz w:val="18"/>
          <w:szCs w:val="18"/>
          <w:vertAlign w:val="baseline"/>
          <w:rtl w:val="0"/>
        </w:rPr>
        <w:t xml:space="preserve">iento que las posibilidades están ahí, solamente hay que incursionar en alguna rama y hacer todo el esfuerzo necesario por ayudar al que lo requiera, a futuro podría desarrollar x o y mecanismo o sistema que facilite x tarea, y con el paso del tiempo realizar mejoras una y otra vez que hagan de aquel proyecto único e irremplazable.</w:t>
      </w:r>
    </w:p>
    <w:p w:rsidR="00000000" w:rsidDel="00000000" w:rsidP="00000000" w:rsidRDefault="00000000" w:rsidRPr="00000000" w14:paraId="00000042">
      <w:pPr>
        <w:rPr>
          <w:sz w:val="18"/>
          <w:szCs w:val="18"/>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sz w:val="18"/>
          <w:szCs w:val="18"/>
          <w:vertAlign w:val="baseline"/>
          <w:rtl w:val="0"/>
        </w:rPr>
        <w:t xml:space="preserve">Para cumplir con mi ruta lo ideal sería nutrir mi conocimiento básico con las asignaturas obligatorias del programa y en el momento oportuno ingresar a la línea de énfasis anteriormente mencionada y culminar los 3 niveles que ofrece la </w:t>
      </w:r>
      <w:sdt>
        <w:sdtPr>
          <w:tag w:val="goog_rdk_86"/>
        </w:sdtPr>
        <w:sdtContent>
          <w:del w:author="DANIEL TABORDA OBANDO" w:id="40" w:date="2021-12-07T17:31:48Z">
            <w:r w:rsidDel="00000000" w:rsidR="00000000" w:rsidRPr="00000000">
              <w:rPr>
                <w:sz w:val="18"/>
                <w:szCs w:val="18"/>
                <w:vertAlign w:val="baseline"/>
                <w:rtl w:val="0"/>
              </w:rPr>
              <w:delText xml:space="preserve">u</w:delText>
            </w:r>
          </w:del>
        </w:sdtContent>
      </w:sdt>
      <w:sdt>
        <w:sdtPr>
          <w:tag w:val="goog_rdk_87"/>
        </w:sdtPr>
        <w:sdtContent>
          <w:ins w:author="DANIEL TABORDA OBANDO" w:id="40" w:date="2021-12-07T17:31:48Z">
            <w:r w:rsidDel="00000000" w:rsidR="00000000" w:rsidRPr="00000000">
              <w:rPr>
                <w:sz w:val="18"/>
                <w:szCs w:val="18"/>
                <w:vertAlign w:val="baseline"/>
                <w:rtl w:val="0"/>
              </w:rPr>
              <w:t xml:space="preserve">U</w:t>
            </w:r>
          </w:ins>
        </w:sdtContent>
      </w:sdt>
      <w:r w:rsidDel="00000000" w:rsidR="00000000" w:rsidRPr="00000000">
        <w:rPr>
          <w:sz w:val="18"/>
          <w:szCs w:val="18"/>
          <w:vertAlign w:val="baseline"/>
          <w:rtl w:val="0"/>
        </w:rPr>
        <w:t xml:space="preserve">niversidad de Antioquia, y eso no es todo, una vez sea profesional, continuaré buscando una maestría, especialización, o información en línea que me ayude a mejorar mis conocimientos en el área de mi elección constantemente.</w:t>
      </w:r>
      <w:r w:rsidDel="00000000" w:rsidR="00000000" w:rsidRPr="00000000">
        <w:rPr>
          <w:vertAlign w:val="baseline"/>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¿QUÉ ES UN BUEN INGENIERO DE SISTEMAS?</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sdt>
        <w:sdtPr>
          <w:tag w:val="goog_rdk_88"/>
        </w:sdtPr>
        <w:sdtContent>
          <w:commentRangeStart w:id="10"/>
        </w:sdtContent>
      </w:sdt>
      <w:r w:rsidDel="00000000" w:rsidR="00000000" w:rsidRPr="00000000">
        <w:rPr>
          <w:sz w:val="18"/>
          <w:szCs w:val="18"/>
          <w:vertAlign w:val="baseline"/>
          <w:rtl w:val="0"/>
        </w:rPr>
        <w:t xml:space="preserve">Es aquel que integra todo el conocimiento teórico y aprendizaje social aprendido por la academia y la vida, aquel que comparte ideas, trabaja en equipo, escucha y realiza sus respectivas funciones para el crecimiento de una empresa o bienestar humano.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CONCLUSIONES</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Como seres humanos tenemos fortalezas y debilidades, solo de nosotros depende trabajarlas y mejorar día a día. </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 tiempo es un buen amigo, hay que aprovecharlo al máximo.</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 ser un buen profesional solo se requiere recordar. Recordar el origen, de donde es y donde está ahora, recordar las experiencias y aprendizajes durante el proceso, y recordar que alguna vez se empezó desde cero, no se nace con el conocimiento adquirido.</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4E">
      <w:pPr>
        <w:numPr>
          <w:ilvl w:val="0"/>
          <w:numId w:val="1"/>
        </w:numPr>
        <w:ind w:left="360" w:hanging="360"/>
        <w:jc w:val="both"/>
        <w:rPr>
          <w:sz w:val="16"/>
          <w:szCs w:val="16"/>
          <w:vertAlign w:val="baseline"/>
        </w:rPr>
      </w:pPr>
      <w:sdt>
        <w:sdtPr>
          <w:tag w:val="goog_rdk_89"/>
        </w:sdtPr>
        <w:sdtContent>
          <w:commentRangeStart w:id="11"/>
        </w:sdtContent>
      </w:sdt>
      <w:r w:rsidDel="00000000" w:rsidR="00000000" w:rsidRPr="00000000">
        <w:rPr>
          <w:sz w:val="16"/>
          <w:szCs w:val="16"/>
          <w:vertAlign w:val="baseline"/>
          <w:rtl w:val="0"/>
        </w:rPr>
        <w:t xml:space="preserve">Universidad d</w:t>
      </w:r>
      <w:commentRangeEnd w:id="11"/>
      <w:r w:rsidDel="00000000" w:rsidR="00000000" w:rsidRPr="00000000">
        <w:commentReference w:id="11"/>
      </w:r>
      <w:r w:rsidDel="00000000" w:rsidR="00000000" w:rsidRPr="00000000">
        <w:rPr>
          <w:sz w:val="16"/>
          <w:szCs w:val="16"/>
          <w:vertAlign w:val="baseline"/>
          <w:rtl w:val="0"/>
        </w:rPr>
        <w:t xml:space="preserve">e Antioquia. “Facultad de Ingeniería, acerca del programa.” Disponible en: </w:t>
      </w:r>
      <w:hyperlink r:id="rId11">
        <w:r w:rsidDel="00000000" w:rsidR="00000000" w:rsidRPr="00000000">
          <w:rPr>
            <w:color w:val="0000ff"/>
            <w:sz w:val="16"/>
            <w:szCs w:val="16"/>
            <w:u w:val="single"/>
            <w:vertAlign w:val="baseline"/>
            <w:rtl w:val="0"/>
          </w:rPr>
          <w:t xml:space="preserve">https://www.udea.edu.co/wps/portal/udea/web/inicio/unidades-academicas/ingenieria/estudiar-facultad/pregrados/ingenieria-sistemas</w:t>
        </w:r>
      </w:hyperlink>
      <w:r w:rsidDel="00000000" w:rsidR="00000000" w:rsidRPr="00000000">
        <w:rPr>
          <w:rtl w:val="0"/>
        </w:rPr>
      </w:r>
    </w:p>
    <w:p w:rsidR="00000000" w:rsidDel="00000000" w:rsidP="00000000" w:rsidRDefault="00000000" w:rsidRPr="00000000" w14:paraId="0000004F">
      <w:pPr>
        <w:numPr>
          <w:ilvl w:val="0"/>
          <w:numId w:val="1"/>
        </w:numPr>
        <w:ind w:left="360" w:hanging="360"/>
        <w:jc w:val="both"/>
        <w:rPr>
          <w:sz w:val="16"/>
          <w:szCs w:val="16"/>
          <w:vertAlign w:val="baseline"/>
        </w:rPr>
      </w:pPr>
      <w:sdt>
        <w:sdtPr>
          <w:tag w:val="goog_rdk_90"/>
        </w:sdtPr>
        <w:sdtContent>
          <w:commentRangeStart w:id="12"/>
        </w:sdtContent>
      </w:sdt>
      <w:r w:rsidDel="00000000" w:rsidR="00000000" w:rsidRPr="00000000">
        <w:rPr>
          <w:sz w:val="16"/>
          <w:szCs w:val="16"/>
          <w:vertAlign w:val="baseline"/>
          <w:rtl w:val="0"/>
        </w:rPr>
        <w:t xml:space="preserve">Universidad de</w:t>
      </w:r>
      <w:commentRangeEnd w:id="12"/>
      <w:r w:rsidDel="00000000" w:rsidR="00000000" w:rsidRPr="00000000">
        <w:commentReference w:id="12"/>
      </w:r>
      <w:r w:rsidDel="00000000" w:rsidR="00000000" w:rsidRPr="00000000">
        <w:rPr>
          <w:sz w:val="16"/>
          <w:szCs w:val="16"/>
          <w:vertAlign w:val="baseline"/>
          <w:rtl w:val="0"/>
        </w:rPr>
        <w:t xml:space="preserve"> Antioquia. “ Facultad de Ingeniería, Informe de autoevaluación Programa de Ingeniería de Sistemas. Disponible en: </w:t>
      </w:r>
      <w:hyperlink r:id="rId12">
        <w:r w:rsidDel="00000000" w:rsidR="00000000" w:rsidRPr="00000000">
          <w:rPr>
            <w:color w:val="0000ff"/>
            <w:sz w:val="16"/>
            <w:szCs w:val="16"/>
            <w:u w:val="single"/>
            <w:vertAlign w:val="baseline"/>
            <w:rtl w:val="0"/>
          </w:rPr>
          <w:t xml:space="preserve">https://drive.google.com/file/d/1DGWGwQfRWKylovHfdGb3T5b6fPC1Gz87/view</w:t>
        </w:r>
      </w:hyperlink>
      <w:r w:rsidDel="00000000" w:rsidR="00000000" w:rsidRPr="00000000">
        <w:rPr>
          <w:rtl w:val="0"/>
        </w:rPr>
      </w:r>
    </w:p>
    <w:p w:rsidR="00000000" w:rsidDel="00000000" w:rsidP="00000000" w:rsidRDefault="00000000" w:rsidRPr="00000000" w14:paraId="00000050">
      <w:pPr>
        <w:numPr>
          <w:ilvl w:val="0"/>
          <w:numId w:val="1"/>
        </w:numPr>
        <w:ind w:left="360" w:hanging="360"/>
        <w:jc w:val="both"/>
        <w:rPr>
          <w:sz w:val="16"/>
          <w:szCs w:val="16"/>
          <w:vertAlign w:val="baseline"/>
        </w:rPr>
      </w:pPr>
      <w:sdt>
        <w:sdtPr>
          <w:tag w:val="goog_rdk_91"/>
        </w:sdtPr>
        <w:sdtContent>
          <w:commentRangeStart w:id="13"/>
        </w:sdtContent>
      </w:sdt>
      <w:r w:rsidDel="00000000" w:rsidR="00000000" w:rsidRPr="00000000">
        <w:rPr>
          <w:i w:val="1"/>
          <w:sz w:val="16"/>
          <w:szCs w:val="16"/>
          <w:vertAlign w:val="baseline"/>
          <w:rtl w:val="0"/>
        </w:rPr>
        <w:t xml:space="preserve">Fig. 1. Tabla</w:t>
      </w:r>
      <w:commentRangeEnd w:id="13"/>
      <w:r w:rsidDel="00000000" w:rsidR="00000000" w:rsidRPr="00000000">
        <w:commentReference w:id="13"/>
      </w:r>
      <w:r w:rsidDel="00000000" w:rsidR="00000000" w:rsidRPr="00000000">
        <w:rPr>
          <w:i w:val="1"/>
          <w:sz w:val="16"/>
          <w:szCs w:val="16"/>
          <w:vertAlign w:val="baseline"/>
          <w:rtl w:val="0"/>
        </w:rPr>
        <w:t xml:space="preserve"> </w:t>
      </w:r>
      <w:sdt>
        <w:sdtPr>
          <w:tag w:val="goog_rdk_92"/>
        </w:sdtPr>
        <w:sdtContent>
          <w:commentRangeStart w:id="14"/>
        </w:sdtContent>
      </w:sdt>
      <w:r w:rsidDel="00000000" w:rsidR="00000000" w:rsidRPr="00000000">
        <w:rPr>
          <w:i w:val="1"/>
          <w:sz w:val="16"/>
          <w:szCs w:val="16"/>
          <w:vertAlign w:val="baseline"/>
          <w:rtl w:val="0"/>
        </w:rPr>
        <w:t xml:space="preserve">“Area profesional </w:t>
      </w:r>
      <w:commentRangeEnd w:id="14"/>
      <w:r w:rsidDel="00000000" w:rsidR="00000000" w:rsidRPr="00000000">
        <w:commentReference w:id="14"/>
      </w:r>
      <w:r w:rsidDel="00000000" w:rsidR="00000000" w:rsidRPr="00000000">
        <w:rPr>
          <w:i w:val="1"/>
          <w:sz w:val="16"/>
          <w:szCs w:val="16"/>
          <w:vertAlign w:val="baseline"/>
          <w:rtl w:val="0"/>
        </w:rPr>
        <w:t xml:space="preserve">y su organización en nícleos y sub áreas acdemicas</w:t>
      </w:r>
      <w:r w:rsidDel="00000000" w:rsidR="00000000" w:rsidRPr="00000000">
        <w:rPr>
          <w:sz w:val="16"/>
          <w:szCs w:val="16"/>
          <w:vertAlign w:val="baseline"/>
          <w:rtl w:val="0"/>
        </w:rPr>
        <w:t xml:space="preserve"> Disponible en: </w:t>
      </w:r>
      <w:hyperlink r:id="rId13">
        <w:r w:rsidDel="00000000" w:rsidR="00000000" w:rsidRPr="00000000">
          <w:rPr>
            <w:color w:val="0000ff"/>
            <w:sz w:val="16"/>
            <w:szCs w:val="16"/>
            <w:u w:val="single"/>
            <w:vertAlign w:val="baseline"/>
            <w:rtl w:val="0"/>
          </w:rPr>
          <w:t xml:space="preserve">https://drive.google.com/file/d/1DGWGwQfRWKylovHfdGb3T5b6fPC1Gz87/view</w:t>
        </w:r>
      </w:hyperlink>
      <w:r w:rsidDel="00000000" w:rsidR="00000000" w:rsidRPr="00000000">
        <w:rPr>
          <w:rtl w:val="0"/>
        </w:rPr>
      </w:r>
    </w:p>
    <w:p w:rsidR="00000000" w:rsidDel="00000000" w:rsidP="00000000" w:rsidRDefault="00000000" w:rsidRPr="00000000" w14:paraId="00000051">
      <w:pPr>
        <w:jc w:val="both"/>
        <w:rPr>
          <w:vertAlign w:val="baseline"/>
        </w:rPr>
      </w:pPr>
      <w:r w:rsidDel="00000000" w:rsidR="00000000" w:rsidRPr="00000000">
        <w:rPr>
          <w:rtl w:val="0"/>
        </w:rPr>
      </w:r>
    </w:p>
    <w:sectPr>
      <w:headerReference r:id="rId14"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9" w:date="2021-12-07T17:32:23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alineado</w:t>
      </w:r>
    </w:p>
  </w:comment>
  <w:comment w:author="DANIEL TABORDA OBANDO" w:id="10" w:date="2021-12-07T17:32:32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alineado</w:t>
      </w:r>
    </w:p>
  </w:comment>
  <w:comment w:author="DANIEL TABORDA OBANDO" w:id="1" w:date="2021-12-07T17:10:4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de letra es 9 en el resumen y las palabras clave. El resto es tamaño 10</w:t>
      </w:r>
    </w:p>
  </w:comment>
  <w:comment w:author="DANIEL TABORDA OBANDO" w:id="4" w:date="2021-12-07T17:20:1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corchetes</w:t>
      </w:r>
    </w:p>
  </w:comment>
  <w:comment w:author="DANIEL TABORDA OBANDO" w:id="0" w:date="2022-01-18T17:17:1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seguido de coma, luego nombre</w:t>
      </w:r>
    </w:p>
  </w:comment>
  <w:comment w:author="DANIEL TABORDA OBANDO" w:id="7" w:date="2021-12-07T17:21:37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Las tablas no deben quedar "huerfanas". Es decir que debes hablar sobre la tabla en el texto. No puedes dejarla que hable por sí sola, el autor debe dar la orientación y la pertinencia de las tablas al interior del texto.</w:t>
      </w:r>
    </w:p>
  </w:comment>
  <w:comment w:author="DANIEL TABORDA OBANDO" w:id="3" w:date="2021-12-07T17:15:53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sólo pone mayúscula inicial después de punto seguido, puntos suspensivos o signos de interrogación y exclamación. El resto va en minúscula.</w:t>
      </w:r>
    </w:p>
  </w:comment>
  <w:comment w:author="DANIEL TABORDA OBANDO" w:id="5" w:date="2021-12-07T17:18:5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corchetes</w:t>
      </w:r>
    </w:p>
  </w:comment>
  <w:comment w:author="DANIEL TABORDA OBANDO" w:id="13" w:date="2021-12-07T17:34:5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referencia no está en el texto con la nomenclatura correcta. Revisar.</w:t>
      </w:r>
    </w:p>
  </w:comment>
  <w:comment w:author="DANIEL TABORDA OBANDO" w:id="6" w:date="2021-12-07T17:23:0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de esta información no es clara. Eso puede deberse a que te hace falta relacionarla con la tabla y por supuesto, un pequeño párrafo donde expliques la tabla y qué representa esta lista de cursos.</w:t>
      </w:r>
    </w:p>
  </w:comment>
  <w:comment w:author="DANIEL TABORDA OBANDO" w:id="14" w:date="2021-12-07T17:35:0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consulta</w:t>
      </w:r>
    </w:p>
  </w:comment>
  <w:comment w:author="DANIEL TABORDA OBANDO" w:id="8" w:date="2021-12-07T17:25:1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oración está incompleta. "Teniendo en cuenta mis principales falencias" es una frase condicional. Eso quiere decir que necesita ser terminada para que tenga sentido.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cómo introducir estas falencias en el texto.</w:t>
      </w:r>
    </w:p>
  </w:comment>
  <w:comment w:author="DANIEL TABORDA OBANDO" w:id="11" w:date="2021-12-07T17:33:59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fecha de consulta</w:t>
      </w:r>
    </w:p>
  </w:comment>
  <w:comment w:author="DANIEL TABORDA OBANDO" w:id="12" w:date="2021-12-07T17:34:1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consulta</w:t>
      </w:r>
    </w:p>
  </w:comment>
  <w:comment w:author="DANIEL TABORDA OBANDO" w:id="2" w:date="2021-12-07T17:13:5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corchetes, no paréntesis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5" w15:done="0"/>
  <w15:commentEx w15:paraId="00000066" w15:done="0"/>
  <w15:commentEx w15:paraId="00000067" w15:done="0"/>
  <w15:commentEx w15:paraId="0000006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jc w:val="both"/>
        <w:rPr>
          <w:sz w:val="16"/>
          <w:szCs w:val="16"/>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5 de Diciembre de 2021.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Morales Manuel, +54- 3017125400. </w:t>
      </w:r>
      <w:hyperlink r:id="rId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manuel.moralesm@udea.edu.co</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Facultad de Ingeniería, Introducción a la       Ingeniería de Sistemas.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ind w:right="360"/>
      <w:jc w:val="center"/>
      <w:rPr>
        <w:vertAlign w:val="baseline"/>
      </w:rPr>
    </w:pPr>
    <w:r w:rsidDel="00000000" w:rsidR="00000000" w:rsidRPr="00000000">
      <w:rPr>
        <w:vertAlign w:val="baseline"/>
        <w:rtl w:val="0"/>
      </w:rPr>
      <w:t xml:space="preserve">1064438424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3">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dea.edu.co/wps/portal/udea/web/inicio/unidades-academicas/ingenieria/estudiar-facultad/pregrados/ingenieria-sistemas" TargetMode="External"/><Relationship Id="rId10" Type="http://schemas.openxmlformats.org/officeDocument/2006/relationships/image" Target="media/image1.png"/><Relationship Id="rId13" Type="http://schemas.openxmlformats.org/officeDocument/2006/relationships/hyperlink" Target="https://drive.google.com/file/d/1DGWGwQfRWKylovHfdGb3T5b6fPC1Gz87/view" TargetMode="External"/><Relationship Id="rId12" Type="http://schemas.openxmlformats.org/officeDocument/2006/relationships/hyperlink" Target="https://drive.google.com/file/d/1DGWGwQfRWKylovHfdGb3T5b6fPC1Gz87/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mailto:manuel.moralesm@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1p44GnKWmfR0/A4/cBMnI/P2NQ==">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