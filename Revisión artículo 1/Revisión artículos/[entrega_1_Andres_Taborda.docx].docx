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ANTIOQUIA</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MIRADA A LA INGENIERÍA DE SISTEMAS Y SU ESTRUCTURA GENERAL, PARA PRESENTAR SOLUCIONES EFECTIVAS ANTE EL OBJETIVO DE DESARROLLO SOSTENIBLE “ACCIÓN POR EL CLIMA”</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ANDRES STIVEN TABORDA VIANA</w:t>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1000559253</w:t>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DICIEMBRE, 2021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MIRADA A LA INGENIERÍA DE SISTEMAS Y SU ESTRUCTURA GENERAL, PARA PRESENTAR SOLUCIONES EFECTIVAS ANTE EL OBJETIVO DE DESARROLLO SOSTENIBLE “ACCIÓN POR EL CLIMA”</w:t>
      </w: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660400</wp:posOffset>
                </wp:positionV>
                <wp:extent cx="5013325" cy="386291"/>
                <wp:effectExtent b="0" l="0" r="0" t="0"/>
                <wp:wrapNone/>
                <wp:docPr id="2" name=""/>
                <a:graphic>
                  <a:graphicData uri="http://schemas.microsoft.com/office/word/2010/wordprocessingShape">
                    <wps:wsp>
                      <wps:cNvSpPr/>
                      <wps:cNvPr id="2" name="Shape 2"/>
                      <wps:spPr>
                        <a:xfrm>
                          <a:off x="2844100" y="3591617"/>
                          <a:ext cx="5003800" cy="3767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A.Taborda, estudiante de la UdeA.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660400</wp:posOffset>
                </wp:positionV>
                <wp:extent cx="5013325" cy="386291"/>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013325" cy="386291"/>
                        </a:xfrm>
                        <a:prstGeom prst="rect"/>
                        <a:ln/>
                      </pic:spPr>
                    </pic:pic>
                  </a:graphicData>
                </a:graphic>
              </wp:anchor>
            </w:drawing>
          </mc:Fallback>
        </mc:AlternateContent>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Resumen/Abstract.</w:t>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pgSz w:h="15840" w:w="12240" w:orient="portrait"/>
          <w:pgMar w:bottom="1009" w:top="1009" w:left="936" w:right="936"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Exploración de la ingeniería de sistemas, partiendo de un enfoque de retroalimentación y aprendizaje de normas y generalidades que rigen el campo de ejecución de un ingeniero de sistemas e identificar las fortalezas y falencias personales, para posteriormente plantear una solución desde esta disciplina frente a una problemática social actual. </w:t>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Exploration of systems engineering, starting from a feedback approach and learning the rules and generalities that govern the field of execution of a systems engineer and identify personal strengths and weaknesses, to later propose a solution from this discipline to a problem current social.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5"/>
      </w:sdtPr>
      <w:sdtContent>
        <w:p w:rsidR="00000000" w:rsidDel="00000000" w:rsidP="00000000" w:rsidRDefault="00000000" w:rsidRPr="00000000" w14:paraId="0000001F">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72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0" w:date="2021-12-10T18:56:32Z">
                <w:rPr/>
              </w:rPrChange>
            </w:rPr>
            <w:pPrChange w:author="DANIEL TABORDA OBANDO" w:id="0" w:date="2021-12-10T18:56:32Z">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pPr>
            </w:pPrChange>
          </w:pP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commentRangeEnd w:id="4"/>
          <w:r w:rsidDel="00000000" w:rsidR="00000000" w:rsidRPr="00000000">
            <w:commentReference w:id="4"/>
          </w:r>
          <w:r w:rsidDel="00000000" w:rsidR="00000000" w:rsidRPr="00000000">
            <w:rPr>
              <w:rtl w:val="0"/>
            </w:rPr>
          </w:r>
        </w:p>
      </w:sdtContent>
    </w:sdt>
    <w:p w:rsidR="00000000" w:rsidDel="00000000" w:rsidP="00000000" w:rsidRDefault="00000000" w:rsidRPr="00000000" w14:paraId="00000020">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Generalidades</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artículo es una creación que forma parte de una estrategia educativa que pretende hacer una introducción al autor y al lector al mundo de la ingeniería de sistemas, para conocer diferentes aspectos inexplorados de esta disciplina, que a su vez servirá para que el autor tome una decisión basándose en esta revisión realizada, sobre si desea dedicar los próximos años de vida en este campo de desarrollo profesional de constante evolución. Después de conocer a fondo dicha materia, se le va a dar un enfoque de ayuda al desarrollo sostenible social, planteando propuestas con base en la ingeniería de sistemas ante la problemática social previamente explorada y elegida en este caso se va a enfocar en soluciones para el objetivo específico “Acción por el clima”.</w:t>
      </w:r>
    </w:p>
    <w:p w:rsidR="00000000" w:rsidDel="00000000" w:rsidP="00000000" w:rsidRDefault="00000000" w:rsidRPr="00000000" w14:paraId="00000022">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Hipótesis.</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como disciplina tiene un campo de ejecución bastante extenso y complejo, es una asignatura que se puede acomodar a los diversos gustos de cada ser en busca del conocimiento constante y desenfrenado, gracias a su gran cantidad de ramas de especialización. En la actualidad se le denomina como “la carrera del futuro”, ¿</w:t>
      </w:r>
      <w:sdt>
        <w:sdtPr>
          <w:tag w:val="goog_rdk_6"/>
        </w:sdtPr>
        <w:sdtContent>
          <w:ins w:author="DANIEL TABORDA OBANDO" w:id="1" w:date="2021-12-10T18:57: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Será</w:t>
            </w:r>
          </w:ins>
        </w:sdtContent>
      </w:sdt>
      <w:sdt>
        <w:sdtPr>
          <w:tag w:val="goog_rdk_7"/>
        </w:sdtPr>
        <w:sdtContent>
          <w:del w:author="DANIEL TABORDA OBANDO" w:id="1" w:date="2021-12-10T18:57: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8"/>
        </w:sdtPr>
        <w:sdtContent>
          <w:ins w:author="DANIEL TABORDA OBANDO" w:id="2" w:date="2021-12-10T18:5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válida</w:t>
            </w:r>
          </w:ins>
        </w:sdtContent>
      </w:sdt>
      <w:sdt>
        <w:sdtPr>
          <w:tag w:val="goog_rdk_9"/>
        </w:sdtPr>
        <w:sdtContent>
          <w:del w:author="DANIEL TABORDA OBANDO" w:id="2" w:date="2021-12-10T18:5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valida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dicha afirmación?, en el contenido de este </w:t>
      </w:r>
      <w:sdt>
        <w:sdtPr>
          <w:tag w:val="goog_rdk_10"/>
        </w:sdtPr>
        <w:sdtContent>
          <w:ins w:author="DANIEL TABORDA OBANDO" w:id="3" w:date="2021-12-10T18:57: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w:t>
            </w:r>
          </w:ins>
        </w:sdtContent>
      </w:sdt>
      <w:sdt>
        <w:sdtPr>
          <w:tag w:val="goog_rdk_11"/>
        </w:sdtPr>
        <w:sdtContent>
          <w:del w:author="DANIEL TABORDA OBANDO" w:id="3" w:date="2021-12-10T18:57: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desarrollaremos una exploración bastante completa para firmar o refutar dicha hipótesis planteada a manera de pensamiento o posición actual del autor frente a la ingeniería.</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Preguntas de investigación.</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lo largo del presente artículo se responderán </w:t>
      </w:r>
      <w:sdt>
        <w:sdtPr>
          <w:tag w:val="goog_rdk_12"/>
        </w:sdtPr>
        <w:sdtContent>
          <w:ins w:author="DANIEL TABORDA OBANDO" w:id="4" w:date="2021-12-10T18:58:1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algunas </w:t>
            </w:r>
          </w:ins>
        </w:sdtContent>
      </w:sdt>
      <w:sdt>
        <w:sdtPr>
          <w:tag w:val="goog_rdk_13"/>
        </w:sdtPr>
        <w:sdtContent>
          <w:del w:author="DANIEL TABORDA OBANDO" w:id="4" w:date="2021-12-10T18:58:1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demasiadas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preguntas, pero todas giran en torno a tres preguntas principales, ¿Qué es la ingeniería de sistemas?, esta pregunta abarca sus ramas, campo de aplicación, evolución, entre otros. ¿Cómo canalizar la capacidad creativa de la ingeniería de sistemas para dar solución al objetivo propuesto?, esta pregunta resuelve todas las incógnitas que giren en torno a una aplicación en pro de un conjunto social en específico, por último tenemos una pregunta que tiene más relación con el autor del artículo, ¿Qué capacidades y falencias presenta en la actualidad frente a su nueva carrera?, esta pregunta es la principal ya que tomando como base las demás preguntas de investigación, se podrá tener una guía de las fortalezas y campos en que se deben mejorar diferentes aspectos conceptuales o morales.</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Referentes teóricos.</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principales referentes teóricos tendremos material del curso “Introducción a la ingeniería de sistemas”, además de otros recursos, provenientes de investigaciones externas que tendrán su respectiva referenciación en el apartado de referencias bibliográficas.</w:t>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4"/>
        </w:sdtPr>
        <w:sdtContent>
          <w:commentRangeStart w:id="5"/>
        </w:sdtContent>
      </w:sdt>
      <w:r w:rsidDel="00000000" w:rsidR="00000000" w:rsidRPr="00000000">
        <w:rPr>
          <w:rtl w:val="0"/>
        </w:rPr>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w:t>
      </w:r>
    </w:p>
    <w:p w:rsidR="00000000" w:rsidDel="00000000" w:rsidP="00000000" w:rsidRDefault="00000000" w:rsidRPr="00000000" w14:paraId="00000033">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72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Preguntas de introducción.</w:t>
      </w:r>
    </w:p>
    <w:p w:rsidR="00000000" w:rsidDel="00000000" w:rsidP="00000000" w:rsidRDefault="00000000" w:rsidRPr="00000000" w14:paraId="00000034">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las líneas o áreas de estudio de ingeniería de sistemas?</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5"/>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 conjunto de información perteneciente a una misma línea que es ordenada de forma sistemática, para ser analizados, transmitidos o recuperados según sea la necesidad vigente, en pocas palabras es un sistema de almacenamiento de información, que surge a partir de la necesidad de optimizar un sistema obsoleto de almacenamiento físico mediante la computación.</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Telecomunicaciones, intercambio de información a distancia mediante archivos de voz, escritos o video, compartir datos a través de medios tecnológicos transportados mediante señales eléctricas.</w:t>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 de proyectos, aplicación de conocimientos, herramientas, técnicas y habilidades, enfocado en la creación y dirección de proyectos con relación al campo sistemático.</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 creación, testeo y mantenimiento de un software computacional, paquetes de software.</w:t>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 hacer uso de las herramientas de programación para crear una aplicación que brinde entretenimiento a las personas que disfrutan de estas aplicaciones interactivas que explotan el potencial creativ</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 humanístico, el campo humanístico es un ente de suma importancia dentro de la ingeniería de sistemas, ya que es el conjunto de conocimientos, habilidades, valores, métodos y procedimientos, que permiten una interacción entre las personas y nos permite actuar de forma humanista continuamente sin importar la situación.</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Segunda lengua, el </w:t>
      </w:r>
      <w:sdt>
        <w:sdtPr>
          <w:tag w:val="goog_rdk_16"/>
        </w:sdtPr>
        <w:sdtContent>
          <w:ins w:author="DANIEL TABORDA OBANDO" w:id="5" w:date="2021-12-10T19:0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7"/>
        </w:sdtPr>
        <w:sdtContent>
          <w:del w:author="DANIEL TABORDA OBANDO" w:id="5" w:date="2021-12-10T19:0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la segunda lengua que se debe aprender para entender el idioma madre de la programación, entonces es un idioma de vital importancia dentro de las distintas ramas de la ingeniería de sistemas.</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o cuáles de las líneas o áreas de la ingeniería de sistemas le llaman más la atención </w:t>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y por qué me gustan</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mi punto de vista me llama mucho la atención la mayoría de las líneas de la ingeniería que elegí, ya que todos estos procesos son demasiado interesantes e increíbles, antes no se creía posible una comunicación tan inmediata como la de hoy en día y se pudo lograr gracias a esta ingeniería, me llama la atención que es una carrera muy vanguardista y cada una de sus líneas nos sorprende con más y más avances al transcurrir de los días, también me gusta la idea de ser humanista, porque hoy en día es algo que sé está perdiendo y es importante que sea recuperado para un bienestar común. Otra de las áreas de la ingeniería que me cautiva mucho es la segunda lengua, ya que siempre he querido dominar el </w:t>
      </w:r>
      <w:sdt>
        <w:sdtPr>
          <w:tag w:val="goog_rdk_18"/>
        </w:sdtPr>
        <w:sdtContent>
          <w:ins w:author="DANIEL TABORDA OBANDO" w:id="6" w:date="2021-12-10T19:02: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9"/>
        </w:sdtPr>
        <w:sdtContent>
          <w:del w:author="DANIEL TABORDA OBANDO" w:id="6" w:date="2021-12-10T19:02:2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los idiomas que me sean posible aprenderlos.</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¿Cómo cree que será esa línea a futuro?</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carrera es algo impredecible, pero yo diría que con los avances tan gigantes que ha tenido la tecnología en las últimas décadas, el único </w:t>
      </w:r>
      <w:sdt>
        <w:sdtPr>
          <w:tag w:val="goog_rdk_20"/>
        </w:sdtPr>
        <w:sdtContent>
          <w:ins w:author="DANIEL TABORDA OBANDO" w:id="7" w:date="2021-12-10T19:02: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límite</w:t>
            </w:r>
          </w:ins>
        </w:sdtContent>
      </w:sdt>
      <w:sdt>
        <w:sdtPr>
          <w:tag w:val="goog_rdk_21"/>
        </w:sdtPr>
        <w:sdtContent>
          <w:del w:author="DANIEL TABORDA OBANDO" w:id="7" w:date="2021-12-10T19:02: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limite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establecer </w:t>
      </w:r>
      <w:sdt>
        <w:sdtPr>
          <w:tag w:val="goog_rdk_22"/>
        </w:sdtPr>
        <w:sdtContent>
          <w:ins w:author="DANIEL TABORDA OBANDO" w:id="8" w:date="2021-12-10T19:02: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w:t>
            </w:r>
          </w:ins>
        </w:sdtContent>
      </w:sdt>
      <w:sdt>
        <w:sdtPr>
          <w:tag w:val="goog_rdk_23"/>
        </w:sdtPr>
        <w:sdtContent>
          <w:del w:author="DANIEL TABORDA OBANDO" w:id="8" w:date="2021-12-10T19:02: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4"/>
        </w:sdtPr>
        <w:sdtContent>
          <w:ins w:author="DANIEL TABORDA OBANDO" w:id="9" w:date="2021-12-10T19:02: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sería</w:t>
            </w:r>
          </w:ins>
        </w:sdtContent>
      </w:sdt>
      <w:sdt>
        <w:sdtPr>
          <w:tag w:val="goog_rdk_25"/>
        </w:sdtPr>
        <w:sdtContent>
          <w:del w:author="DANIEL TABORDA OBANDO" w:id="9" w:date="2021-12-10T19:02: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cada una de estas líneas, es la imaginación, cada día se mejoran artefactos electrónicos, sistemas, medios de comunicación, en consecuencia, como es algo que está cambiando constantemente, ninguna percepción del futuro sería totalmente acertada.</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es el impacto social de esa línea?</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Todas estas líneas mencionadas anteriormente han tenido un impacto muy positivo en todas las comunidades alrededor del mundo, no solo facilitan la comunicación y brindan entretenimiento, sino que también son generadoras en potencia de empleos y formas de subsistencia para muchas personas, sin dejar de lado que brindan una increíble comodidad, gracias a todas ellas es posible que estés leyendo esto, aunque también algunas de estas creaciones generan gran adicción en los jóvenes, como los videojuegos por ejemplo, pero con la correcta regulación de los padres, este problema pasa a segundo plano.</w:t>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principales habilidades? Describa al menos 3</w:t>
      </w:r>
      <w:r w:rsidDel="00000000" w:rsidR="00000000" w:rsidRPr="00000000">
        <w:rPr>
          <w:rtl w:val="0"/>
        </w:rPr>
      </w:r>
    </w:p>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de mis principales habilidades es mi fácil interpretación de algunos textos y escritos, considero que soy medianamente bueno redactando y mi mayor habilidad es que soy medianamente bueno manejando dispositivos electrónicos.</w:t>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principales competencias? Describa al menos 3</w:t>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Considero que las ganas de aprender es una de las principales competencias que poseo actualmente, mi capacidad para adaptarme y mi potencial resiliente, se convierten en algo de relevancia mayor en este caso, otra de mis competencias es mi conocimiento adquirido durante mis años de estudio.</w:t>
      </w:r>
    </w:p>
    <w:p w:rsidR="00000000" w:rsidDel="00000000" w:rsidP="00000000" w:rsidRDefault="00000000" w:rsidRPr="00000000" w14:paraId="00000053">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b5394"/>
          <w:sz w:val="14"/>
          <w:szCs w:val="1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¿Cuáles son mis falencias o mis competencias que debería desarrollar? Describa al menos 3</w:t>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Aunque soy un aficionado por el inglés, mi nivel actual </w:t>
      </w:r>
      <w:sdt>
        <w:sdtPr>
          <w:tag w:val="goog_rdk_26"/>
        </w:sdtPr>
        <w:sdtContent>
          <w:ins w:author="DANIEL TABORDA OBANDO" w:id="10" w:date="2021-12-10T19:05: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ins>
        </w:sdtContent>
      </w:sdt>
      <w:sdt>
        <w:sdtPr>
          <w:tag w:val="goog_rdk_27"/>
        </w:sdtPr>
        <w:sdtContent>
          <w:del w:author="DANIEL TABORDA OBANDO" w:id="10" w:date="2021-12-10T19:05: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 ingles </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 óptimo, esa sería una de las falencias</w:t>
      </w:r>
      <w:sdt>
        <w:sdtPr>
          <w:tag w:val="goog_rdk_28"/>
        </w:sdtPr>
        <w:sdtContent>
          <w:ins w:author="DANIEL TABORDA OBANDO" w:id="11" w:date="2021-12-10T19:0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29"/>
        </w:sdtPr>
        <w:sdtContent>
          <w:del w:author="DANIEL TABORDA OBANDO" w:id="11" w:date="2021-12-10T19:0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0"/>
        </w:sdtPr>
        <w:sdtContent>
          <w:ins w:author="DANIEL TABORDA OBANDO" w:id="12" w:date="2021-12-10T19:04: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sdt>
        <w:sdtPr>
          <w:tag w:val="goog_rdk_31"/>
        </w:sdtPr>
        <w:sdtContent>
          <w:del w:author="DANIEL TABORDA OBANDO" w:id="12" w:date="2021-12-10T19:04: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umado a esto, no soy muy bueno en las relaciones interpersonales, componente que es importante dentro de la ingeniería, debo adquirir mayor responsabilidad con mi agenda personal para estudiar todos los temas que este viendo </w:t>
      </w:r>
      <w:sdt>
        <w:sdtPr>
          <w:tag w:val="goog_rdk_32"/>
        </w:sdtPr>
        <w:sdtContent>
          <w:ins w:author="DANIEL TABORDA OBANDO" w:id="13" w:date="2021-12-10T19:05: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w:t>
            </w:r>
          </w:ins>
        </w:sdtContent>
      </w:sdt>
      <w:sdt>
        <w:sdtPr>
          <w:tag w:val="goog_rdk_33"/>
        </w:sdtPr>
        <w:sdtContent>
          <w:del w:author="DANIEL TABORDA OBANDO" w:id="13" w:date="2021-12-10T19:05: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em el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momento para así poder avanzar y no quedarme estancado en una muralla de conocimientos inexplorados y en general me falta aprender mucho sobre </w:t>
      </w:r>
      <w:sdt>
        <w:sdtPr>
          <w:tag w:val="goog_rdk_34"/>
        </w:sdtPr>
        <w:sdtContent>
          <w:ins w:author="DANIEL TABORDA OBANDO" w:id="14" w:date="2021-12-10T19:0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lenguaje</w:t>
            </w:r>
          </w:ins>
        </w:sdtContent>
      </w:sdt>
      <w:sdt>
        <w:sdtPr>
          <w:tag w:val="goog_rdk_35"/>
        </w:sdtPr>
        <w:sdtContent>
          <w:del w:author="DANIEL TABORDA OBANDO" w:id="14" w:date="2021-12-10T19:0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leguaje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programación y desarrollo ético  y moral correcto.</w:t>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¿Cuál es mi ruta de formación?</w:t>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mi primer acercamiento a la ingeniería que es en la actualidad con la ingeniería de sistemas, la ruta de formación que se sigue contiene mucha matemática y análisis, se exploran materias como geometría vectorial y analítica, álgebra y trigonometría, inglés, física, la actual introducción, entre otros.</w:t>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una ruta de formación muy extensa y como es el primer acercamiento que tengo, esa es la ruta de formación que debo seguir, </w:t>
      </w:r>
      <w:sdt>
        <w:sdtPr>
          <w:tag w:val="goog_rdk_36"/>
        </w:sdtPr>
        <w:sdtContent>
          <w:ins w:author="DANIEL TABORDA OBANDO" w:id="15" w:date="2021-12-10T19:05: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w:t>
            </w:r>
          </w:ins>
        </w:sdtContent>
      </w:sdt>
      <w:sdt>
        <w:sdtPr>
          <w:tag w:val="goog_rdk_37"/>
        </w:sdtPr>
        <w:sdtContent>
          <w:del w:author="DANIEL TABORDA OBANDO" w:id="15" w:date="2021-12-10T19:05:4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adelante esta ruta de formación </w:t>
      </w:r>
      <w:sdt>
        <w:sdtPr>
          <w:tag w:val="goog_rdk_38"/>
        </w:sdtPr>
        <w:sdtContent>
          <w:ins w:author="DANIEL TABORDA OBANDO" w:id="16" w:date="2021-12-10T19:0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presentará</w:t>
            </w:r>
          </w:ins>
        </w:sdtContent>
      </w:sdt>
      <w:sdt>
        <w:sdtPr>
          <w:tag w:val="goog_rdk_39"/>
        </w:sdtPr>
        <w:sdtContent>
          <w:del w:author="DANIEL TABORDA OBANDO" w:id="16" w:date="2021-12-10T19:0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presentara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 evolución.</w:t>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¿Por qué cree que esa es la mejor ruta de formación?</w:t>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facultad a la que pertenezco tiene muy buena reputación en su sistema de enseñanza y en la calidad de las personas egresadas, considero que esta es una buena evidencia para creer que es una buena ruta de formación, contiene desafíos, pero son superables.</w:t>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720" w:lineRule="auto"/>
        <w:ind w:left="1440" w:right="0" w:hanging="1440"/>
        <w:jc w:val="left"/>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¿Qué es un buen ingeniero de sistemas?</w:t>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Desde lo que hemos visto hasta ahora, considero que un </w:t>
      </w:r>
      <w:sdt>
        <w:sdtPr>
          <w:tag w:val="goog_rdk_40"/>
        </w:sdtPr>
        <w:sdtContent>
          <w:ins w:author="DANIEL TABORDA OBANDO" w:id="17" w:date="2021-12-10T19:06: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w:t>
            </w:r>
          </w:ins>
        </w:sdtContent>
      </w:sdt>
      <w:sdt>
        <w:sdtPr>
          <w:tag w:val="goog_rdk_41"/>
        </w:sdtPr>
        <w:sdtContent>
          <w:del w:author="DANIEL TABORDA OBANDO" w:id="17" w:date="2021-12-10T19:06: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bueno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ingeniero de sistemas es aquel que primero aprende sobre su ser y entiende que el bienestar propio y el de los demás seres es igual de relevante, después de tener bien construida esta base, un buen ingeniero es aquel que sabe y tiene un amplio campo de conocimiento, por último ya vendría el saber hacer que es como el fruto de tener bien claras las bases anteriores, es un proceso complejo que forma un ingeniero que es, sabe y hace, siempre dando y ofreciendo lo mejor.</w:t>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2"/>
        </w:sdtPr>
        <w:sdtContent>
          <w:commentRangeStart w:id="7"/>
        </w:sdtContent>
      </w:sdt>
      <w:r w:rsidDel="00000000" w:rsidR="00000000" w:rsidRPr="00000000">
        <w:rPr>
          <w:rtl w:val="0"/>
        </w:rPr>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cols w:equalWidth="0" w:num="2">
            <w:col w:space="227" w:w="5070.500000000001"/>
            <w:col w:space="0" w:w="5070.500000000001"/>
          </w:cols>
        </w:sectPr>
      </w:pPr>
      <w:r w:rsidDel="00000000" w:rsidR="00000000" w:rsidRPr="00000000">
        <w:rPr>
          <w:rtl w:val="0"/>
        </w:rPr>
      </w:r>
    </w:p>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cols w:equalWidth="0" w:num="2">
            <w:col w:space="227" w:w="5070.500000000001"/>
            <w:col w:space="0" w:w="5070.50000000000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009" w:top="1009" w:left="936" w:right="936" w:header="709" w:footer="709"/>
        </w:sectPr>
      </w:pPr>
      <w:r w:rsidDel="00000000" w:rsidR="00000000" w:rsidRPr="00000000">
        <w:rPr>
          <w:rtl w:val="0"/>
        </w:rPr>
      </w:r>
    </w:p>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w:t>
      </w:r>
    </w:p>
    <w:p w:rsidR="00000000" w:rsidDel="00000000" w:rsidP="00000000" w:rsidRDefault="00000000" w:rsidRPr="00000000" w14:paraId="0000007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72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009" w:top="1009" w:left="936" w:right="936"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1-12-10T18:54:58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24</w:t>
      </w:r>
    </w:p>
  </w:comment>
  <w:comment w:author="DANIEL TABORDA OBANDO" w:id="3" w:date="2021-12-10T18:55:1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9 y en negrita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las palabras clave</w:t>
      </w:r>
    </w:p>
  </w:comment>
  <w:comment w:author="DANIEL TABORDA OBANDO" w:id="0" w:date="2021-12-10T18:54:4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se puede omitir. Con el modelo IEEE, la información de presentación va debajo del título del trabajo.</w:t>
      </w:r>
    </w:p>
  </w:comment>
  <w:comment w:author="DANIEL TABORDA OBANDO" w:id="5" w:date="2021-12-10T18:59:1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 en blanco</w:t>
      </w:r>
    </w:p>
  </w:comment>
  <w:comment w:author="DANIEL TABORDA OBANDO" w:id="7" w:date="2021-12-10T19:07:06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Faltaron las referencias y las conclusiones.</w:t>
      </w:r>
    </w:p>
  </w:comment>
  <w:comment w:author="DANIEL TABORDA OBANDO" w:id="8" w:date="2022-01-18T16:41:06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Arriba de esto va la paginación</w:t>
      </w:r>
    </w:p>
  </w:comment>
  <w:comment w:author="DANIEL TABORDA OBANDO" w:id="1" w:date="2022-01-18T16:40:45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debajo del título</w:t>
      </w:r>
    </w:p>
  </w:comment>
  <w:comment w:author="DANIEL TABORDA OBANDO" w:id="6" w:date="2021-12-10T19:01:3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áreas podrían redactarse de manera más fluida, como: en primer lugar, las bases de datos..., en segundo lugar, las telecomunicaciones... etc etc.</w:t>
      </w:r>
    </w:p>
  </w:comment>
  <w:comment w:author="DANIEL TABORDA OBANDO" w:id="4" w:date="2021-12-10T18:56:22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no se enumera. La enumeración empieza desde la introducción. O sea, desde aquí. Esto es 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6" w15:done="0"/>
  <w15:commentEx w15:paraId="00000089" w15:done="0"/>
  <w15:commentEx w15:paraId="0000008A" w15:done="0"/>
  <w15:commentEx w15:paraId="0000008B" w15:done="0"/>
  <w15:commentEx w15:paraId="0000008C" w15:done="0"/>
  <w15:commentEx w15:paraId="0000008D" w15:done="0"/>
  <w15:commentEx w15:paraId="0000008E" w15:done="0"/>
  <w15:commentEx w15:paraId="0000008F" w15:done="0"/>
  <w15:commentEx w15:paraId="0000009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43"/>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1000559253 </w:t>
    </w:r>
    <w:commentRangeEnd w:id="8"/>
    <w:r w:rsidDel="00000000" w:rsidR="00000000" w:rsidRPr="00000000">
      <w:commentReference w:id="8"/>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0" w:firstLine="0"/>
      </w:pPr>
      <w:rPr/>
    </w:lvl>
    <w:lvl w:ilvl="1">
      <w:start w:val="1"/>
      <w:numFmt w:val="upperLetter"/>
      <w:lvlText w:val="%2."/>
      <w:lvlJc w:val="left"/>
      <w:pPr>
        <w:ind w:left="720" w:hanging="720"/>
      </w:pPr>
      <w:rPr/>
    </w:lvl>
    <w:lvl w:ilvl="2">
      <w:start w:val="1"/>
      <w:numFmt w:val="decimal"/>
      <w:lvlText w:val="%3)"/>
      <w:lvlJc w:val="left"/>
      <w:pPr>
        <w:ind w:left="1440" w:hanging="144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84AA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284AA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284AA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284AA1"/>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284AA1"/>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284AA1"/>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284AA1"/>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284AA1"/>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84AA1"/>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IEEE" w:customStyle="1">
    <w:name w:val="IEEE"/>
    <w:basedOn w:val="Sinespaciado"/>
    <w:link w:val="IEEECar"/>
    <w:qFormat w:val="1"/>
    <w:rsid w:val="00E579D8"/>
    <w:pPr>
      <w:keepLines w:val="1"/>
      <w:spacing w:line="720" w:lineRule="auto"/>
      <w:jc w:val="both"/>
    </w:pPr>
    <w:rPr>
      <w:rFonts w:ascii="Times New Roman" w:hAnsi="Times New Roman"/>
      <w:sz w:val="20"/>
    </w:rPr>
  </w:style>
  <w:style w:type="paragraph" w:styleId="IEEEPARRAFO" w:customStyle="1">
    <w:name w:val="IEEE PARRAFO"/>
    <w:basedOn w:val="IEEE"/>
    <w:link w:val="IEEEPARRAFOCar"/>
    <w:qFormat w:val="1"/>
    <w:rsid w:val="00E579D8"/>
    <w:pPr>
      <w:spacing w:line="240" w:lineRule="auto"/>
      <w:ind w:firstLine="210"/>
    </w:pPr>
  </w:style>
  <w:style w:type="paragraph" w:styleId="Sinespaciado">
    <w:name w:val="No Spacing"/>
    <w:link w:val="SinespaciadoCar"/>
    <w:uiPriority w:val="1"/>
    <w:qFormat w:val="1"/>
    <w:rsid w:val="00F539D1"/>
    <w:pPr>
      <w:spacing w:after="0" w:line="240" w:lineRule="auto"/>
    </w:pPr>
  </w:style>
  <w:style w:type="character" w:styleId="SinespaciadoCar" w:customStyle="1">
    <w:name w:val="Sin espaciado Car"/>
    <w:basedOn w:val="Fuentedeprrafopredeter"/>
    <w:link w:val="Sinespaciado"/>
    <w:uiPriority w:val="1"/>
    <w:rsid w:val="00F539D1"/>
  </w:style>
  <w:style w:type="character" w:styleId="IEEECar" w:customStyle="1">
    <w:name w:val="IEEE Car"/>
    <w:basedOn w:val="SinespaciadoCar"/>
    <w:link w:val="IEEE"/>
    <w:rsid w:val="00E579D8"/>
    <w:rPr>
      <w:rFonts w:ascii="Times New Roman" w:hAnsi="Times New Roman"/>
      <w:sz w:val="20"/>
    </w:rPr>
  </w:style>
  <w:style w:type="paragraph" w:styleId="IEEETITULO1" w:customStyle="1">
    <w:name w:val="IEEE TITULO 1"/>
    <w:basedOn w:val="IEEE"/>
    <w:next w:val="IEEEPARRAFO"/>
    <w:link w:val="IEEETITULO1Car"/>
    <w:qFormat w:val="1"/>
    <w:rsid w:val="002A2579"/>
    <w:pPr>
      <w:numPr>
        <w:numId w:val="1"/>
      </w:numPr>
      <w:spacing w:after="120" w:before="120"/>
      <w:jc w:val="center"/>
      <w:outlineLvl w:val="0"/>
    </w:pPr>
  </w:style>
  <w:style w:type="character" w:styleId="IEEEPARRAFOCar" w:customStyle="1">
    <w:name w:val="IEEE PARRAFO Car"/>
    <w:basedOn w:val="IEEECar"/>
    <w:link w:val="IEEEPARRAFO"/>
    <w:rsid w:val="00E579D8"/>
    <w:rPr>
      <w:rFonts w:ascii="Times New Roman" w:hAnsi="Times New Roman"/>
      <w:sz w:val="20"/>
    </w:rPr>
  </w:style>
  <w:style w:type="paragraph" w:styleId="IEEETITULO2" w:customStyle="1">
    <w:name w:val="IEEE TITULO 2"/>
    <w:basedOn w:val="IEEE"/>
    <w:next w:val="IEEEPARRAFO"/>
    <w:link w:val="IEEETITULO2Car"/>
    <w:qFormat w:val="1"/>
    <w:rsid w:val="00284AA1"/>
    <w:pPr>
      <w:numPr>
        <w:ilvl w:val="1"/>
        <w:numId w:val="1"/>
      </w:numPr>
      <w:spacing w:after="120" w:before="120"/>
      <w:jc w:val="left"/>
      <w:outlineLvl w:val="1"/>
    </w:pPr>
    <w:rPr>
      <w:i w:val="1"/>
    </w:rPr>
  </w:style>
  <w:style w:type="character" w:styleId="IEEETITULO1Car" w:customStyle="1">
    <w:name w:val="IEEE TITULO 1 Car"/>
    <w:basedOn w:val="IEEECar"/>
    <w:link w:val="IEEETITULO1"/>
    <w:rsid w:val="002A2579"/>
    <w:rPr>
      <w:rFonts w:ascii="Times New Roman" w:hAnsi="Times New Roman"/>
      <w:sz w:val="20"/>
    </w:rPr>
  </w:style>
  <w:style w:type="paragraph" w:styleId="IEEETITULO3" w:customStyle="1">
    <w:name w:val="IEEE TITULO 3"/>
    <w:basedOn w:val="IEEE"/>
    <w:next w:val="IEEEPARRAFO"/>
    <w:link w:val="IEEETITULO3Car"/>
    <w:qFormat w:val="1"/>
    <w:rsid w:val="00284AA1"/>
    <w:pPr>
      <w:numPr>
        <w:ilvl w:val="2"/>
        <w:numId w:val="1"/>
      </w:numPr>
      <w:spacing w:after="120" w:before="120"/>
      <w:jc w:val="left"/>
      <w:outlineLvl w:val="2"/>
    </w:pPr>
    <w:rPr>
      <w:i w:val="1"/>
    </w:rPr>
  </w:style>
  <w:style w:type="character" w:styleId="IEEETITULO2Car" w:customStyle="1">
    <w:name w:val="IEEE TITULO 2 Car"/>
    <w:basedOn w:val="IEEECar"/>
    <w:link w:val="IEEETITULO2"/>
    <w:rsid w:val="00284AA1"/>
    <w:rPr>
      <w:rFonts w:ascii="Times New Roman" w:hAnsi="Times New Roman"/>
      <w:i w:val="1"/>
      <w:sz w:val="20"/>
    </w:rPr>
  </w:style>
  <w:style w:type="table" w:styleId="IEEETABLA" w:customStyle="1">
    <w:name w:val="IEEE TABLA"/>
    <w:basedOn w:val="Tablanormal"/>
    <w:uiPriority w:val="99"/>
    <w:rsid w:val="003E4A8B"/>
    <w:pPr>
      <w:spacing w:after="0" w:line="240" w:lineRule="auto"/>
    </w:pPr>
    <w:tblPr>
      <w:tblBorders>
        <w:top w:color="auto" w:space="0" w:sz="4" w:val="double"/>
        <w:bottom w:color="auto" w:space="0" w:sz="4" w:val="double"/>
      </w:tblBorders>
    </w:tblPr>
    <w:tblStylePr w:type="firstRow">
      <w:rPr>
        <w:rFonts w:ascii="Times New Roman" w:hAnsi="Times New Roman"/>
        <w:sz w:val="16"/>
      </w:rPr>
      <w:tblPr/>
      <w:tcPr>
        <w:tcBorders>
          <w:bottom w:color="auto" w:space="0" w:sz="4" w:val="double"/>
        </w:tcBorders>
      </w:tcPr>
    </w:tblStylePr>
  </w:style>
  <w:style w:type="character" w:styleId="IEEETITULO3Car" w:customStyle="1">
    <w:name w:val="IEEE TITULO 3 Car"/>
    <w:basedOn w:val="IEEECar"/>
    <w:link w:val="IEEETITULO3"/>
    <w:rsid w:val="00284AA1"/>
    <w:rPr>
      <w:rFonts w:ascii="Times New Roman" w:hAnsi="Times New Roman"/>
      <w:i w:val="1"/>
      <w:sz w:val="20"/>
    </w:rPr>
  </w:style>
  <w:style w:type="character" w:styleId="Ttulo1Car" w:customStyle="1">
    <w:name w:val="Título 1 Car"/>
    <w:basedOn w:val="Fuentedeprrafopredeter"/>
    <w:link w:val="Ttulo1"/>
    <w:uiPriority w:val="9"/>
    <w:rsid w:val="00284AA1"/>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semiHidden w:val="1"/>
    <w:rsid w:val="00284AA1"/>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semiHidden w:val="1"/>
    <w:rsid w:val="00284AA1"/>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284AA1"/>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284AA1"/>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284AA1"/>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284AA1"/>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284AA1"/>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84AA1"/>
    <w:rPr>
      <w:rFonts w:asciiTheme="majorHAnsi" w:cstheme="majorBidi" w:eastAsiaTheme="majorEastAsia" w:hAnsiTheme="majorHAnsi"/>
      <w:i w:val="1"/>
      <w:iCs w:val="1"/>
      <w:color w:val="272727" w:themeColor="text1" w:themeTint="0000D8"/>
      <w:sz w:val="21"/>
      <w:szCs w:val="21"/>
    </w:rPr>
  </w:style>
  <w:style w:type="paragraph" w:styleId="HTMLconformatoprevio">
    <w:name w:val="HTML Preformatted"/>
    <w:basedOn w:val="Normal"/>
    <w:link w:val="HTMLconformatoprevioCar"/>
    <w:uiPriority w:val="99"/>
    <w:semiHidden w:val="1"/>
    <w:unhideWhenUsed w:val="1"/>
    <w:rsid w:val="00F2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O"/>
    </w:rPr>
  </w:style>
  <w:style w:type="character" w:styleId="HTMLconformatoprevioCar" w:customStyle="1">
    <w:name w:val="HTML con formato previo Car"/>
    <w:basedOn w:val="Fuentedeprrafopredeter"/>
    <w:link w:val="HTMLconformatoprevio"/>
    <w:uiPriority w:val="99"/>
    <w:semiHidden w:val="1"/>
    <w:rsid w:val="00F26A5E"/>
    <w:rPr>
      <w:rFonts w:ascii="Courier New" w:cs="Courier New" w:eastAsia="Times New Roman" w:hAnsi="Courier New"/>
      <w:sz w:val="20"/>
      <w:szCs w:val="20"/>
      <w:lang w:eastAsia="es-CO"/>
    </w:rPr>
  </w:style>
  <w:style w:type="character" w:styleId="y2iqfc" w:customStyle="1">
    <w:name w:val="y2iqfc"/>
    <w:basedOn w:val="Fuentedeprrafopredeter"/>
    <w:rsid w:val="00F26A5E"/>
  </w:style>
  <w:style w:type="paragraph" w:styleId="Encabezado">
    <w:name w:val="header"/>
    <w:basedOn w:val="Normal"/>
    <w:link w:val="EncabezadoCar"/>
    <w:uiPriority w:val="99"/>
    <w:unhideWhenUsed w:val="1"/>
    <w:rsid w:val="002A257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A2579"/>
  </w:style>
  <w:style w:type="paragraph" w:styleId="Piedepgina">
    <w:name w:val="footer"/>
    <w:basedOn w:val="Normal"/>
    <w:link w:val="PiedepginaCar"/>
    <w:uiPriority w:val="99"/>
    <w:unhideWhenUsed w:val="1"/>
    <w:rsid w:val="002A257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A2579"/>
  </w:style>
  <w:style w:type="paragraph" w:styleId="Prrafodelista">
    <w:name w:val="List Paragraph"/>
    <w:basedOn w:val="Normal"/>
    <w:uiPriority w:val="34"/>
    <w:qFormat w:val="1"/>
    <w:rsid w:val="002A25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Bj0T51WXK2fIXDYpfvDS+vFPg==">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2021-12-04T03:03:00Z</dcterms:created>
  <dc:creator>Andres Taborda</dc:creator>
</cp:coreProperties>
</file>