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08" w:right="0" w:hanging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ins w:author="DANIEL TABORDA OBANDO" w:id="0" w:date="2022-01-18T17:00:30Z"/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Ingeniería de Sistemas</w:t>
          </w:r>
          <w:sdt>
            <w:sdtPr>
              <w:tag w:val="goog_rdk_0"/>
            </w:sdtPr>
            <w:sdtContent>
              <w:ins w:author="DANIEL TABORDA OBANDO" w:id="0" w:date="2022-01-18T17:00:3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sz w:val="48"/>
              <w:szCs w:val="48"/>
              <w:rPrChange w:author="DANIEL TABORDA OBANDO" w:id="1" w:date="2022-01-18T17:00:30Z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48"/>
                  <w:szCs w:val="48"/>
                  <w:u w:val="none"/>
                  <w:shd w:fill="auto" w:val="clear"/>
                  <w:vertAlign w:val="baseline"/>
                </w:rPr>
              </w:rPrChange>
            </w:rPr>
          </w:pPr>
          <w:sdt>
            <w:sdtPr>
              <w:tag w:val="goog_rdk_2"/>
            </w:sdtPr>
            <w:sdtContent>
              <w:ins w:author="DANIEL TABORDA OBANDO" w:id="0" w:date="2022-01-18T17:00:30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(mes y año)</w:t>
                </w:r>
              </w:ins>
            </w:sdtContent>
          </w:sdt>
          <w:sdt>
            <w:sdtPr>
              <w:tag w:val="goog_rdk_3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000000"/>
          <w:vertAlign w:val="baseline"/>
        </w:rPr>
      </w:pPr>
      <w:sdt>
        <w:sdtPr>
          <w:tag w:val="goog_rdk_5"/>
        </w:sdtPr>
        <w:sdtContent>
          <w:commentRangeStart w:id="0"/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Juan Carlos Santa Hurtado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 Estudiante de Ingeniería de Sistemas - UdeA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Resumen –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Este </w:t>
      </w:r>
      <w:sdt>
        <w:sdtPr>
          <w:tag w:val="goog_rdk_6"/>
        </w:sdtPr>
        <w:sdtContent>
          <w:ins w:author="DANIEL TABORDA OBANDO" w:id="2" w:date="2021-12-09T15:49:5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ins>
        </w:sdtContent>
      </w:sdt>
      <w:sdt>
        <w:sdtPr>
          <w:tag w:val="goog_rdk_7"/>
        </w:sdtPr>
        <w:sdtContent>
          <w:del w:author="DANIEL TABORDA OBANDO" w:id="2" w:date="2021-12-09T15:49:5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articulo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pretende dar respuesta acertada a varias </w:t>
      </w:r>
      <w:sdt>
        <w:sdtPr>
          <w:tag w:val="goog_rdk_8"/>
        </w:sdtPr>
        <w:sdtContent>
          <w:ins w:author="DANIEL TABORDA OBANDO" w:id="3" w:date="2021-12-09T15:49:5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preguntas</w:t>
            </w:r>
          </w:ins>
        </w:sdtContent>
      </w:sdt>
      <w:sdt>
        <w:sdtPr>
          <w:tag w:val="goog_rdk_9"/>
        </w:sdtPr>
        <w:sdtContent>
          <w:del w:author="DANIEL TABORDA OBANDO" w:id="3" w:date="2021-12-09T15:49:56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preguntar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 surgen al momento de hablar de la Ingeniería de </w:t>
      </w:r>
      <w:sdt>
        <w:sdtPr>
          <w:tag w:val="goog_rdk_10"/>
        </w:sdtPr>
        <w:sdtContent>
          <w:del w:author="DANIEL TABORDA OBANDO" w:id="4" w:date="2021-12-09T15:50: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s</w:delText>
            </w:r>
          </w:del>
        </w:sdtContent>
      </w:sdt>
      <w:sdt>
        <w:sdtPr>
          <w:tag w:val="goog_rdk_11"/>
        </w:sdtPr>
        <w:sdtContent>
          <w:ins w:author="DANIEL TABORDA OBANDO" w:id="4" w:date="2021-12-09T15:50:0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istemas, entendiendo primero cuales son las líneas o áreas de estudio, conociendo mis principales habilidades y competencias, y por último saber que ruta de formación </w:t>
      </w:r>
      <w:sdt>
        <w:sdtPr>
          <w:tag w:val="goog_rdk_12"/>
        </w:sdtPr>
        <w:sdtContent>
          <w:del w:author="DANIEL TABORDA OBANDO" w:id="5" w:date="2021-12-09T15:50:13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delText xml:space="preserve">que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tomará</w:t>
      </w:r>
      <w:sdt>
        <w:sdtPr>
          <w:tag w:val="goog_rdk_13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para la realización exitosa.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18"/>
          <w:szCs w:val="18"/>
          <w:vertAlign w:val="baseline"/>
        </w:rPr>
      </w:pPr>
      <w:sdt>
        <w:sdtPr>
          <w:tag w:val="goog_rdk_14"/>
        </w:sdtPr>
        <w:sdtContent>
          <w:commentRangeStart w:id="2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sz w:val="56"/>
          <w:szCs w:val="56"/>
          <w:vertAlign w:val="baseline"/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os sistemas de información están revolucionando al mundo y si pensamos por ejemplo en la programación, </w:t>
      </w:r>
      <w:sdt>
        <w:sdtPr>
          <w:tag w:val="goog_rdk_15"/>
        </w:sdtPr>
        <w:sdtContent>
          <w:del w:author="DANIEL TABORDA OBANDO" w:id="6" w:date="2021-12-09T15:51:12Z">
            <w:r w:rsidDel="00000000" w:rsidR="00000000" w:rsidRPr="00000000">
              <w:rPr>
                <w:vertAlign w:val="baseline"/>
                <w:rtl w:val="0"/>
              </w:rPr>
              <w:delText xml:space="preserve">esa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es una de las habilidades más requeridas y mejores pagas </w:t>
      </w:r>
      <w:sdt>
        <w:sdtPr>
          <w:tag w:val="goog_rdk_16"/>
        </w:sdtPr>
        <w:sdtContent>
          <w:commentRangeStart w:id="3"/>
        </w:sdtContent>
      </w:sdt>
      <w:r w:rsidDel="00000000" w:rsidR="00000000" w:rsidRPr="00000000">
        <w:rPr>
          <w:vertAlign w:val="baseline"/>
          <w:rtl w:val="0"/>
        </w:rPr>
        <w:t xml:space="preserve">del mundo laboral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vertAlign w:val="baseline"/>
          <w:rtl w:val="0"/>
        </w:rPr>
        <w:t xml:space="preserve">, pero no nos dejemos engañar, esa no </w:t>
      </w:r>
      <w:sdt>
        <w:sdtPr>
          <w:tag w:val="goog_rdk_17"/>
        </w:sdtPr>
        <w:sdtContent>
          <w:ins w:author="DANIEL TABORDA OBANDO" w:id="7" w:date="2021-12-09T15:52:45Z">
            <w:r w:rsidDel="00000000" w:rsidR="00000000" w:rsidRPr="00000000">
              <w:rPr>
                <w:vertAlign w:val="baseline"/>
                <w:rtl w:val="0"/>
              </w:rPr>
              <w:t xml:space="preserve">debería </w:t>
            </w:r>
          </w:ins>
        </w:sdtContent>
      </w:sdt>
      <w:sdt>
        <w:sdtPr>
          <w:tag w:val="goog_rdk_18"/>
        </w:sdtPr>
        <w:sdtContent>
          <w:del w:author="DANIEL TABORDA OBANDO" w:id="7" w:date="2021-12-09T15:52:45Z">
            <w:r w:rsidDel="00000000" w:rsidR="00000000" w:rsidRPr="00000000">
              <w:rPr>
                <w:vertAlign w:val="baseline"/>
                <w:rtl w:val="0"/>
              </w:rPr>
              <w:delText xml:space="preserve">deberá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ser la única razón para estudiar ingeniería de sistemas, hay un trasfondo en esta ingeniería, y es que está orientada a la solución de problemas y a la satisfacción de necesidades de la comunidad. 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 entendiendo el objetivo de la ingeniería de sistemas, uno se empieza a preguntar por la líneas o áreas de estudio, también me quedo con la intriga de saber si realmente tengo las habilidades y capacidades </w:t>
      </w:r>
      <w:sdt>
        <w:sdtPr>
          <w:tag w:val="goog_rdk_19"/>
        </w:sdtPr>
        <w:sdtContent>
          <w:commentRangeStart w:id="4"/>
        </w:sdtContent>
      </w:sdt>
      <w:r w:rsidDel="00000000" w:rsidR="00000000" w:rsidRPr="00000000">
        <w:rPr>
          <w:vertAlign w:val="baseline"/>
          <w:rtl w:val="0"/>
        </w:rPr>
        <w:t xml:space="preserve">para desarrollo de este programa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vertAlign w:val="baseline"/>
          <w:rtl w:val="0"/>
        </w:rPr>
        <w:t xml:space="preserve">, y desde ya ir creando nuestro propio concepto de </w:t>
      </w:r>
      <w:sdt>
        <w:sdtPr>
          <w:tag w:val="goog_rdk_20"/>
        </w:sdtPr>
        <w:sdtContent>
          <w:ins w:author="DANIEL TABORDA OBANDO" w:id="8" w:date="2021-12-09T15:54:09Z">
            <w:r w:rsidDel="00000000" w:rsidR="00000000" w:rsidRPr="00000000">
              <w:rPr>
                <w:vertAlign w:val="baseline"/>
                <w:rtl w:val="0"/>
              </w:rPr>
              <w:t xml:space="preserve">qué </w:t>
            </w:r>
          </w:ins>
        </w:sdtContent>
      </w:sdt>
      <w:sdt>
        <w:sdtPr>
          <w:tag w:val="goog_rdk_21"/>
        </w:sdtPr>
        <w:sdtContent>
          <w:del w:author="DANIEL TABORDA OBANDO" w:id="8" w:date="2021-12-09T15:54:09Z">
            <w:r w:rsidDel="00000000" w:rsidR="00000000" w:rsidRPr="00000000">
              <w:rPr>
                <w:vertAlign w:val="baseline"/>
                <w:rtl w:val="0"/>
              </w:rPr>
              <w:delText xml:space="preserve">que 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es un buen ingeniero de sistemas.  </w:t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ENFOQUE DE LA INGENIERÍA DE SISTEMAS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o áreas de estudio de ingeniería de sistemas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Sí decimos “un estudio de tipo investigativo”, ¿qué podrías pensar de esa frase? Sí bien el área de la investigación abarca a casi todos los programas </w:t>
      </w:r>
      <w:sdt>
        <w:sdtPr>
          <w:tag w:val="goog_rdk_22"/>
        </w:sdtPr>
        <w:sdtContent>
          <w:ins w:author="DANIEL TABORDA OBANDO" w:id="9" w:date="2021-12-09T15:54:3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profesionales </w:t>
            </w:r>
          </w:ins>
        </w:sdtContent>
      </w:sdt>
      <w:sdt>
        <w:sdtPr>
          <w:tag w:val="goog_rdk_23"/>
        </w:sdtPr>
        <w:sdtContent>
          <w:del w:author="DANIEL TABORDA OBANDO" w:id="9" w:date="2021-12-09T15:54:3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profesiones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24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no decir todos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 la ingeniería de sistemas creo que la tendencia es precisamente eso, llevar al estudiante a cosas desconocidas y fascinantes que sin dudas generan interés y nos llevan </w:t>
      </w:r>
      <w:sdt>
        <w:sdtPr>
          <w:tag w:val="goog_rdk_25"/>
        </w:sdtPr>
        <w:sdtContent>
          <w:ins w:author="DANIEL TABORDA OBANDO" w:id="10" w:date="2021-12-09T15:55:5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indagar, experimentar y </w:t>
      </w:r>
      <w:sdt>
        <w:sdtPr>
          <w:tag w:val="goog_rdk_26"/>
        </w:sdtPr>
        <w:sdtContent>
          <w:del w:author="DANIEL TABORDA OBANDO" w:id="11" w:date="2021-12-09T15:55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a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obtener conocimiento que puede ser aplicado en la solución de problemas y en la satisfacción de necesidades tecnológicas.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ingeniería de sistemas ofrece ya sea en el proceso de estudio o al finalizar la posibilidad de crear e innovar, más si tenemos en cuenta las diferentes líneas o áreas de estudio,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tales como </w:t>
      </w:r>
      <w:sdt>
        <w:sdtPr>
          <w:tag w:val="goog_rdk_27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software y sistemas de información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Ciencia de la computación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Ingeniería de computadores y comunicación de datos.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o cuáles de las líneas o áreas de la ingeniería de sistemas le llaman más la atención y por qué </w:t>
      </w:r>
      <w:sdt>
        <w:sdtPr>
          <w:tag w:val="goog_rdk_28"/>
        </w:sdtPr>
        <w:sdtContent>
          <w:ins w:author="DANIEL TABORDA OBANDO" w:id="12" w:date="2021-12-09T15:57:3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 gustan</w:t>
            </w:r>
          </w:ins>
        </w:sdtContent>
      </w:sdt>
      <w:sdt>
        <w:sdtPr>
          <w:tag w:val="goog_rdk_29"/>
        </w:sdtPr>
        <w:sdtContent>
          <w:del w:author="DANIEL TABORDA OBANDO" w:id="12" w:date="2021-12-09T15:57:3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me le gustan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Es interesante todo el tema de programación, gestión de bases de datos y por qué no, también redes</w:t>
      </w:r>
      <w:sdt>
        <w:sdtPr>
          <w:tag w:val="goog_rdk_30"/>
        </w:sdtPr>
        <w:sdtContent>
          <w:ins w:author="DANIEL TABORDA OBANDO" w:id="13" w:date="2021-12-09T15:57:5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sdt>
        <w:sdtPr>
          <w:tag w:val="goog_rdk_31"/>
        </w:sdtPr>
        <w:sdtContent>
          <w:del w:author="DANIEL TABORDA OBANDO" w:id="14" w:date="2021-12-09T15:57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y </w:delText>
            </w:r>
          </w:del>
        </w:sdtContent>
      </w:sdt>
      <w:sdt>
        <w:sdtPr>
          <w:tag w:val="goog_rdk_32"/>
        </w:sdtPr>
        <w:sdtContent>
          <w:del w:author="DANIEL TABORDA OBANDO" w:id="15" w:date="2021-12-09T15:58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</w:delText>
            </w:r>
          </w:del>
        </w:sdtContent>
      </w:sdt>
      <w:sdt>
        <w:sdtPr>
          <w:tag w:val="goog_rdk_33"/>
        </w:sdtPr>
        <w:sdtContent>
          <w:ins w:author="DANIEL TABORDA OBANDO" w:id="15" w:date="2021-12-09T15:58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particular siento que la idea de crear o mejorar un sistema </w:t>
      </w:r>
      <w:sdt>
        <w:sdtPr>
          <w:tag w:val="goog_rdk_34"/>
        </w:sdtPr>
        <w:sdtContent>
          <w:ins w:author="DANIEL TABORDA OBANDO" w:id="16" w:date="2021-12-09T15:58: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ins>
        </w:sdtContent>
      </w:sdt>
      <w:sdt>
        <w:sdtPr>
          <w:tag w:val="goog_rdk_35"/>
        </w:sdtPr>
        <w:sdtContent>
          <w:del w:author="DANIEL TABORDA OBANDO" w:id="16" w:date="2021-12-09T15:58:1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el cual le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 a servir a alguien será muy gratificante para mí. Actualmente me gusta programar, escribir código, espero mejorar mis habilidades y empezar a destacar en esta área, de igual manera no </w:t>
      </w:r>
      <w:sdt>
        <w:sdtPr>
          <w:tag w:val="goog_rdk_36"/>
        </w:sdtPr>
        <w:sdtContent>
          <w:del w:author="DANIEL TABORDA OBANDO" w:id="17" w:date="2021-12-09T15:58:2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me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descarto otras posibilidades, también tengo en mente la inteligencia artificial o administración de servicios informáticos.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¿Cómo cree que será esa línea a futuro?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de conocimiento general que hoy por hoy venimos pasando por una revolución digital, así que la ingeniería de software y sistemas de información junto a las demás líneas son y serán l</w:t>
      </w:r>
      <w:sdt>
        <w:sdtPr>
          <w:tag w:val="goog_rdk_3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claves del desarrollo mundial.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¿Cuál es el impacto social de esa línea?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En los últimos años han sido evidente</w:t>
      </w:r>
      <w:sdt>
        <w:sdtPr>
          <w:tag w:val="goog_rdk_38"/>
        </w:sdtPr>
        <w:sdtContent>
          <w:ins w:author="DANIEL TABORDA OBANDO" w:id="18" w:date="2021-12-09T15:59:1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los avances tecnológicos y </w:t>
      </w:r>
      <w:sdt>
        <w:sdtPr>
          <w:tag w:val="goog_rdk_39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desarrollo social que esto conlleva, los cuales, y si nos ponemos a analizar detalladamente, esto es el propósito de ingeniería de sistemas, impulsar el desarrollo comunitario y la vez ayudar a identificar de qué manera se pueden atacar los problemas sociales y ambientales y contribuir en la mejora o el cambio.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Mis habilidades y competencias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40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19" w:date="2021-12-09T16:01:09Z">
                <w:rPr>
                  <w:vertAlign w:val="baseline"/>
                </w:rPr>
              </w:rPrChange>
            </w:rPr>
            <w:pPrChange w:author="DANIEL TABORDA OBANDO" w:id="0" w:date="2021-12-09T16:01:09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principales habilidades? Describa al menos 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2.00000000000003" w:lineRule="auto"/>
            <w:ind w:left="562" w:right="0" w:hanging="360"/>
            <w:jc w:val="both"/>
            <w:rPr>
              <w:del w:author="DANIEL TABORDA OBANDO" w:id="23" w:date="2021-12-09T16:03:19Z"/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Flexibilidad y adaptación: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sdt>
            <w:sdtPr>
              <w:tag w:val="goog_rdk_41"/>
            </w:sdtPr>
            <w:sdtContent>
              <w:del w:author="DANIEL TABORDA OBANDO" w:id="20" w:date="2021-12-09T16:01:1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en 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 era </w:t>
          </w:r>
          <w:sdt>
            <w:sdtPr>
              <w:tag w:val="goog_rdk_42"/>
            </w:sdtPr>
            <w:sdtContent>
              <w:ins w:author="DANIEL TABORDA OBANDO" w:id="21" w:date="2021-12-09T16:01:2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en la que vivo </w:t>
                </w:r>
              </w:ins>
            </w:sdtContent>
          </w:sdt>
          <w:sdt>
            <w:sdtPr>
              <w:tag w:val="goog_rdk_43"/>
            </w:sdtPr>
            <w:sdtContent>
              <w:del w:author="DANIEL TABORDA OBANDO" w:id="21" w:date="2021-12-09T16:01:2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que a mí me tocó vivir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es muy cambiante, y es que miremos, ¡quedé en medio de una transformación digital!, tengo la oportunidad de beneficiarme de la cuarta revolución, y es precisamente eso lo que hace mi vida más sencilla, tengo distintas áreas para elegir y especializarme, así que, con más confianza podré enfrentarme a los </w:t>
          </w:r>
          <w:sdt>
            <w:sdtPr>
              <w:tag w:val="goog_rdk_44"/>
            </w:sdtPr>
            <w:sdtContent>
              <w:ins w:author="DANIEL TABORDA OBANDO" w:id="22" w:date="2021-12-09T16:01:5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retos </w:t>
                </w:r>
              </w:ins>
            </w:sdtContent>
          </w:sdt>
          <w:sdt>
            <w:sdtPr>
              <w:tag w:val="goog_rdk_45"/>
            </w:sdtPr>
            <w:sdtContent>
              <w:del w:author="DANIEL TABORDA OBANDO" w:id="22" w:date="2021-12-09T16:01:58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rectos 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que el futuro tiene para mí. </w:t>
          </w:r>
          <w:sdt>
            <w:sdtPr>
              <w:tag w:val="goog_rdk_46"/>
            </w:sdtPr>
            <w:sdtContent>
              <w:ins w:author="DANIEL TABORDA OBANDO" w:id="23" w:date="2021-12-09T16:03:1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ins>
            </w:sdtContent>
          </w:sdt>
          <w:sdt>
            <w:sdtPr>
              <w:tag w:val="goog_rdk_47"/>
            </w:sdtPr>
            <w:sdtContent>
              <w:del w:author="DANIEL TABORDA OBANDO" w:id="23" w:date="2021-12-09T16:03:19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2.00000000000003" w:lineRule="auto"/>
            <w:ind w:left="562" w:right="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DANIEL TABORDA OBANDO" w:id="26" w:date="2021-12-09T16:03:19Z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</w:rPr>
              </w:rPrChange>
            </w:rPr>
            <w:pPrChange w:author="DANIEL TABORDA OBANDO" w:id="0" w:date="2021-12-09T16:03:19Z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52.00000000000003" w:lineRule="auto"/>
                <w:ind w:left="0" w:right="0" w:firstLine="202"/>
                <w:jc w:val="both"/>
              </w:pPr>
            </w:pPrChange>
          </w:pPr>
          <w:sdt>
            <w:sdtPr>
              <w:tag w:val="goog_rdk_49"/>
            </w:sdtPr>
            <w:sdtContent>
              <w:commentRangeStart w:id="9"/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Destreses</w:t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, oportunidades, </w:t>
          </w:r>
          <w:sdt>
            <w:sdtPr>
              <w:tag w:val="goog_rdk_50"/>
            </w:sdtPr>
            <w:sdtContent>
              <w:ins w:author="DANIEL TABORDA OBANDO" w:id="24" w:date="2021-12-09T16:02:0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fortalezas</w:t>
                </w:r>
              </w:ins>
            </w:sdtContent>
          </w:sdt>
          <w:sdt>
            <w:sdtPr>
              <w:tag w:val="goog_rdk_51"/>
            </w:sdtPr>
            <w:sdtContent>
              <w:del w:author="DANIEL TABORDA OBANDO" w:id="24" w:date="2021-12-09T16:02:0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fortalezzas</w:delText>
                </w:r>
              </w:del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</w:t>
          </w:r>
          <w:sdt>
            <w:sdtPr>
              <w:tag w:val="goog_rdk_52"/>
            </w:sdtPr>
            <w:sdtContent>
              <w:ins w:author="DANIEL TABORDA OBANDO" w:id="25" w:date="2021-12-09T16:02:0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habilidades</w:t>
                </w:r>
              </w:ins>
            </w:sdtContent>
          </w:sdt>
          <w:sdt>
            <w:sdtPr>
              <w:tag w:val="goog_rdk_53"/>
            </w:sdtPr>
            <w:sdtContent>
              <w:del w:author="DANIEL TABORDA OBANDO" w:id="25" w:date="2021-12-09T16:02:0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delText xml:space="preserve">hablidades</w:delText>
                </w:r>
              </w:del>
            </w:sdtContent>
          </w:sdt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Motivación y confianza: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tengo la convicción de que, una vez analizadas mis destrezas, fortalezas, habilidades y desde que tenga la oportunidad seré capaz de superar cualquier desafío, y si el proceso es largo, nunca dejar de creer en que soy capaz, y esa combinación de pensamiento-sentimiento hará que sea menos probable la idea de abandonar mis esfuerzos.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 de asociación: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55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sucesos buenos y malos, que la causa quizás a algunos no les importe o les da igual, pero en mi caso si es primordial entender y comprender el porqué de las cosas.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56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27" w:date="2021-12-09T16:05:29Z">
                <w:rPr>
                  <w:vertAlign w:val="baseline"/>
                </w:rPr>
              </w:rPrChange>
            </w:rPr>
            <w:pPrChange w:author="DANIEL TABORDA OBANDO" w:id="0" w:date="2021-12-09T16:05:29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principales competencias? Describa al menos 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Tener la mente abierta: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sé que nadie nació con todos los conocimientos ya predefinidos, por el contrario, uno va aprendiendo a través de los años, por estoy consciente de que muchas veces me tocará desaprender, puede haber gente que define un concepto mejor que yo por eso estoy dispuesto y atento a escuchar nuevas ideas o cosas.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capacidad de resolver los problemas: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de las cosas más necesarias en la vida </w:t>
      </w:r>
      <w:sdt>
        <w:sdtPr>
          <w:tag w:val="goog_rdk_57"/>
        </w:sdtPr>
        <w:sdtContent>
          <w:ins w:author="DANIEL TABORDA OBANDO" w:id="28" w:date="2021-12-09T16:06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</w:t>
            </w:r>
          </w:ins>
        </w:sdtContent>
      </w:sdt>
      <w:sdt>
        <w:sdtPr>
          <w:tag w:val="goog_rdk_58"/>
        </w:sdtPr>
        <w:sdtContent>
          <w:del w:author="DANIEL TABORDA OBANDO" w:id="28" w:date="2021-12-09T16:06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esa,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saber ver y resolver problemas, o no tanto resolver, sino tratar y dar manejo a una situación de manera eficaz, inteligente y tranquila, así lograr salir de ese problema, y precisamente esto me identifica.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Asumir con responsabilidad la parte y el rol que me toca en esta cuarta revolución: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sé puede negar que, si no nos preparamos para el futuro y los cambios que se avecinan, el mundo seguirá en su desarrollo constante y empezará a disfrutar aún más de los beneficios que avances tecnológicos traen, por eso creo que puedo ser ingeniero de sistemas y poder así transformar la vida de otras personas.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59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720" w:hanging="360"/>
            <w:rPr>
              <w:i w:val="1"/>
              <w:u w:val="none"/>
              <w:vertAlign w:val="baseline"/>
              <w:rPrChange w:author="DANIEL TABORDA OBANDO" w:id="29" w:date="2021-12-09T16:06:33Z">
                <w:rPr>
                  <w:i w:val="0"/>
                  <w:vertAlign w:val="baseline"/>
                </w:rPr>
              </w:rPrChange>
            </w:rPr>
            <w:pPrChange w:author="DANIEL TABORDA OBANDO" w:id="0" w:date="2021-12-09T16:06:33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¿Cuáles son mis falencias o mis competencias que debería desarrollar? Describa al menos 3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Hacer presentaciones: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puedo tener una idea, y puede ser grandiosa, pero tengo un problema, y es que al momento de expresarla no doy la seguridad que se necesita y con ello </w:t>
      </w:r>
      <w:sdt>
        <w:sdtPr>
          <w:tag w:val="goog_rdk_60"/>
        </w:sdtPr>
        <w:sdtContent>
          <w:ins w:author="DANIEL TABORDA OBANDO" w:id="30" w:date="2021-12-09T16:07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puedo </w:t>
            </w:r>
          </w:ins>
        </w:sdtContent>
      </w:sdt>
      <w:sdt>
        <w:sdtPr>
          <w:tag w:val="goog_rdk_61"/>
        </w:sdtPr>
        <w:sdtContent>
          <w:del w:author="DANIEL TABORDA OBANDO" w:id="30" w:date="2021-12-09T16:07:0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poder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convencer de que </w:t>
      </w:r>
      <w:sdt>
        <w:sdtPr>
          <w:tag w:val="goog_rdk_62"/>
        </w:sdtPr>
        <w:sdtContent>
          <w:ins w:author="DANIEL TABORDA OBANDO" w:id="31" w:date="2021-12-09T16:07:0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idea </w:t>
            </w:r>
          </w:ins>
        </w:sdtContent>
      </w:sdt>
      <w:sdt>
        <w:sdtPr>
          <w:tag w:val="goog_rdk_63"/>
        </w:sdtPr>
        <w:sdtContent>
          <w:del w:author="DANIEL TABORDA OBANDO" w:id="31" w:date="2021-12-09T16:07:0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esto (la idea)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funciona.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Hoy estoy trabajando en eso, probando técnicas y sé </w:t>
      </w:r>
      <w:sdt>
        <w:sdtPr>
          <w:tag w:val="goog_rdk_64"/>
        </w:sdtPr>
        <w:sdtContent>
          <w:ins w:author="DANIEL TABORDA OBANDO" w:id="32" w:date="2021-12-09T16:07:1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al final</w:t>
            </w:r>
          </w:ins>
        </w:sdtContent>
      </w:sdt>
      <w:sdt>
        <w:sdtPr>
          <w:tag w:val="goog_rdk_65"/>
        </w:sdtPr>
        <w:sdtContent>
          <w:del w:author="DANIEL TABORDA OBANDO" w:id="32" w:date="2021-12-09T16:07:1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que final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lograré una metodología para innovar y poder vender bien mi ideas.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expresiones: </w:t>
      </w:r>
      <w:sdt>
        <w:sdtPr>
          <w:tag w:val="goog_rdk_66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hace días me pasó algo curioso, estaba haciendo una actividad y los compañeros apenas los estaba conociendo… y uno de ellos me pregunta, ¿Qué es esa cara, Juan?, en ese mismo momento no supe por qué me lo dijo, aunque si me dejo pensando, y claro, ese día no fue el mejor de mi vida y mi expresión no era la mejor, así que eso tendré que mejorar.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Liderazgo: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unos de mis proyectos de vida es crear empresa y quiero estar preparado para cuando llegue el momento, formar</w:t>
      </w:r>
      <w:sdt>
        <w:sdtPr>
          <w:tag w:val="goog_rdk_67"/>
        </w:sdtPr>
        <w:sdtContent>
          <w:ins w:author="DANIEL TABORDA OBANDO" w:id="33" w:date="2021-12-09T16:09:2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 equipo de trabajo donde cada persona aporta valor a la empresa, saber direccionar y delegar de forma </w:t>
      </w:r>
      <w:sdt>
        <w:sdtPr>
          <w:tag w:val="goog_rdk_68"/>
        </w:sdtPr>
        <w:sdtContent>
          <w:ins w:author="DANIEL TABORDA OBANDO" w:id="34" w:date="2021-12-09T16:09:2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acertada</w:t>
            </w:r>
          </w:ins>
        </w:sdtContent>
      </w:sdt>
      <w:sdt>
        <w:sdtPr>
          <w:tag w:val="goog_rdk_69"/>
        </w:sdtPr>
        <w:sdtContent>
          <w:del w:author="DANIEL TABORDA OBANDO" w:id="34" w:date="2021-12-09T16:09:2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acertado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Pero, en este momento siento que ser </w:t>
      </w:r>
      <w:sdt>
        <w:sdtPr>
          <w:tag w:val="goog_rdk_70"/>
        </w:sdtPr>
        <w:sdtContent>
          <w:ins w:author="DANIEL TABORDA OBANDO" w:id="35" w:date="2021-12-09T16:09:3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líder es un reto</w:t>
            </w:r>
          </w:ins>
        </w:sdtContent>
      </w:sdt>
      <w:sdt>
        <w:sdtPr>
          <w:tag w:val="goog_rdk_71"/>
        </w:sdtPr>
        <w:sdtContent>
          <w:del w:author="DANIEL TABORDA OBANDO" w:id="35" w:date="2021-12-09T16:09:3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líder un reto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bastantemente grande, y me hace falta desarrollar esa competencia.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Ruta de formación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72"/>
      </w:sdtPr>
      <w:sdtContent>
        <w:p w:rsidR="00000000" w:rsidDel="00000000" w:rsidP="00000000" w:rsidRDefault="00000000" w:rsidRPr="00000000" w14:paraId="00000045">
          <w:pPr>
            <w:numPr>
              <w:ilvl w:val="0"/>
              <w:numId w:val="4"/>
            </w:numPr>
            <w:ind w:left="720" w:hanging="360"/>
            <w:rPr>
              <w:i w:val="1"/>
              <w:u w:val="none"/>
              <w:vertAlign w:val="baseline"/>
              <w:rPrChange w:author="DANIEL TABORDA OBANDO" w:id="36" w:date="2021-12-09T16:09:43Z">
                <w:rPr>
                  <w:i w:val="0"/>
                  <w:vertAlign w:val="baseline"/>
                </w:rPr>
              </w:rPrChange>
            </w:rPr>
            <w:pPrChange w:author="DANIEL TABORDA OBANDO" w:id="0" w:date="2021-12-09T16:09:43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¿Cuál es mi ruta de formación?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 plan es este: ir paso a paso en cada nivel del pensum, que mi proceso sea seguro, sentir que de verdad estoy aprendiendo y que estos conocimientos que vaya adquiriendo los voy a aplicar en la vida real para el </w:t>
      </w:r>
      <w:sdt>
        <w:sdtPr>
          <w:tag w:val="goog_rdk_73"/>
        </w:sdtPr>
        <w:sdtContent>
          <w:ins w:author="DANIEL TABORDA OBANDO" w:id="37" w:date="2021-12-09T16:10:2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beneficio</w:t>
            </w:r>
          </w:ins>
        </w:sdtContent>
      </w:sdt>
      <w:sdt>
        <w:sdtPr>
          <w:tag w:val="goog_rdk_74"/>
        </w:sdtPr>
        <w:sdtContent>
          <w:del w:author="DANIEL TABORDA OBANDO" w:id="37" w:date="2021-12-09T16:10:24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veneficio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comunitario. También trabajar e ir puliendo mis habilidades blandas, y desde estos ejes honrar el título de Ingeniero que como objetivo me puse. Otra cosa importante, y que de momento no tengo bien estructurada la respuesta, pero sé que cada curso me dará una idea, y la pregunta de la que hablo es: ¿por qué ingeniería de sistemas? De momento tengo claro que quiero ser ingeniero para crear e innovar, aprender técnicas para el desarrollo de software que es lo que me gusta y me apasiona.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75"/>
      </w:sdtPr>
      <w:sdtContent>
        <w:p w:rsidR="00000000" w:rsidDel="00000000" w:rsidP="00000000" w:rsidRDefault="00000000" w:rsidRPr="00000000" w14:paraId="00000048">
          <w:pPr>
            <w:numPr>
              <w:ilvl w:val="0"/>
              <w:numId w:val="4"/>
            </w:numPr>
            <w:ind w:left="720" w:hanging="360"/>
            <w:rPr>
              <w:i w:val="1"/>
              <w:u w:val="none"/>
              <w:vertAlign w:val="baseline"/>
              <w:rPrChange w:author="DANIEL TABORDA OBANDO" w:id="38" w:date="2021-12-09T16:11:01Z">
                <w:rPr>
                  <w:i w:val="0"/>
                  <w:vertAlign w:val="baseline"/>
                </w:rPr>
              </w:rPrChange>
            </w:rPr>
            <w:pPrChange w:author="DANIEL TABORDA OBANDO" w:id="0" w:date="2021-12-09T16:11:01Z">
              <w:pPr/>
            </w:pPrChange>
          </w:pPr>
          <w:r w:rsidDel="00000000" w:rsidR="00000000" w:rsidRPr="00000000">
            <w:rPr>
              <w:i w:val="1"/>
              <w:vertAlign w:val="baseline"/>
              <w:rtl w:val="0"/>
            </w:rPr>
            <w:t xml:space="preserve">¿Por qué cree que esa es la mejor ruta de formación?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 me adhiero al plan de estudios de la universidad, es más, después de leer los objetivos específicos de la carrera y aunque ya pensaba en la </w:t>
      </w:r>
      <w:sdt>
        <w:sdtPr>
          <w:tag w:val="goog_rdk_76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UdeA</w:t>
      </w:r>
      <w:sdt>
        <w:sdtPr>
          <w:tag w:val="goog_rdk_77"/>
        </w:sdtPr>
        <w:sdtContent>
          <w:ins w:author="DANIEL TABORDA OBANDO" w:id="39" w:date="2021-12-09T16:11:3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78"/>
        </w:sdtPr>
        <w:sdtContent>
          <w:del w:author="DANIEL TABORDA OBANDO" w:id="40" w:date="2021-12-09T16:12:00Z"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formarme como profesional,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leer esos objetivos me </w:t>
      </w:r>
      <w:sdt>
        <w:sdtPr>
          <w:tag w:val="goog_rdk_79"/>
        </w:sdtPr>
        <w:sdtContent>
          <w:ins w:author="DANIEL TABORDA OBANDO" w:id="41" w:date="2021-12-09T16:12:0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motivó</w:t>
            </w:r>
          </w:ins>
        </w:sdtContent>
      </w:sdt>
      <w:sdt>
        <w:sdtPr>
          <w:tag w:val="goog_rdk_80"/>
        </w:sdtPr>
        <w:sdtContent>
          <w:del w:author="DANIEL TABORDA OBANDO" w:id="41" w:date="2021-12-09T16:12:0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motivo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aún más. Sé que la </w:t>
      </w:r>
      <w:sdt>
        <w:sdtPr>
          <w:tag w:val="goog_rdk_81"/>
        </w:sdtPr>
        <w:sdtContent>
          <w:ins w:author="DANIEL TABORDA OBANDO" w:id="42" w:date="2021-12-09T16:12:1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</w:t>
            </w:r>
          </w:ins>
        </w:sdtContent>
      </w:sdt>
      <w:sdt>
        <w:sdtPr>
          <w:tag w:val="goog_rdk_82"/>
        </w:sdtPr>
        <w:sdtContent>
          <w:del w:author="DANIEL TABORDA OBANDO" w:id="42" w:date="2021-12-09T16:12:1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UdeA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nos dará las bases del conocimiento, </w:t>
      </w:r>
      <w:sdt>
        <w:sdtPr>
          <w:tag w:val="goog_rdk_83"/>
        </w:sdtPr>
        <w:sdtContent>
          <w:ins w:author="DANIEL TABORDA OBANDO" w:id="43" w:date="2021-12-09T16:12:43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partir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ahí ir creciendo profesionalmente y </w:t>
      </w:r>
      <w:sdt>
        <w:sdtPr>
          <w:tag w:val="goog_rdk_84"/>
        </w:sdtPr>
        <w:sdtContent>
          <w:ins w:author="DANIEL TABORDA OBANDO" w:id="44" w:date="2021-12-09T16:12:57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actualiz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ándome 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nuevas tecnologías</w:t>
      </w:r>
      <w:sdt>
        <w:sdtPr>
          <w:tag w:val="goog_rdk_85"/>
        </w:sdtPr>
        <w:sdtContent>
          <w:ins w:author="DANIEL TABORDA OBANDO" w:id="45" w:date="2021-12-09T16:13:0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ins>
        </w:sdtContent>
      </w:sdt>
      <w:sdt>
        <w:sdtPr>
          <w:tag w:val="goog_rdk_86"/>
        </w:sdtPr>
        <w:sdtContent>
          <w:del w:author="DANIEL TABORDA OBANDO" w:id="45" w:date="2021-12-09T16:13:0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 actualizándome.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2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es un buen ingeniero de sistemas?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buen ingeniero de sistemas deberá regirse a partir de estos tres ejes conceptuales.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principios de universalidad y compromiso social.  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saber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 y solucionar problemas</w:t>
      </w:r>
      <w:sdt>
        <w:sdtPr>
          <w:tag w:val="goog_rdk_87"/>
        </w:sdtPr>
        <w:sdtContent>
          <w:ins w:author="DANIEL TABORDA OBANDO" w:id="46" w:date="2021-12-09T16:13:5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sdt>
        <w:sdtPr>
          <w:tag w:val="goog_rdk_88"/>
        </w:sdtPr>
        <w:sdtContent>
          <w:del w:author="DANIEL TABORDA OBANDO" w:id="46" w:date="2021-12-09T16:13:5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relacionados con la Ingeniería de Software y las Comunicaciones en los diferentes contextos. 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hacer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impulsar su actividad investigativa alrededor de los principales problemas de los Sistemas en el contexto nacional y regional, todo a favor de la comunidad.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Biografía Autor(es)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Juan Carlos Santa Hurtado, estudiante de Ingeniería de Sistemas, Universidad de Antioquia. Actualmente matriculado al curso de Introducción a la Ingeniería de Sistemas.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Graduado de Técnico en programación de Software del Servicio Nacional de Aprendizaje (SENA), institución que hace parte del ministerio del trabajo en el gobierno colombiano. </w:t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2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Bibliografía/cibergrafía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hyperlink r:id="rId10">
        <w:r w:rsidDel="00000000" w:rsidR="00000000" w:rsidRPr="00000000">
          <w:rPr>
            <w:vertAlign w:val="baseline"/>
            <w:rtl w:val="0"/>
          </w:rPr>
          <w:t xml:space="preserve">https://udearroba.udea.edu.co/internos/mod/resource/view.php?id=1096588</w:t>
        </w:r>
      </w:hyperlink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udea.edu.co/wps/portal/udea/web/inicio/unidades-academicas/ingenieria/estudiar-facultad/pregrados/ingenieria-sistemas/contenido/asmenulateral/acerca-programa-ingenieria-sistemas/!ut/p/z1/3ZVLc9owEMe_Chw4Olo_wb3xcAgEDKbh5UtGSMK4tS1Hlkmnn74iaToDJEAn5VLPeOyV__uTtLtaoxAtUJjhbRxhGfMMJ8pehs6jH9iebrRh0L33GhAMe62-7996vq2j-Yug4bYNvWnBAO51G5qBN_YfRu1xp2-g8BJ_-OBqwmX-JwThafwMhSgkmczlBi1zLiROSspwDXCxb214yl7fyyymmLKiggmmVWJWsZvGBBc1iLOIZTETL4NUSVkhSxpjUWFZJcGVNSZlIjGtQS5YJDDlx04VyipFXEiW7oiEZ1J9pXy3hJRlZYIlEzhRJmGCYC0XXIFSrL1hYqy9ue-2lpOYomXD1bELDmg2uKBZlrPSVvU61mzqEgKMmZRaKpThqWh7Leu0wOnCkaA_aUNgmbMZuG5PH9UPBQ3TsiGA-47huLrR848Eo57pQeD69tjs9gyrbv4WnKq4cznvozBK-Oq1vJvZymxEKBRszQQTN6VQwxsp8-JLDWpAS_J9d0f8hvC0Bu-5bHgh0WJfiZaqMOsfFubARvNtzJ7RNOMiVSv5-pfJuoMzM3SsT85wiL-71SGYTt3WbNjrGoF5VbwD_xh_EBz9uvj6VfEP1nXxzlXx5mdT2z_3T1BHNP729BQ2VWff9c8f6nT-b61d7dEQw_ZQtaEcy43SrDla_GGixR5TmRcw83Q6naYN05l4E289lPbKjtLHTsvXlv3tz3cfAzZvVn8BjlPQdA!!/dz/d5/L2dBISEvZ0FBIS9nQSEh/?urile=wcm%3Apath%3A%2FPortalUdeA%2FasPortalUdeA%2FasHomeUdeA%2FUnidades%20Acad!c3!a9micas%2FIngenier!c3!ada%2FEstudiar%20en%20la%20Facultad%2FPregrados%2FIngenier!c3!ada%20de%20Sistemas%2FContenido%2FasMenuLateral%2Facerca-programa-ingenieria-sistemas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https://www.complementoshumanos.com/blog-empleados-complementos-humanos/habilidades-y-competencias-laborales/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https://denkomesa.blogspot.com/2013/01/10-capacidades-funcionales-humanas.html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562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https://www.psicologia-online.com/habilidades-de-una-persona-lista-y-ejemplos-4904.html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008" w:top="1008" w:left="936" w:right="936" w:header="432" w:footer="432"/>
      <w:pgNumType w:start="1"/>
      <w:cols w:equalWidth="0" w:num="2">
        <w:col w:space="288" w:w="5040.000000000001"/>
        <w:col w:space="0" w:w="5040.000000000001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TABORDA OBANDO" w:id="5" w:date="2021-12-09T15:55:37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no lo digas. Omitelo. Recuerda que hablar no es lo mismo que escribir. Son cosas distintas, por eso no se debe escribir como se habla.</w:t>
      </w:r>
    </w:p>
  </w:comment>
  <w:comment w:author="DANIEL TABORDA OBANDO" w:id="12" w:date="2021-12-09T16:11:31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 nombre completo</w:t>
      </w:r>
    </w:p>
  </w:comment>
  <w:comment w:author="DANIEL TABORDA OBANDO" w:id="6" w:date="2021-12-09T15:57:2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empiezan con mayúscula y otros no. Revisa de nuevo cómo es la redacción, o todos en mayúscula o todos en minúscula peor no mezclados.</w:t>
      </w:r>
    </w:p>
  </w:comment>
  <w:comment w:author="DANIEL TABORDA OBANDO" w:id="9" w:date="2021-12-09T16:03:42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palabra no existe en español. Es una palabra catalana.</w:t>
      </w:r>
    </w:p>
  </w:comment>
  <w:comment w:author="DANIEL TABORDA OBANDO" w:id="8" w:date="2021-12-09T16:00:56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 de nuevo este párrafo.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La forma de redactarlo hace que no sea posible entenderlo del todo.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Fíjate de nuevo en lo que escribes. Realmente no estás respondiendo a la pregunta. Tu párrafo no dice cuál es el impacto social de esa línea.</w:t>
      </w:r>
    </w:p>
  </w:comment>
  <w:comment w:author="DANIEL TABORDA OBANDO" w:id="13" w:date="2021-12-09T16:14:49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va luego de las referencias</w:t>
      </w:r>
    </w:p>
  </w:comment>
  <w:comment w:author="DANIEL TABORDA OBANDO" w:id="11" w:date="2021-12-09T16:09:01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valiosa tu experiencia. Pero sólo tú sabes a qué te refieres con "manejo de expresiones". Sugiero, o bien explicar mucho mejor qué es eso de manejo de expresiones o bien omitirlo.</w:t>
      </w:r>
    </w:p>
  </w:comment>
  <w:comment w:author="DANIEL TABORDA OBANDO" w:id="10" w:date="2021-12-09T16:05:16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se asemeja más a análisis que a asociación.</w:t>
      </w:r>
    </w:p>
  </w:comment>
  <w:comment w:author="DANIEL TABORDA OBANDO" w:id="7" w:date="2021-12-09T15:59:07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 puede ampliar. Por qué serán claves para el desarrollo mundial¿?</w:t>
      </w:r>
    </w:p>
  </w:comment>
  <w:comment w:author="DANIEL TABORDA OBANDO" w:id="14" w:date="2021-12-09T16:17:34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Pilas acá. Esta sección se llama "Referencias", pero más importante, las referencias son otros textos dentro de tu texto. Básicamente son las cosas que consultas para escribir tu trabajo y que usas en la escritura. Esos otros textos dentro del tuyo tienen unas normas para citarse dentro de tu texto. Debes consultar esas normas: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Acá lo puedes hacer: https://www.itca.edu.sv/wp-content/uploads/2021/04/Gui%CC%81a-uso-de-norma-IEEE-y-ma%CC%81s.pdf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con detalle la sección de citas y la sección de referencias. Como lo tienes aquí no es la forma correcta.</w:t>
      </w:r>
    </w:p>
  </w:comment>
  <w:comment w:author="DANIEL TABORDA OBANDO" w:id="1" w:date="2021-12-09T15:50:46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Realización exitosa de qué¿? La frase está incompleta.</w:t>
      </w:r>
    </w:p>
  </w:comment>
  <w:comment w:author="DANIEL TABORDA OBANDO" w:id="0" w:date="2022-01-18T17:00:04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apellido seguido de coma, luego nombres</w:t>
      </w:r>
    </w:p>
  </w:comment>
  <w:comment w:author="DANIEL TABORDA OBANDO" w:id="2" w:date="2022-01-18T17:00:28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el índice de términos</w:t>
      </w:r>
    </w:p>
  </w:comment>
  <w:comment w:author="DANIEL TABORDA OBANDO" w:id="4" w:date="2021-12-09T15:53:54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Ojo! Allí lo que estás diciendo es que tú mismo vas a desarrollar el programa de la carrera. Revisa esa redacción.</w:t>
      </w:r>
    </w:p>
  </w:comment>
  <w:comment w:author="DANIEL TABORDA OBANDO" w:id="3" w:date="2021-12-09T15:52:33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que del mundo laboral entero¿? O será más bien del mundo laboral de los ingeniero de sistemas. No creo que del mundo, hay trabajos que pagan mucho más. Es necesario que seas más específico y no tan general.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0" w15:done="0"/>
  <w15:commentEx w15:paraId="00000061" w15:done="0"/>
  <w15:commentEx w15:paraId="00000062" w15:done="0"/>
  <w15:commentEx w15:paraId="00000063" w15:done="0"/>
  <w15:commentEx w15:paraId="00000068" w15:done="0"/>
  <w15:commentEx w15:paraId="00000069" w15:done="0"/>
  <w15:commentEx w15:paraId="0000006A" w15:done="0"/>
  <w15:commentEx w15:paraId="0000006B" w15:done="0"/>
  <w15:commentEx w15:paraId="0000006C" w15:done="0"/>
  <w15:commentEx w15:paraId="00000070" w15:done="0"/>
  <w15:commentEx w15:paraId="00000071" w15:done="0"/>
  <w15:commentEx w15:paraId="00000072" w15:done="0"/>
  <w15:commentEx w15:paraId="00000073" w15:done="0"/>
  <w15:commentEx w15:paraId="00000074" w15:done="0"/>
  <w15:commentEx w15:paraId="0000007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Symbol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sdt>
        <w:sdtPr>
          <w:tag w:val="goog_rdk_92"/>
        </w:sdtPr>
        <w:sdtContent>
          <w:ins w:author="DANIEL TABORDA OBANDO" w:id="47" w:date="2021-12-09T15:49:26Z">
            <w:r w:rsidDel="00000000" w:rsidR="00000000" w:rsidRPr="00000000">
              <w:rPr>
                <w:vertAlign w:val="baseline"/>
                <w:rtl w:val="0"/>
              </w:rPr>
              <w:t xml:space="preserve">Fecha de envío del documento</w:t>
            </w:r>
          </w:ins>
        </w:sdtContent>
      </w:sdt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center"/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ind w:right="36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1035305795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562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282" w:hanging="360.0000000000001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1152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1872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2592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3312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4032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4752" w:hanging="72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autoSpaceDE w:val="0"/>
      <w:autoSpaceDN w:val="0"/>
      <w:spacing w:after="60" w:before="120" w:line="1" w:lineRule="atLeast"/>
      <w:ind w:left="144"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autoSpaceDE w:val="0"/>
      <w:autoSpaceDN w:val="0"/>
      <w:spacing w:line="1" w:lineRule="atLeast"/>
      <w:ind w:left="288"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smallCaps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3Car">
    <w:name w:val="Título 3 Car"/>
    <w:next w:val="Título3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5Car">
    <w:name w:val="Título 5 Car"/>
    <w:next w:val="Título5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Título6Car">
    <w:name w:val="Título 6 Car"/>
    <w:next w:val="Título6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7Car">
    <w:name w:val="Título 7 Car"/>
    <w:next w:val="Título7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8Car">
    <w:name w:val="Título 8 Car"/>
    <w:next w:val="Título8Car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Título9Car">
    <w:name w:val="Título 9 Car"/>
    <w:next w:val="Título9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Abstract">
    <w:name w:val="Abstract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before="20"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Authors">
    <w:name w:val="Authors"/>
    <w:basedOn w:val="Normal"/>
    <w:next w:val="Normal"/>
    <w:autoRedefine w:val="0"/>
    <w:hidden w:val="0"/>
    <w:qFormat w:val="0"/>
    <w:pPr>
      <w:framePr w:anchorLock="0" w:lines="0" w:w="9072" w:vSpace="187" w:hSpace="187" w:wrap="notBeside" w:hAnchor="text" w:vAnchor="text" w:xAlign="center" w:y="1" w:hRule="auto"/>
      <w:suppressAutoHyphens w:val="1"/>
      <w:autoSpaceDE w:val="0"/>
      <w:autoSpaceDN w:val="0"/>
      <w:spacing w:after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MemberType">
    <w:name w:val="MemberType"/>
    <w:next w:val="MemberType"/>
    <w:autoRedefine w:val="0"/>
    <w:hidden w:val="0"/>
    <w:qFormat w:val="0"/>
    <w:rPr>
      <w:rFonts w:ascii="Times New Roman" w:cs="Times New Roman" w:hAnsi="Times New Roman"/>
      <w:i w:val="1"/>
      <w:i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framePr w:anchorLock="0" w:lines="0" w:w="9360" w:vSpace="187" w:hSpace="187" w:wrap="notBeside" w:hAnchor="text" w:vAnchor="text" w:xAlign="center" w:y="1" w:hRule="auto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TítuloCar">
    <w:name w:val="Título Car"/>
    <w:next w:val="TítuloCar"/>
    <w:autoRedefine w:val="0"/>
    <w:hidden w:val="0"/>
    <w:qFormat w:val="0"/>
    <w:rPr>
      <w:rFonts w:ascii="Times New Roman" w:cs="Times New Roman" w:eastAsia="Times New Roman" w:hAnsi="Times New Roman"/>
      <w:w w:val="100"/>
      <w:kern w:val="28"/>
      <w:position w:val="-1"/>
      <w:sz w:val="48"/>
      <w:szCs w:val="48"/>
      <w:effect w:val="none"/>
      <w:vertAlign w:val="baseline"/>
      <w:cs w:val="0"/>
      <w:em w:val="none"/>
      <w:lang w:val="en-U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onotapieCar">
    <w:name w:val="Texto nota pie Car"/>
    <w:next w:val="Textonotapie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References">
    <w:name w:val="References"/>
    <w:basedOn w:val="Normal"/>
    <w:next w:val="References"/>
    <w:autoRedefine w:val="0"/>
    <w:hidden w:val="0"/>
    <w:qFormat w:val="0"/>
    <w:pPr>
      <w:numPr>
        <w:ilvl w:val="0"/>
        <w:numId w:val="2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IndexTerms">
    <w:name w:val="IndexTerms"/>
    <w:basedOn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CarCar">
    <w:name w:val="Text Car Car"/>
    <w:basedOn w:val="Normal"/>
    <w:next w:val="TextCarCar"/>
    <w:autoRedefine w:val="0"/>
    <w:hidden w:val="0"/>
    <w:qFormat w:val="0"/>
    <w:pPr>
      <w:widowControl w:val="0"/>
      <w:suppressAutoHyphens w:val="1"/>
      <w:autoSpaceDE w:val="0"/>
      <w:autoSpaceDN w:val="0"/>
      <w:spacing w:line="252" w:lineRule="auto"/>
      <w:ind w:leftChars="-1" w:rightChars="0" w:firstLine="202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igureCaption">
    <w:name w:val="Figure Caption"/>
    <w:basedOn w:val="Normal"/>
    <w:next w:val="FigureCaption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ableTitle">
    <w:name w:val="Table Title"/>
    <w:basedOn w:val="Normal"/>
    <w:next w:val="TableTitl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ReferenceHead">
    <w:name w:val="Reference Head"/>
    <w:basedOn w:val="Título1"/>
    <w:next w:val="ReferenceHead"/>
    <w:autoRedefine w:val="0"/>
    <w:hidden w:val="0"/>
    <w:qFormat w:val="0"/>
    <w:pPr>
      <w:keepNext w:val="1"/>
      <w:numPr>
        <w:ilvl w:val="0"/>
        <w:numId w:val="0"/>
      </w:numPr>
      <w:suppressAutoHyphens w:val="1"/>
      <w:autoSpaceDE w:val="0"/>
      <w:autoSpaceDN w:val="0"/>
      <w:spacing w:after="8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quation">
    <w:name w:val="Equation"/>
    <w:basedOn w:val="Normal"/>
    <w:next w:val="Normal"/>
    <w:autoRedefine w:val="0"/>
    <w:hidden w:val="0"/>
    <w:qFormat w:val="0"/>
    <w:pPr>
      <w:widowControl w:val="0"/>
      <w:tabs>
        <w:tab w:val="right" w:leader="none" w:pos="5040"/>
      </w:tabs>
      <w:suppressAutoHyphens w:val="1"/>
      <w:autoSpaceDE w:val="0"/>
      <w:autoSpaceDN w:val="0"/>
      <w:spacing w:line="252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extCarCarCar">
    <w:name w:val="Text Car Car Car"/>
    <w:next w:val="TextCarCar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arkedcontent">
    <w:name w:val="markedcontent"/>
    <w:basedOn w:val="Fuentedepárrafopredeter."/>
    <w:next w:val="markedconte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autoSpaceDE w:val="0"/>
      <w:autoSpaceDN w:val="0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udearroba.udea.edu.co/internos/mod/resource/view.php?id=1096588" TargetMode="Externa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OR9z8Afc+WbZwtaU89UDMIQJyA==">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2021-11-27T23:28:00Z</dcterms:created>
  <dc:creator>PAPELES Y CORRUGADOS ANDINA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