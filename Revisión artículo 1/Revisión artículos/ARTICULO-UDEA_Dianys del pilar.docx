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1"/>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ns w:author="DANIEL TABORDA OBANDO" w:id="0" w:date="2022-01-19T19:06:32Z"/>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La ingeniería de sistemas como proyecto de vida</w:t>
          </w:r>
          <w:sdt>
            <w:sdtPr>
              <w:tag w:val="goog_rdk_0"/>
            </w:sdtPr>
            <w:sdtContent>
              <w:ins w:author="DANIEL TABORDA OBANDO" w:id="0" w:date="2022-01-19T19:06:32Z">
                <w:r w:rsidDel="00000000" w:rsidR="00000000" w:rsidRPr="00000000">
                  <w:rPr>
                    <w:rtl w:val="0"/>
                  </w:rPr>
                </w:r>
              </w:ins>
            </w:sdtContent>
          </w:sdt>
        </w:p>
      </w:sdtContent>
    </w:sd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sdt>
        <w:sdtPr>
          <w:tag w:val="goog_rdk_2"/>
        </w:sdtPr>
        <w:sdtContent>
          <w:ins w:author="DANIEL TABORDA OBANDO" w:id="0" w:date="2022-01-19T19:06:32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4">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Dianys del pilar cogollo mora, estudiante de primer semestre de ingeniería de sistemas. </w:t>
      </w:r>
    </w:p>
    <w:sdt>
      <w:sdtPr>
        <w:tag w:val="goog_rdk_6"/>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ins w:author="DANIEL TABORDA OBANDO" w:id="1" w:date="2022-01-19T19:07:08Z"/>
              <w:rFonts w:ascii="Courier New" w:cs="Courier New" w:eastAsia="Courier New" w:hAnsi="Courier New"/>
              <w:color w:val="000000"/>
              <w:vertAlign w:val="baseline"/>
            </w:rPr>
          </w:pPr>
          <w:sdt>
            <w:sdtPr>
              <w:tag w:val="goog_rdk_4"/>
            </w:sdtPr>
            <w:sdtContent>
              <w:ins w:author="DANIEL TABORDA OBANDO" w:id="1" w:date="2022-01-19T19:07:08Z"/>
              <w:sdt>
                <w:sdtPr>
                  <w:tag w:val="goog_rdk_5"/>
                </w:sdtPr>
                <w:sdtContent>
                  <w:commentRangeStart w:id="0"/>
                </w:sdtContent>
              </w:sdt>
              <w:ins w:author="DANIEL TABORDA OBANDO" w:id="1" w:date="2022-01-19T19:07:08Z">
                <w:r w:rsidDel="00000000" w:rsidR="00000000" w:rsidRPr="00000000">
                  <w:rPr>
                    <w:rtl w:val="0"/>
                  </w:rPr>
                </w:r>
              </w:ins>
            </w:sdtContent>
          </w:sdt>
        </w:p>
      </w:sdtContent>
    </w:sdt>
    <w:sdt>
      <w:sdtPr>
        <w:tag w:val="goog_rdk_8"/>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ins w:author="DANIEL TABORDA OBANDO" w:id="1" w:date="2022-01-19T19:07:08Z"/>
              <w:rFonts w:ascii="Courier New" w:cs="Courier New" w:eastAsia="Courier New" w:hAnsi="Courier New"/>
              <w:color w:val="000000"/>
              <w:vertAlign w:val="baseline"/>
            </w:rPr>
          </w:pPr>
          <w:sdt>
            <w:sdtPr>
              <w:tag w:val="goog_rdk_7"/>
            </w:sdtPr>
            <w:sdtContent>
              <w:ins w:author="DANIEL TABORDA OBANDO" w:id="1" w:date="2022-01-19T19:07:08Z">
                <w:r w:rsidDel="00000000" w:rsidR="00000000" w:rsidRPr="00000000">
                  <w:rPr>
                    <w:rtl w:val="0"/>
                  </w:rPr>
                </w:r>
              </w:ins>
            </w:sdtContent>
          </w:sdt>
        </w:p>
      </w:sdtContent>
    </w:sdt>
    <w:sdt>
      <w:sdtPr>
        <w:tag w:val="goog_rdk_10"/>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sz w:val="22"/>
              <w:szCs w:val="22"/>
              <w:rPrChange w:author="DANIEL TABORDA OBANDO" w:id="2" w:date="2022-01-19T19:07:08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
          <w:commentRangeEnd w:id="0"/>
          <w:r w:rsidDel="00000000" w:rsidR="00000000" w:rsidRPr="00000000">
            <w:commentReference w:id="0"/>
          </w:r>
          <w:sdt>
            <w:sdtPr>
              <w:tag w:val="goog_rdk_9"/>
            </w:sdtPr>
            <w:sdtContent>
              <w:r w:rsidDel="00000000" w:rsidR="00000000" w:rsidRPr="00000000">
                <w:rPr>
                  <w:rtl w:val="0"/>
                </w:rPr>
              </w:r>
            </w:sdtContent>
          </w:sdt>
        </w:p>
      </w:sdtContent>
    </w:sdt>
    <w:p w:rsidR="00000000" w:rsidDel="00000000" w:rsidP="00000000" w:rsidRDefault="00000000" w:rsidRPr="00000000" w14:paraId="000000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211"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9">
      <w:pPr>
        <w:jc w:val="both"/>
        <w:rPr>
          <w:sz w:val="16"/>
          <w:szCs w:val="16"/>
          <w:vertAlign w:val="baseline"/>
        </w:rPr>
      </w:pPr>
      <w:r w:rsidDel="00000000" w:rsidR="00000000" w:rsidRPr="00000000">
        <w:rPr>
          <w:color w:val="000000"/>
          <w:vertAlign w:val="baseline"/>
          <w:rtl w:val="0"/>
        </w:rPr>
        <w:t xml:space="preserve"> </w:t>
      </w:r>
      <w:r w:rsidDel="00000000" w:rsidR="00000000" w:rsidRPr="00000000">
        <w:rPr>
          <w:sz w:val="56"/>
          <w:szCs w:val="56"/>
          <w:vertAlign w:val="baseline"/>
          <w:rtl w:val="0"/>
        </w:rPr>
        <w:t xml:space="preserve">L</w:t>
      </w:r>
      <w:r w:rsidDel="00000000" w:rsidR="00000000" w:rsidRPr="00000000">
        <w:rPr>
          <w:vertAlign w:val="baseline"/>
          <w:rtl w:val="0"/>
        </w:rPr>
        <w:t xml:space="preserve">a ingeniería de sistemas  es lo que podríamos llamar una profesión posmoderna aparecida en la época moderna como consecuencia de los  avances en el conocimiento humano. Su ámbito es el mundo inmaterial pues trabaja sobre la lógica, sobre lo abstracto y sobre los sistemas de simbolización  conceptualizados por el ser humano</w:t>
      </w:r>
      <w:r w:rsidDel="00000000" w:rsidR="00000000" w:rsidRPr="00000000">
        <w:rPr>
          <w:sz w:val="16"/>
          <w:szCs w:val="16"/>
          <w:vertAlign w:val="baseline"/>
          <w:rtl w:val="0"/>
        </w:rPr>
        <w:t xml:space="preserve">.</w:t>
      </w:r>
      <w:sdt>
        <w:sdtPr>
          <w:tag w:val="goog_rdk_11"/>
        </w:sdtPr>
        <w:sdtContent>
          <w:commentRangeStart w:id="1"/>
        </w:sdtContent>
      </w:sdt>
      <w:r w:rsidDel="00000000" w:rsidR="00000000" w:rsidRPr="00000000">
        <w:rPr>
          <w:sz w:val="16"/>
          <w:szCs w:val="16"/>
          <w:vertAlign w:val="baseline"/>
          <w:rtl w:val="0"/>
        </w:rPr>
        <w:t xml:space="preserve"> (tomado de ude@- Para ser, saber y saber hacer)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Pero desde mi punto de vista puedo decir que la ingeniería de sistemas es todo aquello relacionado con las nuevas tecnologías y los sistemas de información, los cuales buscan contribuir con el desarrollo de la sociedad. </w:t>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Esta definición a su vez  me hace pensar que es la carrera ideal para aquellos que disfrutamos estar involucrados con todo este tema de la tecnología.</w:t>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En el estudio de la ingeniería de sistemas podemos encontrar distintas áreas de conocimiento que ayudan al estudiante en su formación integral, además también evidenciaremos las habilidades, competencias  y rutas de formación que deberíamos tener los que ingresamos a estudiar ingeniería de sistemas.</w:t>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211"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líneas o áreas de estudio de la ingeniería de sistemas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Existen diferentes áreas de estudio dentro de la ingeniería de sistema  que son  de vital importancia para la formación  integral del estudiante las cuales mencionaremos a continuación: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Algoritmia y programación, matemáticas discretas, ciencia computacional, arquitectura de máquinas y sistemas operativos, comunicación de datos, ingeniería de software, sistemas de información, administración de información, elementos sociales y profesionales.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Todas estas áreas son  de mucho interés para mí, pero hay una en especial que me llama mucho la atención.  Puedo decir que es la que más me gusta y 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ingeniería de software.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gusta mucho ya que podría decir que su principal objetivo es la creación de programas informáticos lo cual es algo que desde siempre he anhelado conocer a profundidad, despierta mucho mi interés de saber y entender más sobre este tema, y una de mis principales metas es un día poder crear una o varias  aplicaciones que puedan contribuir a satisfacer las necesidades de la sociedad, por esta razón, esta es mi área favorita.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Según la fundación universitaria compensar la ingeniería de software en Colombia ha tenido un gran auge en los últimos años. En el país existen más de 8.500 empresas dedicadas al desarrollo de software. Y en la actualidad,  la mayoría de las empresas dependen de las tecnologías de la información para operar. </w:t>
      </w:r>
      <w:sdt>
        <w:sdtPr>
          <w:tag w:val="goog_rdk_1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https://ucompensar.edu.co/ingenieria-de-software-en-colombia-por-que-tiene-un-futuro-tan-prometedor/</w:t>
        </w:r>
      </w:hyperlink>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esta razón pienso que en el futuro esta área se volverá muy demandada, ya que a medida que pasa el tiempo la tecnología avanza   y se hace más necesario el estudio de esta línea </w:t>
      </w:r>
      <w:sdt>
        <w:sdtPr>
          <w:tag w:val="goog_rdk_13"/>
        </w:sdtPr>
        <w:sdtContent>
          <w:ins w:author="DANIEL TABORDA OBANDO" w:id="3" w:date="2022-01-19T19:11: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ins>
        </w:sdtContent>
      </w:sdt>
      <w:sdt>
        <w:sdtPr>
          <w:tag w:val="goog_rdk_14"/>
        </w:sdtPr>
        <w:sdtContent>
          <w:del w:author="DANIEL TABORDA OBANDO" w:id="3" w:date="2022-01-19T19:11: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optimización de nuestras tareas diarias. Sin duda alguna el software como herramienta tecnológica, traerá grandes avances para nuestra sociedad.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software ha tenido un gran impacto en nuestra sociedad, el software es la parte intangible o intocable de todos los dispositivos. Sin el software los celulares, computadores y </w:t>
      </w:r>
      <w:sdt>
        <w:sdtPr>
          <w:tag w:val="goog_rdk_15"/>
        </w:sdtPr>
        <w:sdtContent>
          <w:del w:author="DANIEL TABORDA OBANDO" w:id="4" w:date="2022-01-19T19:11: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w:delText>
            </w:r>
          </w:del>
        </w:sdtContent>
      </w:sdt>
      <w:sdt>
        <w:sdtPr>
          <w:tag w:val="goog_rdk_16"/>
        </w:sdtPr>
        <w:sdtContent>
          <w:ins w:author="DANIEL TABORDA OBANDO" w:id="4" w:date="2022-01-19T19:11: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ablet no tendrían vida. Y hoy en día es casi inimaginable  una vida sin dispositivos electrónicos ya que estos además de ayudarnos de manera personal como medios de comunicación y diversión se han convertido en herramientas de trabajo ayudándonos a hacer nuestras actividades de manera más sencilla y sin mucho esfuerzo.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Habiendo así impactado de manera positiva en muchos ámbitos de la sociedad.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211"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competencias en la ingeniería de SISTEMAS.</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es fácil desde mi punto de vista definir las habilidades o competencias que deberían tener los estudiantes que ingresen a estudiar ingeniería de sistemas porque puede ser muy relativo. Pero algunas de mis principales habilidades considero </w:t>
      </w:r>
      <w:sdt>
        <w:sdtPr>
          <w:tag w:val="goog_rdk_17"/>
        </w:sdtPr>
        <w:sdtContent>
          <w:del w:author="DANIEL TABORDA OBANDO" w:id="5" w:date="2022-01-19T19:12: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yo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son: la habilidad de pensar con imaginación y visión, la capacidad de trabajar en grupo y la habilidad de crear y diseñar, las cuales desde mi punto de vista son importantes en esta carrera.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otra parte mis principales competencias podría decir que son, mi capacidad analítica, capacidad de concentración 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9"/>
        </w:sdtPr>
        <w:sdtContent>
          <w:ins w:author="DANIEL TABORDA OBANDO" w:id="6" w:date="2022-01-19T19:13: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 </w:t>
            </w:r>
          </w:ins>
        </w:sdtContent>
      </w:sdt>
      <w:sdt>
        <w:sdtPr>
          <w:tag w:val="goog_rdk_20"/>
        </w:sdtPr>
        <w:sdtContent>
          <w:del w:author="DANIEL TABORDA OBANDO" w:id="6" w:date="2022-01-19T19:13: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Mi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capacidad de plantear soluciones ante algún problema.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También tengo la capacidad de ser una persona responsable, comprometida y con  un espíritu investigativo.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Pero a pesar de todas estas habilidades y competencias, tengo falencias es decir, competencias que debería desarrollar para tener un mejor desempeño en mi carrera y a medida que pasa el tiempo he ido descubriendo que debería desarrollar más mi capacidad comunicativa, la capacidad de abstracción y mi capacidad de decisión es decir ser un poco más decidida y segura de mi misma.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211"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Existen diferentes rutas de formación que son necesarias seguir para una excelente formación académica. Y personalmente  mi ruta de formación está conformada por las asignaturas que se necesitan cursar, esas son como ya antes las mencione: </w:t>
      </w:r>
      <w:sdt>
        <w:sdtPr>
          <w:tag w:val="goog_rdk_21"/>
        </w:sdtPr>
        <w:sdtContent>
          <w:del w:author="DANIEL TABORDA OBANDO" w:id="7" w:date="2022-01-19T19:14:2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w:delText>
            </w:r>
          </w:del>
        </w:sdtContent>
      </w:sdt>
      <w:sdt>
        <w:sdtPr>
          <w:tag w:val="goog_rdk_22"/>
        </w:sdtPr>
        <w:sdtContent>
          <w:ins w:author="DANIEL TABORDA OBANDO" w:id="7" w:date="2022-01-19T19:14:2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lgoritmia y programación, matemáticas discretas, ciencia computacional, arquitectura de máquinas y sistemas operativos, comunicación de datos, ingeniería de software, sistemas de información, administración de información, elementos sociales y profesionales. Todas importantísimas en este camino a seguir.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Pienso que esta es la mejor ruta de formación ya que cumple con todos los requisitos que se necesitan en esta maravillosa carrera es decir ayuda a cumplir y satisfacer todas las necesidades de un estudiante de ingeniería de sistemas.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Hemos visto entonces todo lo que conlleva estudiar esta maravillosa carrera como lo es la ingeniería de sistemas, las áreas de estudio que comprende, las habilidades y competencias que se necesitan para una formación integral y además  las rutas de formación que se deben seguir para lograr ser un buen ingeniero de sistemas.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Pero ¿Qué es en realidad ser un buen ingeniero de sistemas?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Después de una investigación exhaustiva y luego de plantearme muchos interrogantes, puedo decir que ser un buen ingeniero de sistemas se trata de ser una persona con sensibilidad humana, responsable, respetuosa, honesta, disciplinado y con un espíritu investigativo, dispuesto a buscar soluciones que garanticen el beneficio de una comunidad, y sobre todo comprometido con su carrera y tener amor por lo que hace además de tener una buena ética profesional y moral.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211"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conclusión:</w:t>
      </w:r>
    </w:p>
    <w:p w:rsidR="00000000" w:rsidDel="00000000" w:rsidP="00000000" w:rsidRDefault="00000000" w:rsidRPr="00000000" w14:paraId="00000047">
      <w:pPr>
        <w:rPr>
          <w:vertAlign w:val="baseline"/>
        </w:rPr>
      </w:pPr>
      <w:sdt>
        <w:sdtPr>
          <w:tag w:val="goog_rdk_23"/>
        </w:sdtPr>
        <w:sdtContent>
          <w:commentRangeStart w:id="3"/>
        </w:sdtContent>
      </w:sdt>
      <w:r w:rsidDel="00000000" w:rsidR="00000000" w:rsidRPr="00000000">
        <w:rPr>
          <w:vertAlign w:val="baseline"/>
          <w:rtl w:val="0"/>
        </w:rPr>
        <w:t xml:space="preserve">Es la ingeniería de sistemas entonces una carrera que nos abre las puertas tanto en el presente como en el futuro</w:t>
      </w:r>
      <w:sdt>
        <w:sdtPr>
          <w:tag w:val="goog_rdk_24"/>
        </w:sdtPr>
        <w:sdtContent>
          <w:ins w:author="DANIEL TABORDA OBANDO" w:id="8" w:date="2022-01-19T19:15:38Z">
            <w:r w:rsidDel="00000000" w:rsidR="00000000" w:rsidRPr="00000000">
              <w:rPr>
                <w:vertAlign w:val="baseline"/>
                <w:rtl w:val="0"/>
              </w:rPr>
              <w:t xml:space="preserve">,</w:t>
            </w:r>
          </w:ins>
        </w:sdtContent>
      </w:sdt>
      <w:r w:rsidDel="00000000" w:rsidR="00000000" w:rsidRPr="00000000">
        <w:rPr>
          <w:vertAlign w:val="baseline"/>
          <w:rtl w:val="0"/>
        </w:rPr>
        <w:t xml:space="preserve"> la cual nos </w:t>
      </w:r>
      <w:commentRangeEnd w:id="3"/>
      <w:r w:rsidDel="00000000" w:rsidR="00000000" w:rsidRPr="00000000">
        <w:commentReference w:id="3"/>
      </w:r>
      <w:r w:rsidDel="00000000" w:rsidR="00000000" w:rsidRPr="00000000">
        <w:rPr>
          <w:vertAlign w:val="baseline"/>
          <w:rtl w:val="0"/>
        </w:rPr>
        <w:t xml:space="preserve">impulsa a  crear proyectos que ayudan con el </w:t>
      </w:r>
      <w:sdt>
        <w:sdtPr>
          <w:tag w:val="goog_rdk_25"/>
        </w:sdtPr>
        <w:sdtContent>
          <w:commentRangeStart w:id="4"/>
        </w:sdtContent>
      </w:sdt>
      <w:r w:rsidDel="00000000" w:rsidR="00000000" w:rsidRPr="00000000">
        <w:rPr>
          <w:vertAlign w:val="baseline"/>
          <w:rtl w:val="0"/>
        </w:rPr>
        <w:t xml:space="preserve">progreso social, cultural y económico de la sociedad,</w:t>
      </w:r>
      <w:commentRangeEnd w:id="4"/>
      <w:r w:rsidDel="00000000" w:rsidR="00000000" w:rsidRPr="00000000">
        <w:commentReference w:id="4"/>
      </w:r>
      <w:r w:rsidDel="00000000" w:rsidR="00000000" w:rsidRPr="00000000">
        <w:rPr>
          <w:vertAlign w:val="baseline"/>
          <w:rtl w:val="0"/>
        </w:rPr>
        <w:t xml:space="preserve"> es además una carrera con mucha oferta laboral, y gracias a la ingeniería de sistemas cada día es asombrosa la innovación  y diseño en nuevos inventos y </w:t>
      </w:r>
      <w:sdt>
        <w:sdtPr>
          <w:tag w:val="goog_rdk_26"/>
        </w:sdtPr>
        <w:sdtContent>
          <w:ins w:author="DANIEL TABORDA OBANDO" w:id="9" w:date="2022-01-19T19:16:23Z">
            <w:r w:rsidDel="00000000" w:rsidR="00000000" w:rsidRPr="00000000">
              <w:rPr>
                <w:vertAlign w:val="baseline"/>
                <w:rtl w:val="0"/>
              </w:rPr>
              <w:t xml:space="preserve">aparatos</w:t>
            </w:r>
          </w:ins>
        </w:sdtContent>
      </w:sdt>
      <w:sdt>
        <w:sdtPr>
          <w:tag w:val="goog_rdk_27"/>
        </w:sdtPr>
        <w:sdtContent>
          <w:del w:author="DANIEL TABORDA OBANDO" w:id="9" w:date="2022-01-19T19:16:23Z">
            <w:r w:rsidDel="00000000" w:rsidR="00000000" w:rsidRPr="00000000">
              <w:rPr>
                <w:vertAlign w:val="baseline"/>
                <w:rtl w:val="0"/>
              </w:rPr>
              <w:delText xml:space="preserve">apartaos</w:delText>
            </w:r>
          </w:del>
        </w:sdtContent>
      </w:sdt>
      <w:r w:rsidDel="00000000" w:rsidR="00000000" w:rsidRPr="00000000">
        <w:rPr>
          <w:vertAlign w:val="baseline"/>
          <w:rtl w:val="0"/>
        </w:rPr>
        <w:t xml:space="preserve"> electrónicos que transforman la sociedad y el estilo de vida de las person</w:t>
      </w:r>
      <w:sdt>
        <w:sdtPr>
          <w:tag w:val="goog_rdk_28"/>
        </w:sdtPr>
        <w:sdtContent>
          <w:ins w:author="DANIEL TABORDA OBANDO" w:id="10" w:date="2022-01-19T19:16:30Z">
            <w:r w:rsidDel="00000000" w:rsidR="00000000" w:rsidRPr="00000000">
              <w:rPr>
                <w:vertAlign w:val="baseline"/>
                <w:rtl w:val="0"/>
              </w:rPr>
              <w:t xml:space="preserve">as. Es</w:t>
            </w:r>
          </w:ins>
        </w:sdtContent>
      </w:sdt>
      <w:sdt>
        <w:sdtPr>
          <w:tag w:val="goog_rdk_29"/>
        </w:sdtPr>
        <w:sdtContent>
          <w:del w:author="DANIEL TABORDA OBANDO" w:id="10" w:date="2022-01-19T19:16:30Z">
            <w:r w:rsidDel="00000000" w:rsidR="00000000" w:rsidRPr="00000000">
              <w:rPr>
                <w:vertAlign w:val="baseline"/>
                <w:rtl w:val="0"/>
              </w:rPr>
              <w:delText xml:space="preserve">a.es</w:delText>
            </w:r>
          </w:del>
        </w:sdtContent>
      </w:sdt>
      <w:r w:rsidDel="00000000" w:rsidR="00000000" w:rsidRPr="00000000">
        <w:rPr>
          <w:vertAlign w:val="baseline"/>
          <w:rtl w:val="0"/>
        </w:rPr>
        <w:t xml:space="preserve"> entonces como proyecto de vida</w:t>
      </w:r>
      <w:sdt>
        <w:sdtPr>
          <w:tag w:val="goog_rdk_30"/>
        </w:sdtPr>
        <w:sdtContent>
          <w:ins w:author="DANIEL TABORDA OBANDO" w:id="11" w:date="2022-01-19T19:17:41Z">
            <w:r w:rsidDel="00000000" w:rsidR="00000000" w:rsidRPr="00000000">
              <w:rPr>
                <w:vertAlign w:val="baseline"/>
                <w:rtl w:val="0"/>
              </w:rPr>
              <w:t xml:space="preserve">, el</w:t>
            </w:r>
          </w:ins>
        </w:sdtContent>
      </w:sdt>
      <w:r w:rsidDel="00000000" w:rsidR="00000000" w:rsidRPr="00000000">
        <w:rPr>
          <w:vertAlign w:val="baseline"/>
          <w:rtl w:val="0"/>
        </w:rPr>
        <w:t xml:space="preserve">  ideal para todos aquellos que nos encanta estar involucrados con el mundo de la tecnología, de la programación y el desarrollo de software.</w:t>
      </w:r>
    </w:p>
    <w:p w:rsidR="00000000" w:rsidDel="00000000" w:rsidP="00000000" w:rsidRDefault="00000000" w:rsidRPr="00000000" w14:paraId="00000048">
      <w:pPr>
        <w:rPr>
          <w:vertAlign w:val="baseline"/>
        </w:rPr>
      </w:pPr>
      <w:r w:rsidDel="00000000" w:rsidR="00000000" w:rsidRPr="00000000">
        <w:rPr>
          <w:vertAlign w:val="baseline"/>
          <w:rtl w:val="0"/>
        </w:rPr>
        <w:t xml:space="preserve">  </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Referencias.</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31"/>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hyperlink r:id="rId1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https://ucompensar.edu.co/ingenieria-de-software-en-colombia-por-que-tiene-un-futuro-tan-prometedor/</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jc w:val="both"/>
        <w:rPr>
          <w:sz w:val="16"/>
          <w:szCs w:val="16"/>
          <w:vertAlign w:val="baseline"/>
        </w:rPr>
      </w:pPr>
      <w:r w:rsidDel="00000000" w:rsidR="00000000" w:rsidRPr="00000000">
        <w:rPr>
          <w:sz w:val="16"/>
          <w:szCs w:val="16"/>
          <w:vertAlign w:val="baseline"/>
          <w:rtl w:val="0"/>
        </w:rPr>
        <w:t xml:space="preserve">-(tomado de ude@- Para ser, saber y saber hacer)</w:t>
      </w:r>
    </w:p>
    <w:p w:rsidR="00000000" w:rsidDel="00000000" w:rsidP="00000000" w:rsidRDefault="00000000" w:rsidRPr="00000000" w14:paraId="0000004F">
      <w:pPr>
        <w:jc w:val="both"/>
        <w:rP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-Página udearroba</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jc w:val="both"/>
        <w:rPr>
          <w:vertAlign w:val="baseline"/>
        </w:rPr>
      </w:pPr>
      <w:r w:rsidDel="00000000" w:rsidR="00000000" w:rsidRPr="00000000">
        <w:rPr>
          <w:rtl w:val="0"/>
        </w:rPr>
      </w:r>
    </w:p>
    <w:sectPr>
      <w:headerReference r:id="rId12"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5" w:date="2022-01-19T19:18:5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es donde deben ir de nuevo los número con toda la información de la referencia: autor, año, lugar de donde sacaste la información, etc. Consulta las normas IEEE en la sección referencias.</w:t>
      </w:r>
    </w:p>
  </w:comment>
  <w:comment w:author="DANIEL TABORDA OBANDO" w:id="3" w:date="2022-01-19T19:15:2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1" w:date="2022-01-19T19:09:1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una referencia. Según las normas IEEE bajo las cuales estamos trabajando, aquí en vez de poner (tomado de....) pones 1 entre corchetes, y luego lo referencias al final del texto.</w:t>
      </w:r>
    </w:p>
  </w:comment>
  <w:comment w:author="DANIEL TABORDA OBANDO" w:id="2" w:date="2022-01-19T19:11:2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nuevo la referencia. Aquí pones 2 entre corchetes y lo referencias al final del texto.</w:t>
      </w:r>
    </w:p>
  </w:comment>
  <w:comment w:author="DANIEL TABORDA OBANDO" w:id="4" w:date="2022-01-19T19:16:1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es redundante. Progreso social de la sociedad....</w:t>
      </w:r>
    </w:p>
  </w:comment>
  <w:comment w:author="DANIEL TABORDA OBANDO" w:id="0" w:date="2022-01-19T19:07:28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falta el resumen y el índice de términos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E" w15:done="0"/>
  <w15:commentEx w15:paraId="0000005F" w15:done="0"/>
  <w15:commentEx w15:paraId="00000060" w15:done="0"/>
  <w15:commentEx w15:paraId="00000061" w15:done="0"/>
  <w15:commentEx w15:paraId="00000062" w15:done="0"/>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33"/>
        </w:sdtPr>
        <w:sdtContent>
          <w:ins w:author="DANIEL TABORDA OBANDO" w:id="12" w:date="2022-01-19T19:06:42Z">
            <w:r w:rsidDel="00000000" w:rsidR="00000000" w:rsidRPr="00000000">
              <w:rPr>
                <w:vertAlign w:val="baseline"/>
                <w:rtl w:val="0"/>
              </w:rPr>
              <w:t xml:space="preserve">aquí va la fecha de envío de este artículo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c.c 1001026816</w:t>
    </w:r>
  </w:p>
  <w:p w:rsidR="00000000" w:rsidDel="00000000" w:rsidP="00000000" w:rsidRDefault="00000000" w:rsidRPr="00000000" w14:paraId="0000005C">
    <w:pPr>
      <w:jc w:val="center"/>
      <w:rPr>
        <w:vertAlign w:val="baseline"/>
      </w:rPr>
    </w:pPr>
    <w:r w:rsidDel="00000000" w:rsidR="00000000" w:rsidRPr="00000000">
      <w:rPr>
        <w:rtl w:val="0"/>
      </w:rPr>
    </w:r>
  </w:p>
  <w:p w:rsidR="00000000" w:rsidDel="00000000" w:rsidP="00000000" w:rsidRDefault="00000000" w:rsidRPr="00000000" w14:paraId="0000005D">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211"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eastAsia="Times New Roman" w:hAnsi="Times New Roman"/>
      <w:smallCaps w:val="1"/>
      <w:w w:val="100"/>
      <w:kern w:val="28"/>
      <w:position w:val="-1"/>
      <w:effect w:val="none"/>
      <w:vertAlign w:val="baseline"/>
      <w:cs w:val="0"/>
      <w:em w:val="none"/>
      <w:lang w:eastAsia="en-US"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ucompensar.edu.co/ingenieria-de-software-en-colombia-por-que-tiene-un-futuro-tan-prometedor/" TargetMode="External"/><Relationship Id="rId10" Type="http://schemas.openxmlformats.org/officeDocument/2006/relationships/hyperlink" Target="https://ucompensar.edu.co/ingenieria-de-software-en-colombia-por-que-tiene-un-futuro-tan-prometedor/" TargetMode="External"/><Relationship Id="rId12"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QS3P1IkzaCJjzeago9UKVNi2w==">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2021-11-29T04:58:00Z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