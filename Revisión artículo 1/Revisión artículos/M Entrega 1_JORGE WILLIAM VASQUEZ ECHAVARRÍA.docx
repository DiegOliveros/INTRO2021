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sdt>
      <w:sdtPr>
        <w:tag w:val="goog_rdk_2"/>
      </w:sdtPr>
      <w:sdtContent>
        <w:p w:rsidR="00000000" w:rsidDel="00000000" w:rsidP="00000000" w:rsidRDefault="00000000" w:rsidRPr="00000000" w14:paraId="00000002">
          <w:pPr>
            <w:ind w:left="720" w:firstLine="0"/>
            <w:jc w:val="center"/>
            <w:rPr>
              <w:ins w:author="DANIEL TABORDA OBANDO" w:id="0" w:date="2022-01-18T17:52:35Z"/>
              <w:sz w:val="48"/>
              <w:szCs w:val="48"/>
              <w:vertAlign w:val="baseline"/>
            </w:rPr>
          </w:pPr>
          <w:r w:rsidDel="00000000" w:rsidR="00000000" w:rsidRPr="00000000">
            <w:rPr>
              <w:sz w:val="48"/>
              <w:szCs w:val="48"/>
              <w:vertAlign w:val="baseline"/>
              <w:rtl w:val="0"/>
            </w:rPr>
            <w:t xml:space="preserve">Ingeniería de sistemas: la digitalización de la </w:t>
          </w:r>
          <w:sdt>
            <w:sdtPr>
              <w:tag w:val="goog_rdk_0"/>
            </w:sdtPr>
            <w:sdtContent>
              <w:commentRangeStart w:id="0"/>
            </w:sdtContent>
          </w:sdt>
          <w:r w:rsidDel="00000000" w:rsidR="00000000" w:rsidRPr="00000000">
            <w:rPr>
              <w:sz w:val="48"/>
              <w:szCs w:val="48"/>
              <w:vertAlign w:val="baseline"/>
              <w:rtl w:val="0"/>
            </w:rPr>
            <w:t xml:space="preserve">industria.</w:t>
          </w:r>
          <w:sdt>
            <w:sdtPr>
              <w:tag w:val="goog_rdk_1"/>
            </w:sdtPr>
            <w:sdtContent>
              <w:ins w:author="DANIEL TABORDA OBANDO" w:id="0" w:date="2022-01-18T17:52:35Z">
                <w:commentRangeEnd w:id="0"/>
                <w:r w:rsidDel="00000000" w:rsidR="00000000" w:rsidRPr="00000000">
                  <w:commentReference w:id="0"/>
                </w:r>
                <w:r w:rsidDel="00000000" w:rsidR="00000000" w:rsidRPr="00000000">
                  <w:rPr>
                    <w:rtl w:val="0"/>
                  </w:rPr>
                </w:r>
              </w:ins>
            </w:sdtContent>
          </w:sdt>
        </w:p>
      </w:sdtContent>
    </w:sdt>
    <w:sdt>
      <w:sdtPr>
        <w:tag w:val="goog_rdk_4"/>
      </w:sdtPr>
      <w:sdtContent>
        <w:p w:rsidR="00000000" w:rsidDel="00000000" w:rsidP="00000000" w:rsidRDefault="00000000" w:rsidRPr="00000000" w14:paraId="00000003">
          <w:pPr>
            <w:ind w:left="720" w:firstLine="0"/>
            <w:jc w:val="center"/>
            <w:rPr>
              <w:ins w:author="DANIEL TABORDA OBANDO" w:id="0" w:date="2022-01-18T17:52:35Z"/>
              <w:sz w:val="48"/>
              <w:szCs w:val="48"/>
              <w:vertAlign w:val="baseline"/>
            </w:rPr>
          </w:pPr>
          <w:sdt>
            <w:sdtPr>
              <w:tag w:val="goog_rdk_3"/>
            </w:sdtPr>
            <w:sdtContent>
              <w:ins w:author="DANIEL TABORDA OBANDO" w:id="0" w:date="2022-01-18T17:52:35Z">
                <w:r w:rsidDel="00000000" w:rsidR="00000000" w:rsidRPr="00000000">
                  <w:rPr>
                    <w:sz w:val="48"/>
                    <w:szCs w:val="48"/>
                    <w:vertAlign w:val="baseline"/>
                    <w:rtl w:val="0"/>
                  </w:rPr>
                  <w:t xml:space="preserve">(mes y año)</w:t>
                </w:r>
              </w:ins>
            </w:sdtContent>
          </w:sdt>
        </w:p>
      </w:sdtContent>
    </w:sdt>
    <w:sdt>
      <w:sdtPr>
        <w:tag w:val="goog_rdk_7"/>
      </w:sdtPr>
      <w:sdtContent>
        <w:p w:rsidR="00000000" w:rsidDel="00000000" w:rsidP="00000000" w:rsidRDefault="00000000" w:rsidRPr="00000000" w14:paraId="00000004">
          <w:pPr>
            <w:ind w:left="720" w:firstLine="0"/>
            <w:jc w:val="left"/>
            <w:rPr>
              <w:rFonts w:ascii="Courier New" w:cs="Courier New" w:eastAsia="Courier New" w:hAnsi="Courier New"/>
              <w:rPrChange w:author="DANIEL TABORDA OBANDO" w:id="1" w:date="2022-01-18T17:52:35Z">
                <w:rPr>
                  <w:sz w:val="48"/>
                  <w:szCs w:val="48"/>
                  <w:vertAlign w:val="baseline"/>
                </w:rPr>
              </w:rPrChange>
            </w:rPr>
            <w:pPrChange w:author="DANIEL TABORDA OBANDO" w:id="0" w:date="2022-01-18T17:52:44Z">
              <w:pPr>
                <w:ind w:left="720" w:firstLine="0"/>
                <w:jc w:val="center"/>
              </w:pPr>
            </w:pPrChange>
          </w:pPr>
          <w:sdt>
            <w:sdtPr>
              <w:tag w:val="goog_rdk_5"/>
            </w:sdtPr>
            <w:sdtContent>
              <w:ins w:author="DANIEL TABORDA OBANDO" w:id="0" w:date="2022-01-18T17:52:35Z">
                <w:r w:rsidDel="00000000" w:rsidR="00000000" w:rsidRPr="00000000">
                  <w:rPr>
                    <w:sz w:val="48"/>
                    <w:szCs w:val="48"/>
                    <w:vertAlign w:val="baseline"/>
                    <w:rtl w:val="0"/>
                  </w:rPr>
                  <w:t xml:space="preserve">Acá va información personal: apellido, autor, filiación, etc.</w:t>
                </w:r>
              </w:ins>
            </w:sdtContent>
          </w:sdt>
          <w:sdt>
            <w:sdtPr>
              <w:tag w:val="goog_rdk_6"/>
            </w:sdtPr>
            <w:sdtContent>
              <w:r w:rsidDel="00000000" w:rsidR="00000000" w:rsidRPr="00000000">
                <w:rPr>
                  <w:rtl w:val="0"/>
                </w:rPr>
              </w:r>
            </w:sdtContent>
          </w:sdt>
        </w:p>
      </w:sdtContent>
    </w:sdt>
    <w:p w:rsidR="00000000" w:rsidDel="00000000" w:rsidP="00000000" w:rsidRDefault="00000000" w:rsidRPr="00000000" w14:paraId="00000005">
      <w:pPr>
        <w:jc w:val="both"/>
        <w:rPr>
          <w:rFonts w:ascii="Courier New" w:cs="Courier New" w:eastAsia="Courier New" w:hAnsi="Courier New"/>
          <w:color w:val="00000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8"/>
        </w:sdtPr>
        <w:sdtContent>
          <w:commentRangeStart w:id="1"/>
        </w:sdtContent>
      </w:sdt>
      <w:r w:rsidDel="00000000" w:rsidR="00000000" w:rsidRPr="00000000">
        <w:rPr>
          <w:rtl w:val="0"/>
        </w:rPr>
      </w:r>
    </w:p>
    <w:p w:rsidR="00000000" w:rsidDel="00000000" w:rsidP="00000000" w:rsidRDefault="00000000" w:rsidRPr="00000000" w14:paraId="00000007">
      <w:pPr>
        <w:jc w:val="both"/>
        <w:rPr>
          <w:vertAlign w:val="baseline"/>
        </w:rPr>
      </w:pPr>
      <w:commentRangeEnd w:id="1"/>
      <w:r w:rsidDel="00000000" w:rsidR="00000000" w:rsidRPr="00000000">
        <w:commentReference w:id="1"/>
      </w:r>
      <w:sdt>
        <w:sdtPr>
          <w:tag w:val="goog_rdk_9"/>
        </w:sdtPr>
        <w:sdtContent>
          <w:commentRangeStart w:id="2"/>
        </w:sdtContent>
      </w:sdt>
      <w:r w:rsidDel="00000000" w:rsidR="00000000" w:rsidRPr="00000000">
        <w:rPr>
          <w:vertAlign w:val="baseline"/>
          <w:rtl w:val="0"/>
        </w:rPr>
        <w:t xml:space="preserve">Como usuarios de las t</w:t>
      </w:r>
      <w:commentRangeEnd w:id="2"/>
      <w:r w:rsidDel="00000000" w:rsidR="00000000" w:rsidRPr="00000000">
        <w:commentReference w:id="2"/>
      </w:r>
      <w:r w:rsidDel="00000000" w:rsidR="00000000" w:rsidRPr="00000000">
        <w:rPr>
          <w:vertAlign w:val="baseline"/>
          <w:rtl w:val="0"/>
        </w:rPr>
        <w:t xml:space="preserve">ecnologías actuales hemos afrontado retos en los últimos años, tanto individualmente como en conjunto, como por ejemplo la desinformación que vemos día a día en redes, hasta llegar a una problemática de tamaño colosal como lo es la actual pandemia.</w:t>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vertAlign w:val="baseline"/>
          <w:rtl w:val="0"/>
        </w:rPr>
        <w:t xml:space="preserve">Podemos pensar</w:t>
      </w:r>
      <w:sdt>
        <w:sdtPr>
          <w:tag w:val="goog_rdk_10"/>
        </w:sdtPr>
        <w:sdtContent>
          <w:del w:author="DANIEL TABORDA OBANDO" w:id="3" w:date="2022-01-18T17:55:31Z">
            <w:r w:rsidDel="00000000" w:rsidR="00000000" w:rsidRPr="00000000">
              <w:rPr>
                <w:vertAlign w:val="baseline"/>
                <w:rtl w:val="0"/>
              </w:rPr>
              <w:delText xml:space="preserve">,</w:delText>
            </w:r>
          </w:del>
        </w:sdtContent>
      </w:sdt>
      <w:r w:rsidDel="00000000" w:rsidR="00000000" w:rsidRPr="00000000">
        <w:rPr>
          <w:vertAlign w:val="baseline"/>
          <w:rtl w:val="0"/>
        </w:rPr>
        <w:t xml:space="preserve"> ¿Qué tienen que ver la desinformación en redes con la pandemia? No debemos olvidar que usamos las tecnologías de la información como lo son las redes sociales para estar en comunicación con los demás, por esta razón muchas veces compartimos noticias que no son verídicas por completo, generando más pavor.</w:t>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vertAlign w:val="baseline"/>
          <w:rtl w:val="0"/>
        </w:rPr>
        <w:t xml:space="preserve">Pero no debemos desviarnos del tema principal; el gran aporte de las ingenierías, actualmente estas van al tanto y superando las adversidades que vemos día a día.</w:t>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vertAlign w:val="baseline"/>
          <w:rtl w:val="0"/>
        </w:rPr>
        <w:t xml:space="preserve">Si nos enfocamos especialmente en la ingeniería de sistemas como un gran factor de avance esta nos enfrenta a nuevos cambios diariamente, ya que nos incursiona al campo de las tecnologías y el manejo de los sistemas de información</w:t>
      </w:r>
      <w:sdt>
        <w:sdtPr>
          <w:tag w:val="goog_rdk_11"/>
        </w:sdtPr>
        <w:sdtContent>
          <w:ins w:author="DANIEL TABORDA OBANDO" w:id="4" w:date="2022-01-18T17:56:09Z">
            <w:r w:rsidDel="00000000" w:rsidR="00000000" w:rsidRPr="00000000">
              <w:rPr>
                <w:vertAlign w:val="baseline"/>
                <w:rtl w:val="0"/>
              </w:rPr>
              <w:t xml:space="preserve">,</w:t>
            </w:r>
          </w:ins>
        </w:sdtContent>
      </w:sdt>
      <w:r w:rsidDel="00000000" w:rsidR="00000000" w:rsidRPr="00000000">
        <w:rPr>
          <w:vertAlign w:val="baseline"/>
          <w:rtl w:val="0"/>
        </w:rPr>
        <w:t xml:space="preserve"> temas en los cuales somos aún “jóvenes” pero gracias a los estudios realizados por dicha ingeniería</w:t>
      </w:r>
      <w:sdt>
        <w:sdtPr>
          <w:tag w:val="goog_rdk_12"/>
        </w:sdtPr>
        <w:sdtContent>
          <w:del w:author="DANIEL TABORDA OBANDO" w:id="5" w:date="2022-01-18T17:56:16Z">
            <w:r w:rsidDel="00000000" w:rsidR="00000000" w:rsidRPr="00000000">
              <w:rPr>
                <w:vertAlign w:val="baseline"/>
                <w:rtl w:val="0"/>
              </w:rPr>
              <w:delText xml:space="preserve">,</w:delText>
            </w:r>
          </w:del>
        </w:sdtContent>
      </w:sdt>
      <w:r w:rsidDel="00000000" w:rsidR="00000000" w:rsidRPr="00000000">
        <w:rPr>
          <w:vertAlign w:val="baseline"/>
          <w:rtl w:val="0"/>
        </w:rPr>
        <w:t xml:space="preserve"> cada día ahondamos más en su conocimiento.</w:t>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vertAlign w:val="baseline"/>
          <w:rtl w:val="0"/>
        </w:rPr>
        <w:t xml:space="preserve">“digitalizarnos” ¿qué tanto puede encerrar una expresión tan pequeña? De hecho, abarca demasiado, una muestra de ello fue el esfuerzo que se realizó por parte de los planteles educativos para continuar sus actividades académicas haciendo uso por supuesto de la tecnología y el manejo de los sistemas informáticos.  </w:t>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b w:val="0"/>
          <w:vertAlign w:val="baseline"/>
        </w:rPr>
      </w:pPr>
      <w:sdt>
        <w:sdtPr>
          <w:tag w:val="goog_rdk_13"/>
        </w:sdtPr>
        <w:sdtContent>
          <w:commentRangeStart w:id="3"/>
        </w:sdtContent>
      </w:sdt>
      <w:r w:rsidDel="00000000" w:rsidR="00000000" w:rsidRPr="00000000">
        <w:rPr>
          <w:b w:val="1"/>
          <w:vertAlign w:val="baseline"/>
          <w:rtl w:val="0"/>
        </w:rPr>
        <w:t xml:space="preserve">Eduardo José Liévano, ingeniero egresado de la Universidad Simón Bolívar y con amplia experiencia en el sector de la educación, aseguró que la llegada de la crisis en 2020 hizo explorar todas las habilidades.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2">
      <w:pPr>
        <w:jc w:val="both"/>
        <w:rPr>
          <w:b w:val="0"/>
          <w:vertAlign w:val="baseline"/>
        </w:rPr>
      </w:pPr>
      <w:r w:rsidDel="00000000" w:rsidR="00000000" w:rsidRPr="00000000">
        <w:rPr>
          <w:rtl w:val="0"/>
        </w:rPr>
      </w:r>
    </w:p>
    <w:p w:rsidR="00000000" w:rsidDel="00000000" w:rsidP="00000000" w:rsidRDefault="00000000" w:rsidRPr="00000000" w14:paraId="00000013">
      <w:pPr>
        <w:jc w:val="both"/>
        <w:rPr>
          <w:vertAlign w:val="baseline"/>
        </w:rPr>
      </w:pPr>
      <w:sdt>
        <w:sdtPr>
          <w:tag w:val="goog_rdk_14"/>
        </w:sdtPr>
        <w:sdtContent>
          <w:commentRangeStart w:id="4"/>
        </w:sdtContent>
      </w:sdt>
      <w:r w:rsidDel="00000000" w:rsidR="00000000" w:rsidRPr="00000000">
        <w:rPr>
          <w:vertAlign w:val="baseline"/>
          <w:rtl w:val="0"/>
        </w:rPr>
        <w:t xml:space="preserve">TOMADO DE: </w:t>
      </w:r>
    </w:p>
    <w:p w:rsidR="00000000" w:rsidDel="00000000" w:rsidP="00000000" w:rsidRDefault="00000000" w:rsidRPr="00000000" w14:paraId="00000014">
      <w:pPr>
        <w:jc w:val="both"/>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15">
      <w:pPr>
        <w:jc w:val="both"/>
        <w:rPr>
          <w:vertAlign w:val="baseline"/>
        </w:rPr>
      </w:pPr>
      <w:hyperlink r:id="rId10">
        <w:r w:rsidDel="00000000" w:rsidR="00000000" w:rsidRPr="00000000">
          <w:rPr>
            <w:color w:val="0000ff"/>
            <w:u w:val="single"/>
            <w:vertAlign w:val="baseline"/>
            <w:rtl w:val="0"/>
          </w:rPr>
          <w:t xml:space="preserve">https://www.laopinion.com.co/contenido-patrocinado/ingenieria-de-sistemas-una-carrera-del-presente-con-mucho-futuro</w:t>
        </w:r>
      </w:hyperlink>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Como podemos ver la ingeniería de sistemas hizo presencia desde el comienzo de la crisis con su aporte a la educación virtual, inclusive hizo aportes a la contención de virus; no me extrañaría que muchos planteles educativos opten por una educación remota.</w:t>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vertAlign w:val="baseline"/>
          <w:rtl w:val="0"/>
        </w:rPr>
        <w:t xml:space="preserve">Sea entonces desde la información y el conocimiento hasta una computación ubicua,</w:t>
      </w:r>
      <w:sdt>
        <w:sdtPr>
          <w:tag w:val="goog_rdk_15"/>
        </w:sdtPr>
        <w:sdtContent>
          <w:commentRangeStart w:id="5"/>
        </w:sdtContent>
      </w:sdt>
      <w:r w:rsidDel="00000000" w:rsidR="00000000" w:rsidRPr="00000000">
        <w:rPr>
          <w:vertAlign w:val="baseline"/>
          <w:rtl w:val="0"/>
        </w:rPr>
        <w:t xml:space="preserve"> (</w:t>
      </w:r>
      <w:r w:rsidDel="00000000" w:rsidR="00000000" w:rsidRPr="00000000">
        <w:rPr>
          <w:i w:val="1"/>
          <w:vertAlign w:val="baseline"/>
          <w:rtl w:val="0"/>
        </w:rPr>
        <w:t xml:space="preserve">comprende todos aquellos servicios que permiten al usuario interactuar con los sistemas digitales mediante interfaces naturales</w:t>
      </w:r>
      <w:r w:rsidDel="00000000" w:rsidR="00000000" w:rsidRPr="00000000">
        <w:rPr>
          <w:vertAlign w:val="baseline"/>
          <w:rtl w:val="0"/>
        </w:rPr>
        <w:t xml:space="preserve">)</w:t>
      </w:r>
      <w:commentRangeEnd w:id="5"/>
      <w:r w:rsidDel="00000000" w:rsidR="00000000" w:rsidRPr="00000000">
        <w:commentReference w:id="5"/>
      </w:r>
      <w:r w:rsidDel="00000000" w:rsidR="00000000" w:rsidRPr="00000000">
        <w:rPr>
          <w:vertAlign w:val="baseline"/>
          <w:rtl w:val="0"/>
        </w:rPr>
        <w:t xml:space="preserve"> la ingeniería está a nuestro alcance brindándonos las soluciones que requerimos, para el desarrollo óptimo de nuestra sociedad.</w:t>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vertAlign w:val="baseline"/>
          <w:rtl w:val="0"/>
        </w:rPr>
        <w:t xml:space="preserve">Entonces, ¿</w:t>
      </w:r>
      <w:sdt>
        <w:sdtPr>
          <w:tag w:val="goog_rdk_16"/>
        </w:sdtPr>
        <w:sdtContent>
          <w:del w:author="DANIEL TABORDA OBANDO" w:id="6" w:date="2022-01-18T17:59:00Z">
            <w:r w:rsidDel="00000000" w:rsidR="00000000" w:rsidRPr="00000000">
              <w:rPr>
                <w:vertAlign w:val="baseline"/>
                <w:rtl w:val="0"/>
              </w:rPr>
              <w:delText xml:space="preserve">P</w:delText>
            </w:r>
          </w:del>
        </w:sdtContent>
      </w:sdt>
      <w:sdt>
        <w:sdtPr>
          <w:tag w:val="goog_rdk_17"/>
        </w:sdtPr>
        <w:sdtContent>
          <w:ins w:author="DANIEL TABORDA OBANDO" w:id="6" w:date="2022-01-18T17:59:00Z">
            <w:r w:rsidDel="00000000" w:rsidR="00000000" w:rsidRPr="00000000">
              <w:rPr>
                <w:vertAlign w:val="baseline"/>
                <w:rtl w:val="0"/>
              </w:rPr>
              <w:t xml:space="preserve">p</w:t>
            </w:r>
          </w:ins>
        </w:sdtContent>
      </w:sdt>
      <w:r w:rsidDel="00000000" w:rsidR="00000000" w:rsidRPr="00000000">
        <w:rPr>
          <w:vertAlign w:val="baseline"/>
          <w:rtl w:val="0"/>
        </w:rPr>
        <w:t xml:space="preserve">or qué razón enfocarnos en un proceso educativo tecnológico? Tal vez sea el increíble futuro que le veo a la informática educativa, y como esta hará un antes y un después en los sistemas de enseñanza, además de las grandes ventajas que nos brinda.</w:t>
      </w:r>
    </w:p>
    <w:p w:rsidR="00000000" w:rsidDel="00000000" w:rsidP="00000000" w:rsidRDefault="00000000" w:rsidRPr="00000000" w14:paraId="0000001C">
      <w:pPr>
        <w:jc w:val="center"/>
        <w:rP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VENTAJAS DE LA </w:t>
      </w:r>
      <w:sdt>
        <w:sdtPr>
          <w:tag w:val="goog_rdk_18"/>
        </w:sdtPr>
        <w:sdtContent>
          <w:ins w:author="DANIEL TABORDA OBANDO" w:id="7" w:date="2022-01-18T17:59:15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INFORMÁTICA</w:t>
            </w:r>
          </w:ins>
        </w:sdtContent>
      </w:sdt>
      <w:sdt>
        <w:sdtPr>
          <w:tag w:val="goog_rdk_19"/>
        </w:sdtPr>
        <w:sdtContent>
          <w:del w:author="DANIEL TABORDA OBANDO" w:id="7" w:date="2022-01-18T17:59:15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INFORMATICA</w:delText>
            </w:r>
          </w:del>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EDUCATIVA.</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numPr>
          <w:ilvl w:val="0"/>
          <w:numId w:val="1"/>
        </w:numPr>
        <w:ind w:left="720" w:hanging="360"/>
        <w:rPr>
          <w:vertAlign w:val="baseline"/>
        </w:rPr>
      </w:pPr>
      <w:r w:rsidDel="00000000" w:rsidR="00000000" w:rsidRPr="00000000">
        <w:rPr>
          <w:vertAlign w:val="baseline"/>
          <w:rtl w:val="0"/>
        </w:rPr>
        <w:t xml:space="preserve">La posibilidad de dar una atención individual al estudiante.</w:t>
      </w:r>
    </w:p>
    <w:p w:rsidR="00000000" w:rsidDel="00000000" w:rsidP="00000000" w:rsidRDefault="00000000" w:rsidRPr="00000000" w14:paraId="00000020">
      <w:pPr>
        <w:numPr>
          <w:ilvl w:val="0"/>
          <w:numId w:val="1"/>
        </w:numPr>
        <w:ind w:left="720" w:hanging="360"/>
        <w:rPr>
          <w:vertAlign w:val="baseline"/>
        </w:rPr>
      </w:pPr>
      <w:r w:rsidDel="00000000" w:rsidR="00000000" w:rsidRPr="00000000">
        <w:rPr>
          <w:vertAlign w:val="baseline"/>
          <w:rtl w:val="0"/>
        </w:rPr>
        <w:t xml:space="preserve">La posibilidad que brinda la computadora para utilizar la evaluación como medio de aprendizaje.</w:t>
      </w:r>
    </w:p>
    <w:p w:rsidR="00000000" w:rsidDel="00000000" w:rsidP="00000000" w:rsidRDefault="00000000" w:rsidRPr="00000000" w14:paraId="00000021">
      <w:pPr>
        <w:numPr>
          <w:ilvl w:val="0"/>
          <w:numId w:val="1"/>
        </w:numPr>
        <w:ind w:left="720" w:hanging="360"/>
        <w:rPr>
          <w:vertAlign w:val="baseline"/>
        </w:rPr>
      </w:pPr>
      <w:r w:rsidDel="00000000" w:rsidR="00000000" w:rsidRPr="00000000">
        <w:rPr>
          <w:vertAlign w:val="baseline"/>
          <w:rtl w:val="0"/>
        </w:rPr>
        <w:t xml:space="preserve">El control del tiempo y la secuencia de aprendizaje.</w:t>
      </w:r>
    </w:p>
    <w:p w:rsidR="00000000" w:rsidDel="00000000" w:rsidP="00000000" w:rsidRDefault="00000000" w:rsidRPr="00000000" w14:paraId="00000022">
      <w:pPr>
        <w:rPr>
          <w:vertAlign w:val="baseline"/>
        </w:rPr>
      </w:pPr>
      <w:r w:rsidDel="00000000" w:rsidR="00000000" w:rsidRPr="00000000">
        <w:rPr>
          <w:vertAlign w:val="baseline"/>
          <w:rtl w:val="0"/>
        </w:rPr>
        <w:t xml:space="preserve"> </w:t>
      </w:r>
    </w:p>
    <w:p w:rsidR="00000000" w:rsidDel="00000000" w:rsidP="00000000" w:rsidRDefault="00000000" w:rsidRPr="00000000" w14:paraId="00000023">
      <w:pPr>
        <w:rPr>
          <w:vertAlign w:val="baseline"/>
        </w:rPr>
      </w:pPr>
      <w:r w:rsidDel="00000000" w:rsidR="00000000" w:rsidRPr="00000000">
        <w:rPr>
          <w:vertAlign w:val="baseline"/>
          <w:rtl w:val="0"/>
        </w:rPr>
        <w:t xml:space="preserve">A estas ventajas podemos incluirles la optimización y facilidad en los procesos de enseñanza y aprendizaje, además de ayudarnos a familiarizarnos con la tecnología.</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En mi caso el uso de las tecnologías para la educación ha significado una gran oportunidad tanto en la optimización de mi tiempo como en ámbitos económicos.</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Además de ayudarme en el proceso de mejorar mi capacidad de síntesis ya que se me hace difícil poder contraer una gran idea en algo pequeño, ¿</w:t>
      </w:r>
      <w:sdt>
        <w:sdtPr>
          <w:tag w:val="goog_rdk_20"/>
        </w:sdtPr>
        <w:sdtContent>
          <w:del w:author="DANIEL TABORDA OBANDO" w:id="8" w:date="2022-01-18T18:00:52Z">
            <w:r w:rsidDel="00000000" w:rsidR="00000000" w:rsidRPr="00000000">
              <w:rPr>
                <w:vertAlign w:val="baseline"/>
                <w:rtl w:val="0"/>
              </w:rPr>
              <w:delText xml:space="preserve">C</w:delText>
            </w:r>
          </w:del>
        </w:sdtContent>
      </w:sdt>
      <w:sdt>
        <w:sdtPr>
          <w:tag w:val="goog_rdk_21"/>
        </w:sdtPr>
        <w:sdtContent>
          <w:ins w:author="DANIEL TABORDA OBANDO" w:id="8" w:date="2022-01-18T18:00:52Z">
            <w:r w:rsidDel="00000000" w:rsidR="00000000" w:rsidRPr="00000000">
              <w:rPr>
                <w:vertAlign w:val="baseline"/>
                <w:rtl w:val="0"/>
              </w:rPr>
              <w:t xml:space="preserve">c</w:t>
            </w:r>
          </w:ins>
        </w:sdtContent>
      </w:sdt>
      <w:r w:rsidDel="00000000" w:rsidR="00000000" w:rsidRPr="00000000">
        <w:rPr>
          <w:vertAlign w:val="baseline"/>
          <w:rtl w:val="0"/>
        </w:rPr>
        <w:t xml:space="preserve">ómo logré esto? Al ver que los espacios de participación son más reducidos debido al tiempo tan corto y la cantidad de participantes, trato de acomodar mi discurso lo más completo y breve posible.</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Todo esto influye en la relación que se puede llegar a tener con compañeros que están en la completa virtualidad, ¿Por qué digo esto? Es más que claro que para lograr objetivos comunes se debe trabajar en comunidad valga la redundancia, pero ahí radica mi gran falencia; y es la capacidad tan baja que tengo para realizar un buen trabajo en equipo, claramente falencias que se superarán.</w:t>
      </w:r>
    </w:p>
    <w:p w:rsidR="00000000" w:rsidDel="00000000" w:rsidP="00000000" w:rsidRDefault="00000000" w:rsidRPr="00000000" w14:paraId="0000002A">
      <w:pPr>
        <w:jc w:val="both"/>
        <w:rPr>
          <w:vertAlign w:val="baseline"/>
        </w:rPr>
      </w:pPr>
      <w:r w:rsidDel="00000000" w:rsidR="00000000" w:rsidRPr="00000000">
        <w:rPr>
          <w:rtl w:val="0"/>
        </w:rPr>
      </w:r>
    </w:p>
    <w:p w:rsidR="00000000" w:rsidDel="00000000" w:rsidP="00000000" w:rsidRDefault="00000000" w:rsidRPr="00000000" w14:paraId="0000002B">
      <w:pPr>
        <w:jc w:val="both"/>
        <w:rPr>
          <w:vertAlign w:val="baseline"/>
        </w:rPr>
      </w:pPr>
      <w:r w:rsidDel="00000000" w:rsidR="00000000" w:rsidRPr="00000000">
        <w:rPr>
          <w:vertAlign w:val="baseline"/>
          <w:rtl w:val="0"/>
        </w:rPr>
        <w:t xml:space="preserve">Tener una comunicación asertiva con mis compañeros también representa un gran reto para mí, más aún, cuando será por medios virtuales, pero esto nos lleva a lo mencionado en los párrafos anteriores donde resalto las ventajas de una educación informática, así como pueden existir falencias al tratar de tener una comunicación correcta, también será fácil solucionarlas por los mismos medios informáticos.</w:t>
      </w:r>
    </w:p>
    <w:p w:rsidR="00000000" w:rsidDel="00000000" w:rsidP="00000000" w:rsidRDefault="00000000" w:rsidRPr="00000000" w14:paraId="0000002C">
      <w:pPr>
        <w:ind w:left="720" w:firstLine="0"/>
        <w:rPr>
          <w:vertAlign w:val="baseline"/>
        </w:rPr>
      </w:pPr>
      <w:r w:rsidDel="00000000" w:rsidR="00000000" w:rsidRPr="00000000">
        <w:rPr>
          <w:rtl w:val="0"/>
        </w:rPr>
      </w:r>
    </w:p>
    <w:p w:rsidR="00000000" w:rsidDel="00000000" w:rsidP="00000000" w:rsidRDefault="00000000" w:rsidRPr="00000000" w14:paraId="0000002D">
      <w:pPr>
        <w:jc w:val="both"/>
        <w:rPr>
          <w:vertAlign w:val="baseline"/>
        </w:rPr>
      </w:pPr>
      <w:r w:rsidDel="00000000" w:rsidR="00000000" w:rsidRPr="00000000">
        <w:rPr>
          <w:vertAlign w:val="baseline"/>
          <w:rtl w:val="0"/>
        </w:rPr>
        <w:t xml:space="preserve">Hablando desde un enfoque más positivo, noto desde mis fortalezas, mi gran capacidad para ser creativo una gran característica para un ingeniero, además de lo perseverante también me caracteriza la duda, y mis ganas de aprender y conocer sobre todo lo que pueda, pienso para ello hacer uso de la informática educativa.</w:t>
      </w:r>
    </w:p>
    <w:p w:rsidR="00000000" w:rsidDel="00000000" w:rsidP="00000000" w:rsidRDefault="00000000" w:rsidRPr="00000000" w14:paraId="0000002E">
      <w:pPr>
        <w:jc w:val="both"/>
        <w:rPr>
          <w:vertAlign w:val="baseline"/>
        </w:rPr>
      </w:pPr>
      <w:r w:rsidDel="00000000" w:rsidR="00000000" w:rsidRPr="00000000">
        <w:rPr>
          <w:rtl w:val="0"/>
        </w:rPr>
      </w:r>
    </w:p>
    <w:p w:rsidR="00000000" w:rsidDel="00000000" w:rsidP="00000000" w:rsidRDefault="00000000" w:rsidRPr="00000000" w14:paraId="0000002F">
      <w:pPr>
        <w:jc w:val="both"/>
        <w:rPr>
          <w:vertAlign w:val="baseline"/>
        </w:rPr>
      </w:pPr>
      <w:r w:rsidDel="00000000" w:rsidR="00000000" w:rsidRPr="00000000">
        <w:rPr>
          <w:vertAlign w:val="baseline"/>
          <w:rtl w:val="0"/>
        </w:rPr>
        <w:t xml:space="preserve">Creo que haciendo un uso correcto de las herramientas actuales podemos llegar a ser grandes profesionales, ingenieros que tenga la capacidad de comunicar clara y consistentemente a su vez teniendo la capacidad de la escucha de nuevas ideas, con una buena escucha nos será más sencillo interpretar la información que obtengamos, todo esto nos lleva a la capacidad de emitir juicios autónomos, las mencionadas anteriormente hacen parte de las competencias que me gustaría adquirir al finalizar este proceso, sin dejar a un lado otras igual de importantes y que también planeo obtener; como lo son.</w:t>
      </w:r>
    </w:p>
    <w:p w:rsidR="00000000" w:rsidDel="00000000" w:rsidP="00000000" w:rsidRDefault="00000000" w:rsidRPr="00000000" w14:paraId="00000030">
      <w:pPr>
        <w:jc w:val="both"/>
        <w:rPr>
          <w:vertAlign w:val="baseline"/>
        </w:rPr>
      </w:pP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22"/>
        </w:sdtPr>
        <w:sdtContent>
          <w:commentRangeStart w:id="6"/>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ANALIZAR Y SOLUCIONAR PROBLEMAS.</w:t>
      </w:r>
    </w:p>
    <w:p w:rsidR="00000000" w:rsidDel="00000000" w:rsidP="00000000" w:rsidRDefault="00000000" w:rsidRPr="00000000" w14:paraId="00000032">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LIDERAR PROYECTOS.</w:t>
      </w:r>
    </w:p>
    <w:p w:rsidR="00000000" w:rsidDel="00000000" w:rsidP="00000000" w:rsidRDefault="00000000" w:rsidRPr="00000000" w14:paraId="00000033">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CREAR Y SEGUIR RUTINAS.</w:t>
      </w:r>
    </w:p>
    <w:p w:rsidR="00000000" w:rsidDel="00000000" w:rsidP="00000000" w:rsidRDefault="00000000" w:rsidRPr="00000000" w14:paraId="00000034">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TOMAR DECISIONES EFECTIVAS BAJO PRESIÓN.</w:t>
      </w:r>
    </w:p>
    <w:p w:rsidR="00000000" w:rsidDel="00000000" w:rsidP="00000000" w:rsidRDefault="00000000" w:rsidRPr="00000000" w14:paraId="0000003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EXPERIMENTAR: PLANIFICAR, EJECUTAR, EVALUAR Y REFLEXIONAR.</w:t>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4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Espero entonces que con las rutas que tomamos podamos llegar a tal grado de formación que podamos mantener las características que identifican a un buen profesional; como la ética solidaria y servicial hacia las personas que prestemos nuestros conocimientos sean nuestra comunidad o clientes directamente.</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sdt>
        <w:sdtPr>
          <w:tag w:val="goog_rdk_23"/>
        </w:sdtPr>
        <w:sdtContent>
          <w:commentRangeStart w:id="7"/>
        </w:sdtContent>
      </w:sdt>
      <w:r w:rsidDel="00000000" w:rsidR="00000000" w:rsidRPr="00000000">
        <w:rPr>
          <w:vertAlign w:val="baseline"/>
          <w:rtl w:val="0"/>
        </w:rPr>
        <w:t xml:space="preserve">¿Crees que logremos ser un buen profesional, sin ser primero buena persona?</w:t>
      </w:r>
    </w:p>
    <w:p w:rsidR="00000000" w:rsidDel="00000000" w:rsidP="00000000" w:rsidRDefault="00000000" w:rsidRPr="00000000" w14:paraId="0000003A">
      <w:pPr>
        <w:rPr>
          <w:vertAlign w:val="baseline"/>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sectPr>
      <w:headerReference r:id="rId11"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4" w:date="2022-01-18T17:57:50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forma de citación es incorrecta. Revisa de nuevo las normas IEEE la sección de referencias y corrige estas referencias.</w:t>
      </w:r>
    </w:p>
  </w:comment>
  <w:comment w:author="DANIEL TABORDA OBANDO" w:id="5" w:date="2022-01-18T17:58:45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la cursiva¿?</w:t>
      </w:r>
    </w:p>
  </w:comment>
  <w:comment w:author="DANIEL TABORDA OBANDO" w:id="8" w:date="2022-01-18T17:51:55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debe ir también el número de cédula</w:t>
      </w:r>
    </w:p>
  </w:comment>
  <w:comment w:author="DANIEL TABORDA OBANDO" w:id="0" w:date="2022-01-18T17:52:29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títulos nunca llevan punto final</w:t>
      </w:r>
    </w:p>
  </w:comment>
  <w:comment w:author="DANIEL TABORDA OBANDO" w:id="6" w:date="2022-01-18T18:02:4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mencionar brevemente de que se tratan estas fortalezas.</w:t>
      </w:r>
    </w:p>
  </w:comment>
  <w:comment w:author="DANIEL TABORDA OBANDO" w:id="7" w:date="2022-01-18T18:04:1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trabajo está algo incompleto. Falta más desarrollo en la ruta de formación y la conclusión.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asunto son las referencias: (ver comentario inicial)</w:t>
      </w:r>
    </w:p>
  </w:comment>
  <w:comment w:author="DANIEL TABORDA OBANDO" w:id="1" w:date="2022-01-18T17:54:25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faltó el resumen y el índice de términos</w:t>
      </w:r>
    </w:p>
  </w:comment>
  <w:comment w:author="DANIEL TABORDA OBANDO" w:id="3" w:date="2022-01-18T17:57:04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la negrita¿?</w:t>
      </w:r>
    </w:p>
  </w:comment>
  <w:comment w:author="DANIEL TABORDA OBANDO" w:id="2" w:date="2022-01-18T17:54:50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la introducción y debe ir marcado como I. INTRODUCCIÓN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0" w15:done="0"/>
  <w15:commentEx w15:paraId="00000041" w15:done="0"/>
  <w15:commentEx w15:paraId="00000042" w15:done="0"/>
  <w15:commentEx w15:paraId="00000043" w15:done="0"/>
  <w15:commentEx w15:paraId="00000044" w15:done="0"/>
  <w15:commentEx w15:paraId="00000047" w15:done="0"/>
  <w15:commentEx w15:paraId="00000048" w15:done="0"/>
  <w15:commentEx w15:paraId="00000049" w15:done="0"/>
  <w15:commentEx w15:paraId="0000004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sdt>
        <w:sdtPr>
          <w:tag w:val="goog_rdk_25"/>
        </w:sdtPr>
        <w:sdtContent>
          <w:ins w:author="DANIEL TABORDA OBANDO" w:id="9" w:date="2022-01-18T17:52:01Z">
            <w:r w:rsidDel="00000000" w:rsidR="00000000" w:rsidRPr="00000000">
              <w:rPr>
                <w:vertAlign w:val="baseline"/>
                <w:rtl w:val="0"/>
              </w:rPr>
              <w:t xml:space="preserve">acá va la fecha de envío del artículo</w:t>
            </w:r>
          </w:ins>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center"/>
      <w:rPr>
        <w:vertAlign w:val="baseline"/>
      </w:rPr>
    </w:pPr>
    <w:sdt>
      <w:sdtPr>
        <w:tag w:val="goog_rdk_26"/>
      </w:sdtPr>
      <w:sdtContent>
        <w:commentRangeStart w:id="8"/>
      </w:sdtContent>
    </w:sdt>
    <w:r w:rsidDel="00000000" w:rsidR="00000000" w:rsidRPr="00000000">
      <w:rPr>
        <w:vertAlign w:val="baseline"/>
      </w:rPr>
      <w:fldChar w:fldCharType="begin"/>
      <w:instrText xml:space="preserve">PAGE</w:instrText>
      <w:fldChar w:fldCharType="separate"/>
      <w:fldChar w:fldCharType="end"/>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 </w:t>
    </w:r>
  </w:p>
  <w:p w:rsidR="00000000" w:rsidDel="00000000" w:rsidP="00000000" w:rsidRDefault="00000000" w:rsidRPr="00000000" w14:paraId="0000003F">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Estilo1">
    <w:name w:val="Estilo1"/>
    <w:basedOn w:val="Normal"/>
    <w:next w:val="Estilo1"/>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ES"/>
    </w:rPr>
  </w:style>
  <w:style w:type="character" w:styleId="Estilo1Car">
    <w:name w:val="Estilo1 Car"/>
    <w:next w:val="Estilo1Car"/>
    <w:autoRedefine w:val="0"/>
    <w:hidden w:val="0"/>
    <w:qFormat w:val="0"/>
    <w:rPr>
      <w:rFonts w:ascii="Times New Roman" w:eastAsia="Times New Roman" w:hAnsi="Times New Roman"/>
      <w:w w:val="100"/>
      <w:position w:val="-1"/>
      <w:effect w:val="none"/>
      <w:vertAlign w:val="baseline"/>
      <w:cs w:val="0"/>
      <w:em w:val="none"/>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laopinion.com.co/contenido-patrocinado/ingenieria-de-sistemas-una-carrera-del-presente-con-mucho-futuro" TargetMode="Externa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xxj3PXdiabm19dSAcGqh37eBqw==">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2021-11-29T23:41:00Z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