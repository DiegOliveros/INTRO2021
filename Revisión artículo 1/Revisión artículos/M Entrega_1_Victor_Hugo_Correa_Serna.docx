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08" w:right="0" w:hanging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tag w:val="goog_rdk_2"/>
      </w:sdtPr>
      <w:sdtContent>
        <w:p w:rsidR="00000000" w:rsidDel="00000000" w:rsidP="00000000" w:rsidRDefault="00000000" w:rsidRPr="00000000" w14:paraId="00000002">
          <w:pPr>
            <w:pStyle w:val="Title"/>
            <w:rPr>
              <w:ins w:author="DANIEL TABORDA OBANDO" w:id="0" w:date="2022-01-18T17:23:47Z"/>
            </w:rPr>
          </w:pPr>
          <w:r w:rsidDel="00000000" w:rsidR="00000000" w:rsidRPr="00000000">
            <w:rPr>
              <w:rtl w:val="0"/>
            </w:rPr>
            <w:t xml:space="preserve">Artículo</w:t>
          </w:r>
          <w:r w:rsidDel="00000000" w:rsidR="00000000" w:rsidRPr="00000000">
            <w:rPr>
              <w:rtl w:val="0"/>
            </w:rPr>
            <w:t xml:space="preserve"> ODS 11 Enfocado en Ingeniería </w:t>
          </w:r>
          <w:sdt>
            <w:sdtPr>
              <w:tag w:val="goog_rdk_0"/>
            </w:sdtPr>
            <w:sdtContent>
              <w:commentRangeStart w:id="0"/>
            </w:sdtContent>
          </w:sdt>
          <w:r w:rsidDel="00000000" w:rsidR="00000000" w:rsidRPr="00000000">
            <w:rPr>
              <w:rtl w:val="0"/>
            </w:rPr>
            <w:t xml:space="preserve">de Sistemas</w:t>
          </w:r>
          <w:sdt>
            <w:sdtPr>
              <w:tag w:val="goog_rdk_1"/>
            </w:sdtPr>
            <w:sdtContent>
              <w:ins w:author="DANIEL TABORDA OBANDO" w:id="0" w:date="2022-01-18T17:23:47Z">
                <w:commentRangeEnd w:id="0"/>
                <w:r w:rsidDel="00000000" w:rsidR="00000000" w:rsidRPr="00000000">
                  <w:commentReference w:id="0"/>
                </w:r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3">
          <w:pPr>
            <w:rPr>
              <w:rPrChange w:author="DANIEL TABORDA OBANDO" w:id="1" w:date="2022-01-18T17:23:47Z">
                <w:rPr/>
              </w:rPrChange>
            </w:rPr>
            <w:pPrChange w:author="DANIEL TABORDA OBANDO" w:id="0" w:date="2022-01-18T17:23:47Z">
              <w:pPr>
                <w:pStyle w:val="Title"/>
              </w:pPr>
            </w:pPrChange>
          </w:pPr>
          <w:sdt>
            <w:sdtPr>
              <w:tag w:val="goog_rdk_3"/>
            </w:sdtPr>
            <w:sdtContent>
              <w:ins w:author="DANIEL TABORDA OBANDO" w:id="0" w:date="2022-01-18T17:23:47Z">
                <w:r w:rsidDel="00000000" w:rsidR="00000000" w:rsidRPr="00000000">
                  <w:rPr>
                    <w:rtl w:val="0"/>
                  </w:rPr>
                  <w:t xml:space="preserve">(mes y año) en tamaño 24</w:t>
                </w:r>
              </w:ins>
            </w:sdtContent>
          </w:sdt>
          <w:sdt>
            <w:sdtPr>
              <w:tag w:val="goog_rdk_4"/>
            </w:sdtPr>
            <w:sdtContent>
              <w:r w:rsidDel="00000000" w:rsidR="00000000" w:rsidRPr="00000000">
                <w:rPr>
                  <w:rtl w:val="0"/>
                </w:rPr>
              </w:r>
            </w:sdtContent>
          </w:sdt>
        </w:p>
      </w:sdtContent>
    </w:sdt>
    <w:p w:rsidR="00000000" w:rsidDel="00000000" w:rsidP="00000000" w:rsidRDefault="00000000" w:rsidRPr="00000000" w14:paraId="00000004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color w:val="000000"/>
          <w:rtl w:val="0"/>
        </w:rPr>
        <w:t xml:space="preserve">Primer A. Víctor Hugo Correa Serna, miembro del IEEE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20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Resumen – </w:t>
      </w:r>
      <w:sdt>
        <w:sdtPr>
          <w:tag w:val="goog_rdk_6"/>
        </w:sdtPr>
        <w:sdtContent>
          <w:commentRangeStart w:id="1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Este documento es el trabajo solicitado de la materia de introducción a la ingeniería, donde se da respuesta a las preguntas solicitadas para la entrega, basados en el objetivo de desarrollo sostenible numero 11 Ciudades y Comunidades sostenibles.</w:t>
      </w:r>
    </w:p>
    <w:sdt>
      <w:sdtPr>
        <w:tag w:val="goog_rdk_9"/>
      </w:sdtPr>
      <w:sdtContent>
        <w:p w:rsidR="00000000" w:rsidDel="00000000" w:rsidP="00000000" w:rsidRDefault="00000000" w:rsidRPr="00000000" w14:paraId="00000007">
          <w:pPr>
            <w:jc w:val="both"/>
            <w:rPr>
              <w:ins w:author="DANIEL TABORDA OBANDO" w:id="2" w:date="2022-01-18T17:24:00Z"/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sdt>
            <w:sdtPr>
              <w:tag w:val="goog_rdk_8"/>
            </w:sdtPr>
            <w:sdtContent>
              <w:ins w:author="DANIEL TABORDA OBANDO" w:id="2" w:date="2022-01-18T17:24:00Z">
                <w:commentRangeEnd w:id="1"/>
                <w:r w:rsidDel="00000000" w:rsidR="00000000" w:rsidRPr="00000000">
                  <w:commentReference w:id="1"/>
                </w:r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p w:rsidR="00000000" w:rsidDel="00000000" w:rsidP="00000000" w:rsidRDefault="00000000" w:rsidRPr="00000000" w14:paraId="00000008">
      <w:pPr>
        <w:jc w:val="both"/>
        <w:rPr/>
      </w:pPr>
      <w:sdt>
        <w:sdtPr>
          <w:tag w:val="goog_rdk_10"/>
        </w:sdtPr>
        <w:sdtContent>
          <w:ins w:author="DANIEL TABORDA OBANDO" w:id="2" w:date="2022-01-18T17:24:00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Índice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de Términos</w:t>
            </w:r>
          </w:ins>
        </w:sdtContent>
      </w:sdt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09">
      <w:pPr>
        <w:jc w:val="both"/>
        <w:rPr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 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ste documento es el trabajo de la materia de introducción a la ingeniería, donde se da respuesta a las preguntas solicitadas con sobre ingeniería de sistemas la cual es actualmente una carrera que promete mucho y tiene mucho campo de acción si va de la mano de un enfoque de innovación y de sostenibilidad con miras a </w:t>
      </w:r>
      <w:sdt>
        <w:sdtPr>
          <w:tag w:val="goog_rdk_11"/>
        </w:sdtPr>
        <w:sdtContent>
          <w:commentRangeStart w:id="2"/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mejorar las ciudades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trabajo Líneas o áreas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¿Cuáles son las líneas o áreas de estudio de ingeniería de sistemas?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rPr/>
      </w:pPr>
      <w:r w:rsidDel="00000000" w:rsidR="00000000" w:rsidRPr="00000000">
        <w:rPr>
          <w:rtl w:val="0"/>
        </w:rPr>
        <w:br w:type="textWrapping"/>
      </w:r>
      <w:sdt>
        <w:sdtPr>
          <w:tag w:val="goog_rdk_12"/>
        </w:sdtPr>
        <w:sdtContent>
          <w:commentRangeStart w:id="3"/>
        </w:sdtContent>
      </w:sdt>
      <w:r w:rsidDel="00000000" w:rsidR="00000000" w:rsidRPr="00000000">
        <w:rPr>
          <w:rtl w:val="0"/>
        </w:rPr>
        <w:t xml:space="preserve">Ciencia, tecnología e ingeniería, programación, Analítica de dato, inteligencia artificial enfocados al contexto empresarial con miras en brindar solución y ayudar a la comunidad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¿Cuál o cuáles de las líneas o áreas de la ingeniería de sistemas le llaman más la atención y por qué le gustan?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/>
      </w:pPr>
      <w:r w:rsidDel="00000000" w:rsidR="00000000" w:rsidRPr="00000000">
        <w:rPr>
          <w:rtl w:val="0"/>
        </w:rPr>
        <w:br w:type="textWrapping"/>
        <w:t xml:space="preserve">La programación y desarrollo de software por el campo de campo de acción de tiene y los beneficios que puede </w:t>
      </w:r>
      <w:sdt>
        <w:sdtPr>
          <w:tag w:val="goog_rdk_13"/>
        </w:sdtPr>
        <w:sdtContent>
          <w:ins w:author="DANIEL TABORDA OBANDO" w:id="3" w:date="2021-12-09T17:47:28Z">
            <w:r w:rsidDel="00000000" w:rsidR="00000000" w:rsidRPr="00000000">
              <w:rPr>
                <w:rtl w:val="0"/>
              </w:rPr>
              <w:t xml:space="preserve">brindar</w:t>
            </w:r>
          </w:ins>
        </w:sdtContent>
      </w:sdt>
      <w:sdt>
        <w:sdtPr>
          <w:tag w:val="goog_rdk_14"/>
        </w:sdtPr>
        <w:sdtContent>
          <w:del w:author="DANIEL TABORDA OBANDO" w:id="3" w:date="2021-12-09T17:47:28Z">
            <w:r w:rsidDel="00000000" w:rsidR="00000000" w:rsidRPr="00000000">
              <w:rPr>
                <w:rtl w:val="0"/>
              </w:rPr>
              <w:delText xml:space="preserve">brindad</w:delText>
            </w:r>
          </w:del>
        </w:sdtContent>
      </w:sdt>
      <w:r w:rsidDel="00000000" w:rsidR="00000000" w:rsidRPr="00000000">
        <w:rPr>
          <w:rtl w:val="0"/>
        </w:rPr>
        <w:t xml:space="preserve"> a la </w:t>
      </w:r>
      <w:sdt>
        <w:sdtPr>
          <w:tag w:val="goog_rdk_15"/>
        </w:sdtPr>
        <w:sdtContent>
          <w:del w:author="DANIEL TABORDA OBANDO" w:id="4" w:date="2021-12-09T17:47:31Z">
            <w:r w:rsidDel="00000000" w:rsidR="00000000" w:rsidRPr="00000000">
              <w:rPr>
                <w:rtl w:val="0"/>
              </w:rPr>
              <w:delText xml:space="preserve">S</w:delText>
            </w:r>
          </w:del>
        </w:sdtContent>
      </w:sdt>
      <w:sdt>
        <w:sdtPr>
          <w:tag w:val="goog_rdk_16"/>
        </w:sdtPr>
        <w:sdtContent>
          <w:ins w:author="DANIEL TABORDA OBANDO" w:id="4" w:date="2021-12-09T17:47:31Z">
            <w:r w:rsidDel="00000000" w:rsidR="00000000" w:rsidRPr="00000000">
              <w:rPr>
                <w:rtl w:val="0"/>
              </w:rPr>
              <w:t xml:space="preserve">s</w:t>
            </w:r>
          </w:ins>
        </w:sdtContent>
      </w:sdt>
      <w:r w:rsidDel="00000000" w:rsidR="00000000" w:rsidRPr="00000000">
        <w:rPr>
          <w:rtl w:val="0"/>
        </w:rPr>
        <w:t xml:space="preserve">ociedad con soluciones prácticas que ayuden a minimizar procesos o </w:t>
      </w:r>
      <w:sdt>
        <w:sdtPr>
          <w:tag w:val="goog_rdk_17"/>
        </w:sdtPr>
        <w:sdtContent>
          <w:ins w:author="DANIEL TABORDA OBANDO" w:id="5" w:date="2021-12-09T17:47:36Z">
            <w:r w:rsidDel="00000000" w:rsidR="00000000" w:rsidRPr="00000000">
              <w:rPr>
                <w:rtl w:val="0"/>
              </w:rPr>
              <w:t xml:space="preserve">trámites</w:t>
            </w:r>
          </w:ins>
        </w:sdtContent>
      </w:sdt>
      <w:sdt>
        <w:sdtPr>
          <w:tag w:val="goog_rdk_18"/>
        </w:sdtPr>
        <w:sdtContent>
          <w:del w:author="DANIEL TABORDA OBANDO" w:id="5" w:date="2021-12-09T17:47:36Z">
            <w:r w:rsidDel="00000000" w:rsidR="00000000" w:rsidRPr="00000000">
              <w:rPr>
                <w:rtl w:val="0"/>
              </w:rPr>
              <w:delText xml:space="preserve">tramites</w:delText>
            </w:r>
          </w:del>
        </w:sdtContent>
      </w:sdt>
      <w:r w:rsidDel="00000000" w:rsidR="00000000" w:rsidRPr="00000000">
        <w:rPr>
          <w:rtl w:val="0"/>
        </w:rPr>
        <w:t xml:space="preserve"> de la cotidianidad que beneficien tanto a las empresas como a las personas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numPr>
          <w:ilvl w:val="1"/>
          <w:numId w:val="1"/>
        </w:numPr>
        <w:ind w:left="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color w:val="000000"/>
          <w:rtl w:val="0"/>
        </w:rPr>
        <w:t xml:space="preserve"> ¿Cómo cree que será esa línea a futuro?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/>
      </w:pPr>
      <w:r w:rsidDel="00000000" w:rsidR="00000000" w:rsidRPr="00000000">
        <w:rPr>
          <w:rtl w:val="0"/>
        </w:rPr>
        <w:t xml:space="preserve">Creo que serán más exigentes, ya que con los años más empresas y lugares han visto que la información es una necesidad y esto </w:t>
      </w:r>
      <w:sdt>
        <w:sdtPr>
          <w:tag w:val="goog_rdk_19"/>
        </w:sdtPr>
        <w:sdtContent>
          <w:ins w:author="DANIEL TABORDA OBANDO" w:id="6" w:date="2021-12-09T17:47:50Z">
            <w:r w:rsidDel="00000000" w:rsidR="00000000" w:rsidRPr="00000000">
              <w:rPr>
                <w:rtl w:val="0"/>
              </w:rPr>
              <w:t xml:space="preserve">llevará</w:t>
            </w:r>
          </w:ins>
        </w:sdtContent>
      </w:sdt>
      <w:sdt>
        <w:sdtPr>
          <w:tag w:val="goog_rdk_20"/>
        </w:sdtPr>
        <w:sdtContent>
          <w:del w:author="DANIEL TABORDA OBANDO" w:id="6" w:date="2021-12-09T17:47:50Z">
            <w:r w:rsidDel="00000000" w:rsidR="00000000" w:rsidRPr="00000000">
              <w:rPr>
                <w:rtl w:val="0"/>
              </w:rPr>
              <w:delText xml:space="preserve">llevara</w:delText>
            </w:r>
          </w:del>
        </w:sdtContent>
      </w:sdt>
      <w:r w:rsidDel="00000000" w:rsidR="00000000" w:rsidRPr="00000000">
        <w:rPr>
          <w:rtl w:val="0"/>
        </w:rPr>
        <w:t xml:space="preserve"> a que la ingeniería de sistemas sea necesaria e indispensable en todos los campos de trabajo como dice </w:t>
      </w:r>
      <w:sdt>
        <w:sdtPr>
          <w:tag w:val="goog_rdk_21"/>
        </w:sdtPr>
        <w:sdtContent>
          <w:commentRangeStart w:id="4"/>
        </w:sdtContent>
      </w:sdt>
      <w:r w:rsidDel="00000000" w:rsidR="00000000" w:rsidRPr="00000000">
        <w:rPr>
          <w:rtl w:val="0"/>
        </w:rPr>
        <w:t xml:space="preserve">Gaviria “Las próximas generaciones deben asumir retos y no olvidar deberes en campos específicos como los siguientes:  aprender a trabajar con los políticos y todo tipo de agentes sociales; ayudar al avance de las pequeñas y medianas minería e industria…” 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numPr>
          <w:ilvl w:val="1"/>
          <w:numId w:val="1"/>
        </w:numPr>
        <w:ind w:left="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color w:val="000000"/>
          <w:rtl w:val="0"/>
        </w:rPr>
        <w:t xml:space="preserve">¿Cómo cree que será esa línea a futuro?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rPr/>
      </w:pPr>
      <w:sdt>
        <w:sdtPr>
          <w:tag w:val="goog_rdk_22"/>
        </w:sdtPr>
        <w:sdtContent>
          <w:commentRangeStart w:id="5"/>
        </w:sdtContent>
      </w:sdt>
      <w:r w:rsidDel="00000000" w:rsidR="00000000" w:rsidRPr="00000000">
        <w:rPr>
          <w:rtl w:val="0"/>
        </w:rPr>
        <w:t xml:space="preserve">Las soluciones en innovación y desarrollo que puede generar en este ámbito, donde se tiene mucho crecimiento tecnológico y puede permitir que se realicen procesos o actividades más </w:t>
      </w:r>
      <w:sdt>
        <w:sdtPr>
          <w:tag w:val="goog_rdk_23"/>
        </w:sdtPr>
        <w:sdtContent>
          <w:ins w:author="DANIEL TABORDA OBANDO" w:id="7" w:date="2021-12-09T17:49:01Z">
            <w:r w:rsidDel="00000000" w:rsidR="00000000" w:rsidRPr="00000000">
              <w:rPr>
                <w:rtl w:val="0"/>
              </w:rPr>
              <w:t xml:space="preserve">ágiles</w:t>
            </w:r>
          </w:ins>
        </w:sdtContent>
      </w:sdt>
      <w:sdt>
        <w:sdtPr>
          <w:tag w:val="goog_rdk_24"/>
        </w:sdtPr>
        <w:sdtContent>
          <w:del w:author="DANIEL TABORDA OBANDO" w:id="7" w:date="2021-12-09T17:49:01Z">
            <w:r w:rsidDel="00000000" w:rsidR="00000000" w:rsidRPr="00000000">
              <w:rPr>
                <w:rtl w:val="0"/>
              </w:rPr>
              <w:delText xml:space="preserve">agiles</w:delText>
            </w:r>
          </w:del>
        </w:sdtContent>
      </w:sdt>
      <w:r w:rsidDel="00000000" w:rsidR="00000000" w:rsidRPr="00000000">
        <w:rPr>
          <w:rtl w:val="0"/>
        </w:rPr>
        <w:t xml:space="preserve">.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Habilidades y competencias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numPr>
          <w:ilvl w:val="1"/>
          <w:numId w:val="1"/>
        </w:numPr>
        <w:ind w:left="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color w:val="000000"/>
          <w:rtl w:val="0"/>
        </w:rPr>
        <w:t xml:space="preserve"> ¿Cuáles son mis principales habilidades?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rPr/>
      </w:pPr>
      <w:sdt>
        <w:sdtPr>
          <w:tag w:val="goog_rdk_25"/>
        </w:sdtPr>
        <w:sdtContent>
          <w:commentRangeStart w:id="6"/>
        </w:sdtContent>
      </w:sdt>
      <w:r w:rsidDel="00000000" w:rsidR="00000000" w:rsidRPr="00000000">
        <w:rPr>
          <w:rtl w:val="0"/>
        </w:rPr>
        <w:t xml:space="preserve">Compromiso, deseo de aprender y superarme, habilidades lógicas para la programación.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numPr>
          <w:ilvl w:val="1"/>
          <w:numId w:val="1"/>
        </w:numPr>
        <w:ind w:left="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color w:val="000000"/>
          <w:rtl w:val="0"/>
        </w:rPr>
        <w:t xml:space="preserve">¿Cuáles son mis principales competencias?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rPr/>
      </w:pPr>
      <w:sdt>
        <w:sdtPr>
          <w:tag w:val="goog_rdk_26"/>
        </w:sdtPr>
        <w:sdtContent>
          <w:commentRangeStart w:id="7"/>
        </w:sdtContent>
      </w:sdt>
      <w:r w:rsidDel="00000000" w:rsidR="00000000" w:rsidRPr="00000000">
        <w:rPr>
          <w:rtl w:val="0"/>
        </w:rPr>
        <w:t xml:space="preserve">Lógica matemática, analítica, trabajo en equipo y ética.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numPr>
          <w:ilvl w:val="1"/>
          <w:numId w:val="1"/>
        </w:numPr>
        <w:ind w:left="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color w:val="000000"/>
          <w:rtl w:val="0"/>
        </w:rPr>
        <w:t xml:space="preserve">¿Cuáles son mis principales competencias?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¿Cuáles son mis falencias o mis competencias que debería desarrollar?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rPr/>
      </w:pPr>
      <w:r w:rsidDel="00000000" w:rsidR="00000000" w:rsidRPr="00000000">
        <w:rPr>
          <w:rtl w:val="0"/>
        </w:rPr>
        <w:t xml:space="preserve">T</w:t>
      </w:r>
      <w:sdt>
        <w:sdtPr>
          <w:tag w:val="goog_rdk_27"/>
        </w:sdtPr>
        <w:sdtContent>
          <w:commentRangeStart w:id="8"/>
        </w:sdtContent>
      </w:sdt>
      <w:r w:rsidDel="00000000" w:rsidR="00000000" w:rsidRPr="00000000">
        <w:rPr>
          <w:rtl w:val="0"/>
        </w:rPr>
        <w:t xml:space="preserve">iempo, disciplina y comprensión lectora.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ind w:left="14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Habilidades y competencias</w:t>
      </w:r>
    </w:p>
    <w:p w:rsidR="00000000" w:rsidDel="00000000" w:rsidP="00000000" w:rsidRDefault="00000000" w:rsidRPr="00000000" w14:paraId="00000032">
      <w:pPr>
        <w:pStyle w:val="Heading2"/>
        <w:ind w:left="14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ind w:left="14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¿Cuál es mi ruta de formación?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sdt>
        <w:sdtPr>
          <w:tag w:val="goog_rdk_28"/>
        </w:sdtPr>
        <w:sdtContent>
          <w:commentRangeStart w:id="9"/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Estudio profesional de ingeniería en sistemas en la Universidad de Antioquia de forma virtual.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¿Por qué cree que esa es la mejor ruta de formación?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 el tiempo, porque estamos en una era tecnológica donde el estudio no se da </w:t>
      </w:r>
      <w:sdt>
        <w:sdtPr>
          <w:tag w:val="goog_rdk_29"/>
        </w:sdtPr>
        <w:sdtContent>
          <w:ins w:author="DANIEL TABORDA OBANDO" w:id="8" w:date="2021-12-09T17:51:35Z">
            <w:r w:rsidDel="00000000" w:rsidR="00000000" w:rsidRPr="00000000">
              <w:rPr>
                <w:color w:val="000000"/>
                <w:rtl w:val="0"/>
              </w:rPr>
              <w:t xml:space="preserve">sólo</w:t>
            </w:r>
          </w:ins>
        </w:sdtContent>
      </w:sdt>
      <w:sdt>
        <w:sdtPr>
          <w:tag w:val="goog_rdk_30"/>
        </w:sdtPr>
        <w:sdtContent>
          <w:del w:author="DANIEL TABORDA OBANDO" w:id="8" w:date="2021-12-09T17:51:35Z">
            <w:r w:rsidDel="00000000" w:rsidR="00000000" w:rsidRPr="00000000">
              <w:rPr>
                <w:color w:val="000000"/>
                <w:rtl w:val="0"/>
              </w:rPr>
              <w:delText xml:space="preserve">solo</w:delText>
            </w:r>
          </w:del>
        </w:sdtContent>
      </w:sdt>
      <w:r w:rsidDel="00000000" w:rsidR="00000000" w:rsidRPr="00000000">
        <w:rPr>
          <w:color w:val="000000"/>
          <w:rtl w:val="0"/>
        </w:rPr>
        <w:t xml:space="preserve"> en un salón de clase, ya podemos acceder a estudios formales por medio de plataformas virtuales.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color w:val="000000"/>
          <w:rtl w:val="0"/>
        </w:rPr>
        <w:t xml:space="preserve">¿Qué es un buen ingeniero de sistemas?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rPr>
          <w:color w:val="000000"/>
        </w:rPr>
      </w:pPr>
      <w:sdt>
        <w:sdtPr>
          <w:tag w:val="goog_rdk_31"/>
        </w:sdtPr>
        <w:sdtContent>
          <w:commentRangeStart w:id="10"/>
        </w:sdtContent>
      </w:sdt>
      <w:r w:rsidDel="00000000" w:rsidR="00000000" w:rsidRPr="00000000">
        <w:rPr>
          <w:color w:val="000000"/>
          <w:rtl w:val="0"/>
        </w:rPr>
        <w:t xml:space="preserve">Una persona que más que el conocimiento que tenga, tenga valores que lo destaquen por ser una persona ética y moral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sdt>
        <w:sdtPr>
          <w:tag w:val="goog_rdk_32"/>
        </w:sdtPr>
        <w:sdtContent>
          <w:commentRangeStart w:id="11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Apéndice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Los apéndices, si son necesarios, aparecen antes del reconocimiento. </w:t>
      </w:r>
    </w:p>
    <w:p w:rsidR="00000000" w:rsidDel="00000000" w:rsidP="00000000" w:rsidRDefault="00000000" w:rsidRPr="00000000" w14:paraId="0000004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sdt>
        <w:sdtPr>
          <w:tag w:val="goog_rdk_33"/>
        </w:sdtPr>
        <w:sdtContent>
          <w:commentRangeStart w:id="12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Referencias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A. Valencia. (2019). La Facultad de Ingeniería de La Universidad de Antioquia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pp.  473.   Available: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https://bibliotecadigital.udea.edu.co/bitstream/10495/13577/1/AlvaroGaviria_2004_IngenieriaOrigenEvolucion.pdf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UN.ORG. Pagina Web.   Available: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https://www.un.org/sustainabledevelopment/es/cities/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008" w:top="1008" w:left="936" w:right="936" w:header="432" w:footer="432"/>
      <w:pgNumType w:start="1"/>
      <w:cols w:equalWidth="0" w:num="2">
        <w:col w:space="288" w:w="5040.000000000001"/>
        <w:col w:space="0" w:w="5040.000000000001"/>
      </w:cols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NIEL TABORDA OBANDO" w:id="5" w:date="2021-12-09T17:49:30Z"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respuesta está incompleta. Amplía más esa respuesta.</w:t>
      </w:r>
    </w:p>
  </w:comment>
  <w:comment w:author="DANIEL TABORDA OBANDO" w:id="3" w:date="2021-12-09T17:45:33Z"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 alguna en mayúscula y otras en minúscula.Debes unificar, o sólo en mayúscula o sólo en minúscula.</w:t>
      </w:r>
    </w:p>
  </w:comment>
  <w:comment w:author="DANIEL TABORDA OBANDO" w:id="10" w:date="2021-12-09T17:52:22Z"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amplía. Hay mucho más que hace al ingeniero de sistemas bueno en su área.</w:t>
      </w:r>
    </w:p>
  </w:comment>
  <w:comment w:author="DANIEL TABORDA OBANDO" w:id="6" w:date="2021-12-09T17:49:43Z"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Amplía un poco cada una</w:t>
      </w:r>
    </w:p>
  </w:comment>
  <w:comment w:author="DANIEL TABORDA OBANDO" w:id="1" w:date="2021-12-09T17:41:16Z"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 un enfoque distinto a tu trabajo. Obvio, lo haces porque el profe lo pidió. Pero piensa en términos más personales el porqué de este trabajo.</w:t>
      </w:r>
    </w:p>
  </w:comment>
  <w:comment w:author="DANIEL TABORDA OBANDO" w:id="11" w:date="2021-12-09T17:52:36Z"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¿?</w:t>
      </w:r>
    </w:p>
  </w:comment>
  <w:comment w:author="DANIEL TABORDA OBANDO" w:id="9" w:date="2021-12-09T17:51:15Z"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 de letra</w:t>
      </w:r>
    </w:p>
  </w:comment>
  <w:comment w:author="DANIEL TABORDA OBANDO" w:id="7" w:date="2021-12-09T17:50:31Z"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amplía</w:t>
      </w:r>
    </w:p>
  </w:comment>
  <w:comment w:author="DANIEL TABORDA OBANDO" w:id="12" w:date="2021-12-09T17:53:27Z"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referencias están bien, pero también deben aparecer dentro de tu texto y señalar en qué lugar hiciste uso de esa información.</w:t>
      </w:r>
    </w:p>
  </w:comment>
  <w:comment w:author="DANIEL TABORDA OBANDO" w:id="8" w:date="2021-12-09T17:50:48Z"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amplía</w:t>
      </w:r>
    </w:p>
  </w:comment>
  <w:comment w:author="DANIEL TABORDA OBANDO" w:id="4" w:date="2021-12-09T17:48:49Z"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información tiene un modo correcto de citarse. Consulta las normas IEEE y aplica la correcta forma de citación.</w:t>
      </w:r>
    </w:p>
  </w:comment>
  <w:comment w:author="DANIEL TABORDA OBANDO" w:id="2" w:date="2021-12-09T17:42:20Z"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Sólo las ciudades¿? Creo que es para mejorar más que las ciudades. Puedes ahondar es eso.</w:t>
      </w:r>
    </w:p>
  </w:comment>
  <w:comment w:author="DANIEL TABORDA OBANDO" w:id="0" w:date="2021-12-09T17:40:06Z"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y año entre paréntesis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4C" w15:done="0"/>
  <w15:commentEx w15:paraId="0000004D" w15:done="0"/>
  <w15:commentEx w15:paraId="0000004E" w15:done="0"/>
  <w15:commentEx w15:paraId="0000004F" w15:done="0"/>
  <w15:commentEx w15:paraId="00000050" w15:done="0"/>
  <w15:commentEx w15:paraId="00000051" w15:done="0"/>
  <w15:commentEx w15:paraId="00000052" w15:done="0"/>
  <w15:commentEx w15:paraId="00000053" w15:done="0"/>
  <w15:commentEx w15:paraId="00000054" w15:done="0"/>
  <w15:commentEx w15:paraId="00000055" w15:done="0"/>
  <w15:commentEx w15:paraId="00000056" w15:done="0"/>
  <w15:commentEx w15:paraId="00000057" w15:done="0"/>
  <w15:commentEx w15:paraId="00000058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Calibri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ind w:right="360"/>
      <w:jc w:val="center"/>
      <w:rPr/>
    </w:pPr>
    <w:r w:rsidDel="00000000" w:rsidR="00000000" w:rsidRPr="00000000">
      <w:rPr>
        <w:rtl w:val="0"/>
      </w:rPr>
      <w:t xml:space="preserve">71275567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0" w:firstLine="0"/>
      </w:pPr>
      <w:rPr/>
    </w:lvl>
    <w:lvl w:ilvl="1">
      <w:start w:val="1"/>
      <w:numFmt w:val="upperLetter"/>
      <w:lvlText w:val="%2."/>
      <w:lvlJc w:val="left"/>
      <w:pPr>
        <w:ind w:left="0" w:firstLine="0"/>
      </w:pPr>
      <w:rPr/>
    </w:lvl>
    <w:lvl w:ilvl="2">
      <w:start w:val="1"/>
      <w:numFmt w:val="decimal"/>
      <w:lvlText w:val="%3)"/>
      <w:lvlJc w:val="left"/>
      <w:pPr>
        <w:ind w:left="0" w:firstLine="0"/>
      </w:pPr>
      <w:rPr/>
    </w:lvl>
    <w:lvl w:ilvl="3">
      <w:start w:val="1"/>
      <w:numFmt w:val="lowerLetter"/>
      <w:lvlText w:val="%4)"/>
      <w:lvlJc w:val="left"/>
      <w:pPr>
        <w:ind w:left="1152" w:hanging="720"/>
      </w:pPr>
      <w:rPr/>
    </w:lvl>
    <w:lvl w:ilvl="4">
      <w:start w:val="1"/>
      <w:numFmt w:val="decimal"/>
      <w:lvlText w:val="(%5)"/>
      <w:lvlJc w:val="left"/>
      <w:pPr>
        <w:ind w:left="1872" w:hanging="720"/>
      </w:pPr>
      <w:rPr/>
    </w:lvl>
    <w:lvl w:ilvl="5">
      <w:start w:val="1"/>
      <w:numFmt w:val="lowerLetter"/>
      <w:lvlText w:val="(%6)"/>
      <w:lvlJc w:val="left"/>
      <w:pPr>
        <w:ind w:left="2592" w:hanging="720"/>
      </w:pPr>
      <w:rPr/>
    </w:lvl>
    <w:lvl w:ilvl="6">
      <w:start w:val="1"/>
      <w:numFmt w:val="lowerRoman"/>
      <w:lvlText w:val="(%7)"/>
      <w:lvlJc w:val="left"/>
      <w:pPr>
        <w:ind w:left="3312" w:hanging="720"/>
      </w:pPr>
      <w:rPr/>
    </w:lvl>
    <w:lvl w:ilvl="7">
      <w:start w:val="1"/>
      <w:numFmt w:val="lowerLetter"/>
      <w:lvlText w:val="(%8)"/>
      <w:lvlJc w:val="left"/>
      <w:pPr>
        <w:ind w:left="4032" w:hanging="720"/>
      </w:pPr>
      <w:rPr/>
    </w:lvl>
    <w:lvl w:ilvl="8">
      <w:start w:val="1"/>
      <w:numFmt w:val="lowerRoman"/>
      <w:lvlText w:val="(%9)"/>
      <w:lvlJc w:val="left"/>
      <w:pPr>
        <w:ind w:left="4752" w:hanging="720"/>
      </w:pPr>
      <w:rPr/>
    </w:lvl>
  </w:abstractNum>
  <w:abstractNum w:abstractNumId="2">
    <w:lvl w:ilvl="0">
      <w:start w:val="1"/>
      <w:numFmt w:val="decimal"/>
      <w:lvlText w:val="[%1]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80" w:before="240" w:lineRule="auto"/>
      <w:ind w:left="0" w:firstLine="0"/>
      <w:jc w:val="center"/>
    </w:pPr>
    <w:rPr>
      <w:smallCaps w:val="1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i w:val="1"/>
    </w:rPr>
  </w:style>
  <w:style w:type="paragraph" w:styleId="Heading3">
    <w:name w:val="heading 3"/>
    <w:basedOn w:val="Normal"/>
    <w:next w:val="Normal"/>
    <w:pPr>
      <w:keepNext w:val="1"/>
      <w:ind w:left="288" w:firstLine="0"/>
    </w:pPr>
    <w:rPr>
      <w:i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1152" w:hanging="720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spacing w:after="60" w:before="240" w:lineRule="auto"/>
      <w:ind w:left="1872" w:hanging="720"/>
    </w:pPr>
    <w:rPr>
      <w:sz w:val="18"/>
      <w:szCs w:val="18"/>
    </w:rPr>
  </w:style>
  <w:style w:type="paragraph" w:styleId="Heading6">
    <w:name w:val="heading 6"/>
    <w:basedOn w:val="Normal"/>
    <w:next w:val="Normal"/>
    <w:pPr>
      <w:spacing w:after="60" w:before="240" w:lineRule="auto"/>
      <w:ind w:left="2592" w:hanging="720"/>
    </w:pPr>
    <w:rPr>
      <w:i w:val="1"/>
      <w:sz w:val="16"/>
      <w:szCs w:val="16"/>
    </w:rPr>
  </w:style>
  <w:style w:type="paragraph" w:styleId="Title">
    <w:name w:val="Title"/>
    <w:basedOn w:val="Normal"/>
    <w:next w:val="Normal"/>
    <w:pPr>
      <w:jc w:val="center"/>
    </w:pPr>
    <w:rPr>
      <w:sz w:val="48"/>
      <w:szCs w:val="48"/>
    </w:rPr>
  </w:style>
  <w:style w:type="paragraph" w:styleId="Normal" w:default="1">
    <w:name w:val="Normal"/>
    <w:qFormat w:val="1"/>
    <w:rsid w:val="00C42EC4"/>
    <w:pPr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 w:val="1"/>
    <w:rsid w:val="00C42EC4"/>
    <w:pPr>
      <w:keepNext w:val="1"/>
      <w:numPr>
        <w:numId w:val="1"/>
      </w:numPr>
      <w:spacing w:after="80" w:before="240"/>
      <w:jc w:val="center"/>
      <w:outlineLvl w:val="0"/>
    </w:pPr>
    <w:rPr>
      <w:smallCaps w:val="1"/>
      <w:kern w:val="28"/>
    </w:rPr>
  </w:style>
  <w:style w:type="paragraph" w:styleId="Ttulo2">
    <w:name w:val="heading 2"/>
    <w:basedOn w:val="Normal"/>
    <w:next w:val="Normal"/>
    <w:link w:val="Ttulo2Car"/>
    <w:qFormat w:val="1"/>
    <w:rsid w:val="00C42EC4"/>
    <w:pPr>
      <w:keepNext w:val="1"/>
      <w:numPr>
        <w:ilvl w:val="1"/>
        <w:numId w:val="1"/>
      </w:numPr>
      <w:spacing w:after="60" w:before="120"/>
      <w:outlineLvl w:val="1"/>
    </w:pPr>
    <w:rPr>
      <w:i w:val="1"/>
      <w:iCs w:val="1"/>
    </w:rPr>
  </w:style>
  <w:style w:type="paragraph" w:styleId="Ttulo3">
    <w:name w:val="heading 3"/>
    <w:basedOn w:val="Normal"/>
    <w:next w:val="Normal"/>
    <w:link w:val="Ttulo3Car"/>
    <w:qFormat w:val="1"/>
    <w:rsid w:val="00C42EC4"/>
    <w:pPr>
      <w:keepNext w:val="1"/>
      <w:numPr>
        <w:ilvl w:val="2"/>
        <w:numId w:val="1"/>
      </w:numPr>
      <w:ind w:left="288"/>
      <w:outlineLvl w:val="2"/>
    </w:pPr>
    <w:rPr>
      <w:i w:val="1"/>
      <w:iCs w:val="1"/>
    </w:rPr>
  </w:style>
  <w:style w:type="paragraph" w:styleId="Ttulo4">
    <w:name w:val="heading 4"/>
    <w:basedOn w:val="Normal"/>
    <w:next w:val="Normal"/>
    <w:link w:val="Ttulo4Car"/>
    <w:qFormat w:val="1"/>
    <w:rsid w:val="00C42EC4"/>
    <w:pPr>
      <w:keepNext w:val="1"/>
      <w:numPr>
        <w:ilvl w:val="3"/>
        <w:numId w:val="1"/>
      </w:numPr>
      <w:spacing w:after="60" w:before="240"/>
      <w:outlineLvl w:val="3"/>
    </w:pPr>
    <w:rPr>
      <w:i w:val="1"/>
      <w:iCs w:val="1"/>
      <w:sz w:val="18"/>
      <w:szCs w:val="18"/>
    </w:rPr>
  </w:style>
  <w:style w:type="paragraph" w:styleId="Ttulo5">
    <w:name w:val="heading 5"/>
    <w:basedOn w:val="Normal"/>
    <w:next w:val="Normal"/>
    <w:link w:val="Ttulo5Car"/>
    <w:qFormat w:val="1"/>
    <w:rsid w:val="00C42EC4"/>
    <w:pPr>
      <w:numPr>
        <w:ilvl w:val="4"/>
        <w:numId w:val="1"/>
      </w:numPr>
      <w:spacing w:after="60" w:before="24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link w:val="Ttulo6Car"/>
    <w:qFormat w:val="1"/>
    <w:rsid w:val="00C42EC4"/>
    <w:pPr>
      <w:numPr>
        <w:ilvl w:val="5"/>
        <w:numId w:val="1"/>
      </w:numPr>
      <w:spacing w:after="60" w:before="240"/>
      <w:outlineLvl w:val="5"/>
    </w:pPr>
    <w:rPr>
      <w:i w:val="1"/>
      <w:iCs w:val="1"/>
      <w:sz w:val="16"/>
      <w:szCs w:val="16"/>
    </w:rPr>
  </w:style>
  <w:style w:type="paragraph" w:styleId="Ttulo7">
    <w:name w:val="heading 7"/>
    <w:basedOn w:val="Normal"/>
    <w:next w:val="Normal"/>
    <w:link w:val="Ttulo7Car"/>
    <w:qFormat w:val="1"/>
    <w:rsid w:val="00C42EC4"/>
    <w:pPr>
      <w:numPr>
        <w:ilvl w:val="6"/>
        <w:numId w:val="1"/>
      </w:numPr>
      <w:spacing w:after="60" w:before="24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link w:val="Ttulo8Car"/>
    <w:qFormat w:val="1"/>
    <w:rsid w:val="00C42EC4"/>
    <w:pPr>
      <w:numPr>
        <w:ilvl w:val="7"/>
        <w:numId w:val="1"/>
      </w:numPr>
      <w:spacing w:after="60" w:before="240"/>
      <w:outlineLvl w:val="7"/>
    </w:pPr>
    <w:rPr>
      <w:i w:val="1"/>
      <w:iCs w:val="1"/>
      <w:sz w:val="16"/>
      <w:szCs w:val="16"/>
    </w:rPr>
  </w:style>
  <w:style w:type="paragraph" w:styleId="Ttulo9">
    <w:name w:val="heading 9"/>
    <w:basedOn w:val="Normal"/>
    <w:next w:val="Normal"/>
    <w:link w:val="Ttulo9Car"/>
    <w:qFormat w:val="1"/>
    <w:rsid w:val="00C42EC4"/>
    <w:pPr>
      <w:numPr>
        <w:ilvl w:val="8"/>
        <w:numId w:val="1"/>
      </w:numPr>
      <w:spacing w:after="60" w:before="240"/>
      <w:outlineLvl w:val="8"/>
    </w:pPr>
    <w:rPr>
      <w:sz w:val="16"/>
      <w:szCs w:val="1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rsid w:val="00C42EC4"/>
    <w:rPr>
      <w:rFonts w:ascii="Times New Roman" w:cs="Times New Roman" w:eastAsia="Times New Roman" w:hAnsi="Times New Roman"/>
      <w:smallCaps w:val="1"/>
      <w:kern w:val="28"/>
      <w:sz w:val="20"/>
      <w:szCs w:val="20"/>
      <w:lang w:val="en-US"/>
    </w:rPr>
  </w:style>
  <w:style w:type="character" w:styleId="Ttulo2Car" w:customStyle="1">
    <w:name w:val="Título 2 Car"/>
    <w:basedOn w:val="Fuentedeprrafopredeter"/>
    <w:link w:val="Ttulo2"/>
    <w:rsid w:val="00C42EC4"/>
    <w:rPr>
      <w:rFonts w:ascii="Times New Roman" w:cs="Times New Roman" w:eastAsia="Times New Roman" w:hAnsi="Times New Roman"/>
      <w:i w:val="1"/>
      <w:iCs w:val="1"/>
      <w:sz w:val="20"/>
      <w:szCs w:val="20"/>
      <w:lang w:val="en-US"/>
    </w:rPr>
  </w:style>
  <w:style w:type="character" w:styleId="Ttulo3Car" w:customStyle="1">
    <w:name w:val="Título 3 Car"/>
    <w:basedOn w:val="Fuentedeprrafopredeter"/>
    <w:link w:val="Ttulo3"/>
    <w:rsid w:val="00C42EC4"/>
    <w:rPr>
      <w:rFonts w:ascii="Times New Roman" w:cs="Times New Roman" w:eastAsia="Times New Roman" w:hAnsi="Times New Roman"/>
      <w:i w:val="1"/>
      <w:iCs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C42EC4"/>
    <w:rPr>
      <w:rFonts w:ascii="Times New Roman" w:cs="Times New Roman" w:eastAsia="Times New Roman" w:hAnsi="Times New Roman"/>
      <w:i w:val="1"/>
      <w:iCs w:val="1"/>
      <w:sz w:val="18"/>
      <w:szCs w:val="18"/>
      <w:lang w:val="en-US"/>
    </w:rPr>
  </w:style>
  <w:style w:type="character" w:styleId="Ttulo5Car" w:customStyle="1">
    <w:name w:val="Título 5 Car"/>
    <w:basedOn w:val="Fuentedeprrafopredeter"/>
    <w:link w:val="Ttulo5"/>
    <w:rsid w:val="00C42EC4"/>
    <w:rPr>
      <w:rFonts w:ascii="Times New Roman" w:cs="Times New Roman" w:eastAsia="Times New Roman" w:hAnsi="Times New Roman"/>
      <w:sz w:val="18"/>
      <w:szCs w:val="18"/>
      <w:lang w:val="en-US"/>
    </w:rPr>
  </w:style>
  <w:style w:type="character" w:styleId="Ttulo6Car" w:customStyle="1">
    <w:name w:val="Título 6 Car"/>
    <w:basedOn w:val="Fuentedeprrafopredeter"/>
    <w:link w:val="Ttulo6"/>
    <w:rsid w:val="00C42EC4"/>
    <w:rPr>
      <w:rFonts w:ascii="Times New Roman" w:cs="Times New Roman" w:eastAsia="Times New Roman" w:hAnsi="Times New Roman"/>
      <w:i w:val="1"/>
      <w:iCs w:val="1"/>
      <w:sz w:val="16"/>
      <w:szCs w:val="16"/>
      <w:lang w:val="en-US"/>
    </w:rPr>
  </w:style>
  <w:style w:type="character" w:styleId="Ttulo7Car" w:customStyle="1">
    <w:name w:val="Título 7 Car"/>
    <w:basedOn w:val="Fuentedeprrafopredeter"/>
    <w:link w:val="Ttulo7"/>
    <w:rsid w:val="00C42EC4"/>
    <w:rPr>
      <w:rFonts w:ascii="Times New Roman" w:cs="Times New Roman" w:eastAsia="Times New Roman" w:hAnsi="Times New Roman"/>
      <w:sz w:val="16"/>
      <w:szCs w:val="16"/>
      <w:lang w:val="en-US"/>
    </w:rPr>
  </w:style>
  <w:style w:type="character" w:styleId="Ttulo8Car" w:customStyle="1">
    <w:name w:val="Título 8 Car"/>
    <w:basedOn w:val="Fuentedeprrafopredeter"/>
    <w:link w:val="Ttulo8"/>
    <w:rsid w:val="00C42EC4"/>
    <w:rPr>
      <w:rFonts w:ascii="Times New Roman" w:cs="Times New Roman" w:eastAsia="Times New Roman" w:hAnsi="Times New Roman"/>
      <w:i w:val="1"/>
      <w:iCs w:val="1"/>
      <w:sz w:val="16"/>
      <w:szCs w:val="16"/>
      <w:lang w:val="en-US"/>
    </w:rPr>
  </w:style>
  <w:style w:type="character" w:styleId="Ttulo9Car" w:customStyle="1">
    <w:name w:val="Título 9 Car"/>
    <w:basedOn w:val="Fuentedeprrafopredeter"/>
    <w:link w:val="Ttulo9"/>
    <w:rsid w:val="00C42EC4"/>
    <w:rPr>
      <w:rFonts w:ascii="Times New Roman" w:cs="Times New Roman" w:eastAsia="Times New Roman" w:hAnsi="Times New Roman"/>
      <w:sz w:val="16"/>
      <w:szCs w:val="16"/>
      <w:lang w:val="en-US"/>
    </w:rPr>
  </w:style>
  <w:style w:type="paragraph" w:styleId="Abstract" w:customStyle="1">
    <w:name w:val="Abstract"/>
    <w:basedOn w:val="Normal"/>
    <w:next w:val="Normal"/>
    <w:rsid w:val="00C42EC4"/>
    <w:pPr>
      <w:spacing w:before="20"/>
      <w:ind w:firstLine="202"/>
      <w:jc w:val="both"/>
    </w:pPr>
    <w:rPr>
      <w:b w:val="1"/>
      <w:bCs w:val="1"/>
      <w:sz w:val="18"/>
      <w:szCs w:val="18"/>
    </w:rPr>
  </w:style>
  <w:style w:type="paragraph" w:styleId="Authors" w:customStyle="1">
    <w:name w:val="Authors"/>
    <w:basedOn w:val="Normal"/>
    <w:next w:val="Normal"/>
    <w:rsid w:val="00C42EC4"/>
    <w:pPr>
      <w:framePr w:lines="0" w:w="9072" w:vSpace="187" w:hSpace="187" w:wrap="notBeside" w:hAnchor="page" w:vAnchor="text" w:xAlign="center" w:y="1"/>
      <w:spacing w:after="320"/>
      <w:jc w:val="center"/>
    </w:pPr>
    <w:rPr>
      <w:sz w:val="22"/>
      <w:szCs w:val="22"/>
    </w:rPr>
  </w:style>
  <w:style w:type="paragraph" w:styleId="Ttulo">
    <w:name w:val="Title"/>
    <w:basedOn w:val="Normal"/>
    <w:next w:val="Normal"/>
    <w:link w:val="TtuloCar"/>
    <w:qFormat w:val="1"/>
    <w:rsid w:val="00C42EC4"/>
    <w:pPr>
      <w:framePr w:lines="0" w:w="9360" w:vSpace="187" w:hSpace="187" w:wrap="notBeside" w:hAnchor="page" w:vAnchor="text" w:xAlign="center" w:y="1"/>
      <w:jc w:val="center"/>
    </w:pPr>
    <w:rPr>
      <w:kern w:val="28"/>
      <w:sz w:val="48"/>
      <w:szCs w:val="48"/>
    </w:rPr>
  </w:style>
  <w:style w:type="character" w:styleId="TtuloCar" w:customStyle="1">
    <w:name w:val="Título Car"/>
    <w:basedOn w:val="Fuentedeprrafopredeter"/>
    <w:link w:val="Ttulo"/>
    <w:rsid w:val="00C42EC4"/>
    <w:rPr>
      <w:rFonts w:ascii="Times New Roman" w:cs="Times New Roman" w:eastAsia="Times New Roman" w:hAnsi="Times New Roman"/>
      <w:kern w:val="28"/>
      <w:sz w:val="48"/>
      <w:szCs w:val="48"/>
      <w:lang w:val="en-US"/>
    </w:rPr>
  </w:style>
  <w:style w:type="paragraph" w:styleId="References" w:customStyle="1">
    <w:name w:val="References"/>
    <w:basedOn w:val="Normal"/>
    <w:rsid w:val="00C42EC4"/>
    <w:pPr>
      <w:numPr>
        <w:numId w:val="2"/>
      </w:numPr>
      <w:jc w:val="both"/>
    </w:pPr>
    <w:rPr>
      <w:sz w:val="16"/>
      <w:szCs w:val="16"/>
    </w:rPr>
  </w:style>
  <w:style w:type="paragraph" w:styleId="TextCarCar" w:customStyle="1">
    <w:name w:val="Text Car Car"/>
    <w:basedOn w:val="Normal"/>
    <w:link w:val="TextCarCarCar"/>
    <w:rsid w:val="00C42EC4"/>
    <w:pPr>
      <w:widowControl w:val="0"/>
      <w:spacing w:line="252" w:lineRule="auto"/>
      <w:ind w:firstLine="202"/>
      <w:jc w:val="both"/>
    </w:pPr>
  </w:style>
  <w:style w:type="paragraph" w:styleId="ReferenceHead" w:customStyle="1">
    <w:name w:val="Reference Head"/>
    <w:basedOn w:val="Ttulo1"/>
    <w:rsid w:val="00C42EC4"/>
    <w:pPr>
      <w:numPr>
        <w:numId w:val="0"/>
      </w:numPr>
    </w:pPr>
  </w:style>
  <w:style w:type="character" w:styleId="Hipervnculo">
    <w:name w:val="Hyperlink"/>
    <w:rsid w:val="00C42EC4"/>
    <w:rPr>
      <w:color w:val="0000ff"/>
      <w:u w:val="single"/>
    </w:rPr>
  </w:style>
  <w:style w:type="character" w:styleId="TextCarCarCar" w:customStyle="1">
    <w:name w:val="Text Car Car Car"/>
    <w:link w:val="TextCarCar"/>
    <w:rsid w:val="00C42EC4"/>
    <w:rPr>
      <w:rFonts w:ascii="Times New Roman" w:cs="Times New Roman" w:eastAsia="Times New Roman" w:hAnsi="Times New Roman"/>
      <w:sz w:val="20"/>
      <w:szCs w:val="20"/>
      <w:lang w:val="en-US"/>
    </w:rPr>
  </w:style>
  <w:style w:type="paragraph" w:styleId="Prrafodelista">
    <w:name w:val="List Paragraph"/>
    <w:basedOn w:val="Normal"/>
    <w:uiPriority w:val="34"/>
    <w:qFormat w:val="1"/>
    <w:rsid w:val="00C42EC4"/>
    <w:pPr>
      <w:autoSpaceDE w:val="1"/>
      <w:autoSpaceDN w:val="1"/>
      <w:spacing w:after="160" w:line="259" w:lineRule="auto"/>
      <w:ind w:left="720"/>
      <w:contextualSpacing w:val="1"/>
    </w:pPr>
    <w:rPr>
      <w:rFonts w:ascii="Calibri" w:eastAsia="Calibri" w:hAnsi="Calibri"/>
      <w:sz w:val="22"/>
      <w:szCs w:val="22"/>
      <w:lang w:val="es-CO"/>
    </w:rPr>
  </w:style>
  <w:style w:type="character" w:styleId="Textodelmarcadordeposicin">
    <w:name w:val="Placeholder Text"/>
    <w:basedOn w:val="Fuentedeprrafopredeter"/>
    <w:uiPriority w:val="99"/>
    <w:semiHidden w:val="1"/>
    <w:rsid w:val="00BA4184"/>
    <w:rPr>
      <w:color w:val="808080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BA41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eader" Target="header1.xml"/><Relationship Id="rId10" Type="http://schemas.openxmlformats.org/officeDocument/2006/relationships/hyperlink" Target="https://www.un.org/sustainabledevelopment/es/cities/" TargetMode="External"/><Relationship Id="rId9" Type="http://schemas.openxmlformats.org/officeDocument/2006/relationships/hyperlink" Target="https://bibliotecadigital.udea.edu.co/bitstream/10495/13577/1/AlvaroGaviria_2004_IngenieriaOrigenEvolucion.pdf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YICOpNMyF8WrVNcLMoqBmFklag==">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2021-12-04T04:31:00Z</dcterms:created>
  <dc:creator>EQ01</dc:creator>
</cp:coreProperties>
</file>