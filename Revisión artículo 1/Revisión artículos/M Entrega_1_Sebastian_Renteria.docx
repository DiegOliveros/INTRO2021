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708" w:right="0" w:hanging="70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Pr>
        <w:footnoteReference w:customMarkFollows="0" w:id="0"/>
      </w:r>
      <w:r w:rsidDel="00000000" w:rsidR="00000000" w:rsidRPr="00000000">
        <w:rPr>
          <w:rFonts w:ascii="Symbol" w:cs="Symbol" w:eastAsia="Symbol" w:hAnsi="Symbol"/>
          <w:b w:val="0"/>
          <w:i w:val="0"/>
          <w:smallCaps w:val="0"/>
          <w:strike w:val="0"/>
          <w:color w:val="000000"/>
          <w:sz w:val="18"/>
          <w:szCs w:val="18"/>
          <w:u w:val="none"/>
          <w:shd w:fill="auto" w:val="clear"/>
          <w:vertAlign w:val="baseline"/>
          <w:rtl w:val="0"/>
        </w:rPr>
        <w:t xml:space="preserve"> </w:t>
      </w:r>
      <w:r w:rsidDel="00000000" w:rsidR="00000000" w:rsidRPr="00000000">
        <w:rPr>
          <w:rtl w:val="0"/>
        </w:rPr>
      </w:r>
    </w:p>
    <w:sdt>
      <w:sdtPr>
        <w:tag w:val="goog_rdk_2"/>
      </w:sdtPr>
      <w:sdtContent>
        <w:p w:rsidR="00000000" w:rsidDel="00000000" w:rsidP="00000000" w:rsidRDefault="00000000" w:rsidRPr="00000000" w14:paraId="00000003">
          <w:pPr>
            <w:pStyle w:val="Title"/>
            <w:rPr>
              <w:ins w:author="DANIEL TABORDA OBANDO" w:id="0" w:date="2022-01-18T17:21:17Z"/>
            </w:rPr>
          </w:pPr>
          <w:sdt>
            <w:sdtPr>
              <w:tag w:val="goog_rdk_0"/>
            </w:sdtPr>
            <w:sdtContent>
              <w:commentRangeStart w:id="0"/>
            </w:sdtContent>
          </w:sdt>
          <w:r w:rsidDel="00000000" w:rsidR="00000000" w:rsidRPr="00000000">
            <w:rPr>
              <w:rtl w:val="0"/>
            </w:rPr>
            <w:t xml:space="preserve">¿Qué es un buen ingeniero en sistemas?</w:t>
          </w:r>
          <w:sdt>
            <w:sdtPr>
              <w:tag w:val="goog_rdk_1"/>
            </w:sdtPr>
            <w:sdtContent>
              <w:ins w:author="DANIEL TABORDA OBANDO" w:id="0" w:date="2022-01-18T17:21:17Z">
                <w:commentRangeEnd w:id="0"/>
                <w:r w:rsidDel="00000000" w:rsidR="00000000" w:rsidRPr="00000000">
                  <w:commentReference w:id="0"/>
                </w:r>
                <w:r w:rsidDel="00000000" w:rsidR="00000000" w:rsidRPr="00000000">
                  <w:rPr>
                    <w:rtl w:val="0"/>
                  </w:rPr>
                </w:r>
              </w:ins>
            </w:sdtContent>
          </w:sdt>
        </w:p>
      </w:sdtContent>
    </w:sdt>
    <w:sdt>
      <w:sdtPr>
        <w:tag w:val="goog_rdk_4"/>
      </w:sdtPr>
      <w:sdtContent>
        <w:p w:rsidR="00000000" w:rsidDel="00000000" w:rsidP="00000000" w:rsidRDefault="00000000" w:rsidRPr="00000000" w14:paraId="00000004">
          <w:pPr>
            <w:rPr>
              <w:ins w:author="DANIEL TABORDA OBANDO" w:id="0" w:date="2022-01-18T17:21:17Z"/>
            </w:rPr>
          </w:pPr>
          <w:sdt>
            <w:sdtPr>
              <w:tag w:val="goog_rdk_3"/>
            </w:sdtPr>
            <w:sdtContent>
              <w:ins w:author="DANIEL TABORDA OBANDO" w:id="0" w:date="2022-01-18T17:21:17Z">
                <w:r w:rsidDel="00000000" w:rsidR="00000000" w:rsidRPr="00000000">
                  <w:rPr>
                    <w:rtl w:val="0"/>
                  </w:rPr>
                  <w:t xml:space="preserve">(mes y año) en tamaño 24</w:t>
                </w:r>
                <w:r w:rsidDel="00000000" w:rsidR="00000000" w:rsidRPr="00000000">
                  <w:rPr>
                    <w:rtl w:val="0"/>
                  </w:rPr>
                </w:r>
              </w:ins>
            </w:sdtContent>
          </w:sdt>
        </w:p>
      </w:sdtContent>
    </w:sdt>
    <w:sdt>
      <w:sdtPr>
        <w:tag w:val="goog_rdk_6"/>
      </w:sdtPr>
      <w:sdtContent>
        <w:p w:rsidR="00000000" w:rsidDel="00000000" w:rsidP="00000000" w:rsidRDefault="00000000" w:rsidRPr="00000000" w14:paraId="00000005">
          <w:pPr>
            <w:rPr>
              <w:rPrChange w:author="DANIEL TABORDA OBANDO" w:id="1" w:date="2022-01-18T17:21:17Z">
                <w:rPr/>
              </w:rPrChange>
            </w:rPr>
            <w:pPrChange w:author="DANIEL TABORDA OBANDO" w:id="0" w:date="2022-01-18T17:21:17Z">
              <w:pPr>
                <w:pStyle w:val="Title"/>
              </w:pPr>
            </w:pPrChange>
          </w:pPr>
          <w:sdt>
            <w:sdtPr>
              <w:tag w:val="goog_rdk_5"/>
            </w:sdtPr>
            <w:sdtContent>
              <w:r w:rsidDel="00000000" w:rsidR="00000000" w:rsidRPr="00000000">
                <w:rPr>
                  <w:rtl w:val="0"/>
                </w:rPr>
              </w:r>
            </w:sdtContent>
          </w:sdt>
        </w:p>
      </w:sdtContent>
    </w:sdt>
    <w:p w:rsidR="00000000" w:rsidDel="00000000" w:rsidP="00000000" w:rsidRDefault="00000000" w:rsidRPr="00000000" w14:paraId="00000006">
      <w:pPr>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Renteria S. Autor, Estudiante de ingeniería de Sistemas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Resumen – Para identificar lo que hace a un buen ingeniero en sistemas, primero se ha de hacer un reconocimiento de la información con la que contamos respecto a esta disciplina, así mismo </w:t>
      </w:r>
      <w:sdt>
        <w:sdtPr>
          <w:tag w:val="goog_rdk_7"/>
        </w:sdtPr>
        <w:sdtContent>
          <w:del w:author="DANIEL TABORDA OBANDO" w:id="2" w:date="2021-12-08T20:08:56Z">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delText xml:space="preserve">como </w:delText>
            </w:r>
          </w:del>
        </w:sdtContent>
      </w:sdt>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identificar con que herramientas contamos para formarnos como </w:t>
      </w:r>
      <w:sdt>
        <w:sdtPr>
          <w:tag w:val="goog_rdk_8"/>
        </w:sdtPr>
        <w:sdtContent>
          <w:del w:author="DANIEL TABORDA OBANDO" w:id="3" w:date="2021-12-08T20:09:09Z">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delText xml:space="preserve">un </w:delText>
            </w:r>
          </w:del>
        </w:sdtContent>
      </w:sdt>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buen</w:t>
      </w:r>
      <w:sdt>
        <w:sdtPr>
          <w:tag w:val="goog_rdk_9"/>
        </w:sdtPr>
        <w:sdtContent>
          <w:ins w:author="DANIEL TABORDA OBANDO" w:id="4" w:date="2021-12-08T20:09:12Z">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os</w:t>
            </w:r>
          </w:ins>
        </w:sdtContent>
      </w:sdt>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ingeniero</w:t>
      </w:r>
      <w:sdt>
        <w:sdtPr>
          <w:tag w:val="goog_rdk_10"/>
        </w:sdtPr>
        <w:sdtContent>
          <w:ins w:author="DANIEL TABORDA OBANDO" w:id="5" w:date="2021-12-08T20:09:15Z">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w:t>
            </w:r>
          </w:ins>
        </w:sdtContent>
      </w:sdt>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para </w:t>
      </w:r>
      <w:sdt>
        <w:sdtPr>
          <w:tag w:val="goog_rdk_11"/>
        </w:sdtPr>
        <w:sdtContent>
          <w:ins w:author="DANIEL TABORDA OBANDO" w:id="6" w:date="2021-12-08T20:09:25Z">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luego </w:t>
            </w:r>
          </w:ins>
        </w:sdtContent>
      </w:sdt>
      <w:sdt>
        <w:sdtPr>
          <w:tag w:val="goog_rdk_12"/>
        </w:sdtPr>
        <w:sdtContent>
          <w:del w:author="DANIEL TABORDA OBANDO" w:id="6" w:date="2021-12-08T20:09:25Z">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delText xml:space="preserve">a continuación</w:delText>
            </w:r>
          </w:del>
        </w:sdtContent>
      </w:sdt>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seguir un plan de carrera que nos lleve a lograr dicho objetivo.</w:t>
      </w:r>
    </w:p>
    <w:p w:rsidR="00000000" w:rsidDel="00000000" w:rsidP="00000000" w:rsidRDefault="00000000" w:rsidRPr="00000000" w14:paraId="00000009">
      <w:pPr>
        <w:jc w:val="both"/>
        <w:rPr/>
      </w:pPr>
      <w:r w:rsidDel="00000000" w:rsidR="00000000" w:rsidRPr="00000000">
        <w:rPr>
          <w:rtl w:val="0"/>
        </w:rPr>
      </w:r>
    </w:p>
    <w:bookmarkStart w:colFirst="0" w:colLast="0" w:name="bookmark=id.gjdgxs" w:id="0"/>
    <w:bookmarkEnd w:id="0"/>
    <w:p w:rsidR="00000000" w:rsidDel="00000000" w:rsidP="00000000" w:rsidRDefault="00000000" w:rsidRPr="00000000" w14:paraId="0000000A">
      <w:pPr>
        <w:jc w:val="both"/>
        <w:rPr>
          <w:b w:val="1"/>
          <w:color w:val="000000"/>
          <w:sz w:val="18"/>
          <w:szCs w:val="18"/>
        </w:rPr>
      </w:pPr>
      <w:r w:rsidDel="00000000" w:rsidR="00000000" w:rsidRPr="00000000">
        <w:rPr>
          <w:rtl w:val="0"/>
        </w:rPr>
      </w:r>
    </w:p>
    <w:p w:rsidR="00000000" w:rsidDel="00000000" w:rsidP="00000000" w:rsidRDefault="00000000" w:rsidRPr="00000000" w14:paraId="0000000B">
      <w:pPr>
        <w:jc w:val="both"/>
        <w:rPr>
          <w:b w:val="1"/>
          <w:sz w:val="18"/>
          <w:szCs w:val="18"/>
        </w:rPr>
      </w:pPr>
      <w:r w:rsidDel="00000000" w:rsidR="00000000" w:rsidRPr="00000000">
        <w:rPr>
          <w:b w:val="1"/>
          <w:color w:val="000000"/>
          <w:sz w:val="18"/>
          <w:szCs w:val="18"/>
          <w:rtl w:val="0"/>
        </w:rPr>
        <w:t xml:space="preserve">Índice de Términos – Herramientas, Formación, Objetivos, Reconocimiento.</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pStyle w:val="Heading1"/>
        <w:numPr>
          <w:ilvl w:val="0"/>
          <w:numId w:val="2"/>
        </w:numPr>
        <w:ind w:left="0" w:firstLine="0"/>
        <w:rPr/>
      </w:pPr>
      <w:r w:rsidDel="00000000" w:rsidR="00000000" w:rsidRPr="00000000">
        <w:rPr>
          <w:rtl w:val="0"/>
        </w:rPr>
        <w:t xml:space="preserve">introducción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both"/>
        <w:rPr>
          <w:color w:val="000000"/>
        </w:rPr>
      </w:pPr>
      <w:r w:rsidDel="00000000" w:rsidR="00000000" w:rsidRPr="00000000">
        <w:rPr>
          <w:color w:val="000000"/>
          <w:rtl w:val="0"/>
        </w:rPr>
        <w:t xml:space="preserve">Para la formación en </w:t>
      </w:r>
      <w:sdt>
        <w:sdtPr>
          <w:tag w:val="goog_rdk_13"/>
        </w:sdtPr>
        <w:sdtContent>
          <w:del w:author="DANIEL TABORDA OBANDO" w:id="7" w:date="2021-12-08T20:09:59Z">
            <w:r w:rsidDel="00000000" w:rsidR="00000000" w:rsidRPr="00000000">
              <w:rPr>
                <w:color w:val="000000"/>
                <w:rtl w:val="0"/>
              </w:rPr>
              <w:delText xml:space="preserve">i</w:delText>
            </w:r>
          </w:del>
        </w:sdtContent>
      </w:sdt>
      <w:sdt>
        <w:sdtPr>
          <w:tag w:val="goog_rdk_14"/>
        </w:sdtPr>
        <w:sdtContent>
          <w:ins w:author="DANIEL TABORDA OBANDO" w:id="7" w:date="2021-12-08T20:09:59Z">
            <w:r w:rsidDel="00000000" w:rsidR="00000000" w:rsidRPr="00000000">
              <w:rPr>
                <w:color w:val="000000"/>
                <w:rtl w:val="0"/>
              </w:rPr>
              <w:t xml:space="preserve">I</w:t>
            </w:r>
          </w:ins>
        </w:sdtContent>
      </w:sdt>
      <w:r w:rsidDel="00000000" w:rsidR="00000000" w:rsidRPr="00000000">
        <w:rPr>
          <w:color w:val="000000"/>
          <w:rtl w:val="0"/>
        </w:rPr>
        <w:t xml:space="preserve">ngeniería de </w:t>
      </w:r>
      <w:sdt>
        <w:sdtPr>
          <w:tag w:val="goog_rdk_15"/>
        </w:sdtPr>
        <w:sdtContent>
          <w:del w:author="DANIEL TABORDA OBANDO" w:id="8" w:date="2021-12-08T20:10:03Z">
            <w:r w:rsidDel="00000000" w:rsidR="00000000" w:rsidRPr="00000000">
              <w:rPr>
                <w:color w:val="000000"/>
                <w:rtl w:val="0"/>
              </w:rPr>
              <w:delText xml:space="preserve">s</w:delText>
            </w:r>
          </w:del>
        </w:sdtContent>
      </w:sdt>
      <w:sdt>
        <w:sdtPr>
          <w:tag w:val="goog_rdk_16"/>
        </w:sdtPr>
        <w:sdtContent>
          <w:ins w:author="DANIEL TABORDA OBANDO" w:id="8" w:date="2021-12-08T20:10:03Z">
            <w:r w:rsidDel="00000000" w:rsidR="00000000" w:rsidRPr="00000000">
              <w:rPr>
                <w:color w:val="000000"/>
                <w:rtl w:val="0"/>
              </w:rPr>
              <w:t xml:space="preserve">S</w:t>
            </w:r>
          </w:ins>
        </w:sdtContent>
      </w:sdt>
      <w:r w:rsidDel="00000000" w:rsidR="00000000" w:rsidRPr="00000000">
        <w:rPr>
          <w:color w:val="000000"/>
          <w:rtl w:val="0"/>
        </w:rPr>
        <w:t xml:space="preserve">istemas en la Universidad de Antioquia, según su sitio web, en el apartado de perfil profesional, señala</w:t>
      </w:r>
      <w:sdt>
        <w:sdtPr>
          <w:tag w:val="goog_rdk_17"/>
        </w:sdtPr>
        <w:sdtContent>
          <w:del w:author="DANIEL TABORDA OBANDO" w:id="9" w:date="2021-12-08T20:10:23Z">
            <w:r w:rsidDel="00000000" w:rsidR="00000000" w:rsidRPr="00000000">
              <w:rPr>
                <w:color w:val="000000"/>
                <w:rtl w:val="0"/>
              </w:rPr>
              <w:delText xml:space="preserve">n</w:delText>
            </w:r>
          </w:del>
        </w:sdtContent>
      </w:sdt>
      <w:r w:rsidDel="00000000" w:rsidR="00000000" w:rsidRPr="00000000">
        <w:rPr>
          <w:color w:val="000000"/>
          <w:rtl w:val="0"/>
        </w:rPr>
        <w:t xml:space="preserve"> que las líneas de énfasis que tienen contempladas para esta carrera universitaria son: “Ciencias de la computación, Modelación de sistemas, Ingeniería de computadores, Telemática, Ingeniería de software, Sistemas de información y Gestión de proyectos informáticos.” [1].</w:t>
      </w:r>
    </w:p>
    <w:p w:rsidR="00000000" w:rsidDel="00000000" w:rsidP="00000000" w:rsidRDefault="00000000" w:rsidRPr="00000000" w14:paraId="00000010">
      <w:pPr>
        <w:jc w:val="both"/>
        <w:rPr>
          <w:color w:val="000000"/>
        </w:rPr>
      </w:pPr>
      <w:r w:rsidDel="00000000" w:rsidR="00000000" w:rsidRPr="00000000">
        <w:rPr>
          <w:rtl w:val="0"/>
        </w:rPr>
      </w:r>
    </w:p>
    <w:p w:rsidR="00000000" w:rsidDel="00000000" w:rsidP="00000000" w:rsidRDefault="00000000" w:rsidRPr="00000000" w14:paraId="00000011">
      <w:pPr>
        <w:jc w:val="both"/>
        <w:rPr>
          <w:color w:val="000000"/>
        </w:rPr>
      </w:pPr>
      <w:r w:rsidDel="00000000" w:rsidR="00000000" w:rsidRPr="00000000">
        <w:rPr>
          <w:color w:val="000000"/>
          <w:rtl w:val="0"/>
        </w:rPr>
        <w:t xml:space="preserve">Contemplando las líneas de énfasis proporcionadas por el pensum de Ingeniería de Sistemas en su quinta versión, se desarrollará este informe.</w:t>
      </w:r>
    </w:p>
    <w:p w:rsidR="00000000" w:rsidDel="00000000" w:rsidP="00000000" w:rsidRDefault="00000000" w:rsidRPr="00000000" w14:paraId="00000012">
      <w:pPr>
        <w:jc w:val="both"/>
        <w:rPr>
          <w:color w:val="000000"/>
        </w:rPr>
      </w:pPr>
      <w:r w:rsidDel="00000000" w:rsidR="00000000" w:rsidRPr="00000000">
        <w:rPr>
          <w:rtl w:val="0"/>
        </w:rPr>
      </w:r>
    </w:p>
    <w:p w:rsidR="00000000" w:rsidDel="00000000" w:rsidP="00000000" w:rsidRDefault="00000000" w:rsidRPr="00000000" w14:paraId="00000013">
      <w:pPr>
        <w:jc w:val="both"/>
        <w:rPr/>
      </w:pPr>
      <w:sdt>
        <w:sdtPr>
          <w:tag w:val="goog_rdk_18"/>
        </w:sdtPr>
        <w:sdtContent>
          <w:commentRangeStart w:id="1"/>
        </w:sdtContent>
      </w:sdt>
      <w:r w:rsidDel="00000000" w:rsidR="00000000" w:rsidRPr="00000000">
        <w:rPr/>
        <w:pict>
          <v:shape id="Imagen 1" style="width:252pt;height:108.75pt;visibility:visible;mso-wrap-style:square" o:spid="_x0000_i1025" type="#_x0000_t75">
            <v:imagedata r:id="rId1" o:title=""/>
          </v:shape>
        </w:pic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 1. Líneas de énfasis, Pensum Ingeniería de Sistemas</w:t>
      </w:r>
      <w:r w:rsidDel="00000000" w:rsidR="00000000" w:rsidRPr="00000000">
        <w:rPr>
          <w:rtl w:val="0"/>
        </w:rPr>
      </w:r>
    </w:p>
    <w:p w:rsidR="00000000" w:rsidDel="00000000" w:rsidP="00000000" w:rsidRDefault="00000000" w:rsidRPr="00000000" w14:paraId="00000015">
      <w:pPr>
        <w:pStyle w:val="Heading1"/>
        <w:numPr>
          <w:ilvl w:val="0"/>
          <w:numId w:val="2"/>
        </w:numPr>
        <w:ind w:left="0" w:firstLine="0"/>
        <w:rPr/>
      </w:pPr>
      <w:r w:rsidDel="00000000" w:rsidR="00000000" w:rsidRPr="00000000">
        <w:rPr>
          <w:rtl w:val="0"/>
        </w:rPr>
        <w:t xml:space="preserve">Líneas o áreas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2"/>
        <w:numPr>
          <w:ilvl w:val="1"/>
          <w:numId w:val="2"/>
        </w:numPr>
        <w:ind w:left="0" w:firstLine="0"/>
        <w:rPr/>
      </w:pPr>
      <w:r w:rsidDel="00000000" w:rsidR="00000000" w:rsidRPr="00000000">
        <w:rPr>
          <w:rtl w:val="0"/>
        </w:rPr>
        <w:t xml:space="preserve"> Áreas de interés en la ingeniería de sistemas</w:t>
      </w:r>
    </w:p>
    <w:p w:rsidR="00000000" w:rsidDel="00000000" w:rsidP="00000000" w:rsidRDefault="00000000" w:rsidRPr="00000000" w14:paraId="00000018">
      <w:pPr>
        <w:rPr/>
      </w:pPr>
      <w:r w:rsidDel="00000000" w:rsidR="00000000" w:rsidRPr="00000000">
        <w:rPr>
          <w:rtl w:val="0"/>
        </w:rPr>
        <w:t xml:space="preserve">Teniendo en cuenta lo consultado en la página web de la Universidad de Antioquia, considero que mi principal área de interés es la de la ciencia computacional, ya que esta </w:t>
      </w:r>
      <w:sdt>
        <w:sdtPr>
          <w:tag w:val="goog_rdk_19"/>
        </w:sdtPr>
        <w:sdtContent>
          <w:commentRangeStart w:id="2"/>
        </w:sdtContent>
      </w:sdt>
      <w:r w:rsidDel="00000000" w:rsidR="00000000" w:rsidRPr="00000000">
        <w:rPr>
          <w:rtl w:val="0"/>
        </w:rPr>
        <w:t xml:space="preserve">comprende campos como los de “formulación de algoritmos, </w:t>
      </w:r>
      <w:commentRangeEnd w:id="2"/>
      <w:r w:rsidDel="00000000" w:rsidR="00000000" w:rsidRPr="00000000">
        <w:commentReference w:id="2"/>
      </w:r>
      <w:r w:rsidDel="00000000" w:rsidR="00000000" w:rsidRPr="00000000">
        <w:rPr>
          <w:rtl w:val="0"/>
        </w:rPr>
        <w:t xml:space="preserve">desarrollo de hardware y software, y el desarrollo de inteligencias artificiales” [2]. Son campos que han despertado especialmente mi interés debido a que grandes empresas tecnológicas usan tecnologías que les han permitido conseguir gran influencia y estar en el foco de </w:t>
      </w:r>
      <w:sdt>
        <w:sdtPr>
          <w:tag w:val="goog_rdk_20"/>
        </w:sdtPr>
        <w:sdtContent>
          <w:del w:author="DANIEL TABORDA OBANDO" w:id="10" w:date="2021-12-08T20:12:54Z">
            <w:r w:rsidDel="00000000" w:rsidR="00000000" w:rsidRPr="00000000">
              <w:rPr>
                <w:rtl w:val="0"/>
              </w:rPr>
              <w:delText xml:space="preserve">la </w:delText>
            </w:r>
          </w:del>
        </w:sdtContent>
      </w:sdt>
      <w:r w:rsidDel="00000000" w:rsidR="00000000" w:rsidRPr="00000000">
        <w:rPr>
          <w:rtl w:val="0"/>
        </w:rPr>
        <w:t xml:space="preserve">atención</w:t>
      </w:r>
      <w:sdt>
        <w:sdtPr>
          <w:tag w:val="goog_rdk_21"/>
        </w:sdtPr>
        <w:sdtContent>
          <w:del w:author="DANIEL TABORDA OBANDO" w:id="11" w:date="2021-12-08T20:12:58Z">
            <w:r w:rsidDel="00000000" w:rsidR="00000000" w:rsidRPr="00000000">
              <w:rPr>
                <w:rtl w:val="0"/>
              </w:rPr>
              <w:delText xml:space="preserve">,</w:delText>
            </w:r>
          </w:del>
        </w:sdtContent>
      </w:sdt>
      <w:r w:rsidDel="00000000" w:rsidR="00000000" w:rsidRPr="00000000">
        <w:rPr>
          <w:rtl w:val="0"/>
        </w:rPr>
        <w:t xml:space="preserve"> al tener implementaciones de tecnología como </w:t>
      </w:r>
      <w:r w:rsidDel="00000000" w:rsidR="00000000" w:rsidRPr="00000000">
        <w:rPr>
          <w:i w:val="1"/>
          <w:rtl w:val="0"/>
        </w:rPr>
        <w:t xml:space="preserve">Blockchain</w:t>
      </w:r>
      <w:r w:rsidDel="00000000" w:rsidR="00000000" w:rsidRPr="00000000">
        <w:rPr>
          <w:rtl w:val="0"/>
        </w:rPr>
        <w:t xml:space="preserve"> (Bitcoin, Etherium, etc.), Análisis de datos o </w:t>
      </w:r>
      <w:r w:rsidDel="00000000" w:rsidR="00000000" w:rsidRPr="00000000">
        <w:rPr>
          <w:i w:val="1"/>
          <w:rtl w:val="0"/>
        </w:rPr>
        <w:t xml:space="preserve">Big Data</w:t>
      </w:r>
      <w:r w:rsidDel="00000000" w:rsidR="00000000" w:rsidRPr="00000000">
        <w:rPr>
          <w:rtl w:val="0"/>
        </w:rPr>
        <w:t xml:space="preserve"> (Facebook, Google, etc.), y las inteligencias artificiales usadas en servicios como Alexa, Siri, Bixby, etc.</w:t>
      </w:r>
    </w:p>
    <w:p w:rsidR="00000000" w:rsidDel="00000000" w:rsidP="00000000" w:rsidRDefault="00000000" w:rsidRPr="00000000" w14:paraId="00000019">
      <w:pPr>
        <w:pStyle w:val="Heading2"/>
        <w:numPr>
          <w:ilvl w:val="1"/>
          <w:numId w:val="2"/>
        </w:numPr>
        <w:ind w:left="0" w:firstLine="0"/>
        <w:rPr/>
      </w:pPr>
      <w:r w:rsidDel="00000000" w:rsidR="00000000" w:rsidRPr="00000000">
        <w:rPr>
          <w:rtl w:val="0"/>
        </w:rPr>
        <w:t xml:space="preserve"> Perspectiva futura</w:t>
      </w:r>
    </w:p>
    <w:p w:rsidR="00000000" w:rsidDel="00000000" w:rsidP="00000000" w:rsidRDefault="00000000" w:rsidRPr="00000000" w14:paraId="0000001A">
      <w:pPr>
        <w:ind w:left="144" w:firstLine="0"/>
        <w:rPr/>
      </w:pPr>
      <w:r w:rsidDel="00000000" w:rsidR="00000000" w:rsidRPr="00000000">
        <w:rPr>
          <w:rtl w:val="0"/>
        </w:rPr>
        <w:t xml:space="preserve">Hoy en día se ha podido observar lo competitivo que ha sido el campo tecnológico, en el que empresas buscan hacerse primero con nuevas tecnologías, que </w:t>
      </w:r>
      <w:sdt>
        <w:sdtPr>
          <w:tag w:val="goog_rdk_22"/>
        </w:sdtPr>
        <w:sdtContent>
          <w:ins w:author="DANIEL TABORDA OBANDO" w:id="12" w:date="2021-12-08T20:13:29Z">
            <w:r w:rsidDel="00000000" w:rsidR="00000000" w:rsidRPr="00000000">
              <w:rPr>
                <w:rtl w:val="0"/>
              </w:rPr>
              <w:t xml:space="preserve">las </w:t>
            </w:r>
          </w:ins>
        </w:sdtContent>
      </w:sdt>
      <w:sdt>
        <w:sdtPr>
          <w:tag w:val="goog_rdk_23"/>
        </w:sdtPr>
        <w:sdtContent>
          <w:del w:author="DANIEL TABORDA OBANDO" w:id="12" w:date="2021-12-08T20:13:29Z">
            <w:r w:rsidDel="00000000" w:rsidR="00000000" w:rsidRPr="00000000">
              <w:rPr>
                <w:rtl w:val="0"/>
              </w:rPr>
              <w:delText xml:space="preserve">los </w:delText>
            </w:r>
          </w:del>
        </w:sdtContent>
      </w:sdt>
      <w:r w:rsidDel="00000000" w:rsidR="00000000" w:rsidRPr="00000000">
        <w:rPr>
          <w:rtl w:val="0"/>
        </w:rPr>
        <w:t xml:space="preserve">pongan en ventaja respecto a su competencia. Para entender por qué es importante para la empresa consulté el Periódico digital, </w:t>
      </w:r>
      <w:r w:rsidDel="00000000" w:rsidR="00000000" w:rsidRPr="00000000">
        <w:rPr>
          <w:i w:val="1"/>
          <w:rtl w:val="0"/>
        </w:rPr>
        <w:t xml:space="preserve">Analytics Insights, </w:t>
      </w:r>
      <w:r w:rsidDel="00000000" w:rsidR="00000000" w:rsidRPr="00000000">
        <w:rPr>
          <w:rtl w:val="0"/>
        </w:rPr>
        <w:t xml:space="preserve">en el que resaltan la ciencia de datos como un componente fundamental en la organización, ya que les </w:t>
      </w:r>
      <w:sdt>
        <w:sdtPr>
          <w:tag w:val="goog_rdk_24"/>
        </w:sdtPr>
        <w:sdtContent>
          <w:ins w:author="DANIEL TABORDA OBANDO" w:id="13" w:date="2021-12-08T20:13:49Z">
            <w:r w:rsidDel="00000000" w:rsidR="00000000" w:rsidRPr="00000000">
              <w:rPr>
                <w:rtl w:val="0"/>
              </w:rPr>
              <w:t xml:space="preserve">permite </w:t>
            </w:r>
          </w:ins>
        </w:sdtContent>
      </w:sdt>
      <w:sdt>
        <w:sdtPr>
          <w:tag w:val="goog_rdk_25"/>
        </w:sdtPr>
        <w:sdtContent>
          <w:del w:author="DANIEL TABORDA OBANDO" w:id="13" w:date="2021-12-08T20:13:49Z">
            <w:r w:rsidDel="00000000" w:rsidR="00000000" w:rsidRPr="00000000">
              <w:rPr>
                <w:rtl w:val="0"/>
              </w:rPr>
              <w:delText xml:space="preserve">faculta </w:delText>
            </w:r>
          </w:del>
        </w:sdtContent>
      </w:sdt>
      <w:r w:rsidDel="00000000" w:rsidR="00000000" w:rsidRPr="00000000">
        <w:rPr>
          <w:rtl w:val="0"/>
        </w:rPr>
        <w:t xml:space="preserve">una mejor toma de decisiones, analizar tendencias de mercado, reducir pérdidas e incrementar las ganancias. Además, estiman que para el 2026 la demanda de este tipo de profesionales crecerá en un 29.7% globalmente. [3]</w:t>
      </w:r>
    </w:p>
    <w:p w:rsidR="00000000" w:rsidDel="00000000" w:rsidP="00000000" w:rsidRDefault="00000000" w:rsidRPr="00000000" w14:paraId="0000001B">
      <w:pPr>
        <w:pStyle w:val="Heading2"/>
        <w:numPr>
          <w:ilvl w:val="1"/>
          <w:numId w:val="2"/>
        </w:numPr>
        <w:ind w:left="0" w:firstLine="0"/>
        <w:rPr>
          <w:color w:val="000000"/>
        </w:rPr>
      </w:pPr>
      <w:r w:rsidDel="00000000" w:rsidR="00000000" w:rsidRPr="00000000">
        <w:rPr>
          <w:rtl w:val="0"/>
        </w:rPr>
        <w:t xml:space="preserve">Impacto social</w:t>
      </w:r>
      <w:r w:rsidDel="00000000" w:rsidR="00000000" w:rsidRPr="00000000">
        <w:rPr>
          <w:rtl w:val="0"/>
        </w:rPr>
      </w:r>
    </w:p>
    <w:sdt>
      <w:sdtPr>
        <w:tag w:val="goog_rdk_33"/>
      </w:sdtPr>
      <w:sdtContent>
        <w:p w:rsidR="00000000" w:rsidDel="00000000" w:rsidP="00000000" w:rsidRDefault="00000000" w:rsidRPr="00000000" w14:paraId="0000001C">
          <w:pPr>
            <w:pStyle w:val="Heading2"/>
            <w:ind w:left="144" w:firstLine="144"/>
            <w:rPr>
              <w:del w:author="DANIEL TABORDA OBANDO" w:id="20" w:date="2021-12-08T20:15:36Z"/>
              <w:i w:val="0"/>
            </w:rPr>
          </w:pPr>
          <w:r w:rsidDel="00000000" w:rsidR="00000000" w:rsidRPr="00000000">
            <w:rPr>
              <w:i w:val="0"/>
              <w:rtl w:val="0"/>
            </w:rPr>
            <w:t xml:space="preserve">La introducción de nuevas tecnologías lleva a un cambio de paradigma en la sociedad, pero a su vez presentan desafíos éticos en cuanto a su uso, podemos observar como grandes empresas tecnológicas han implementado los llamados asistentes virtuales con éxito, pero a su vez surgen dudas respecto a su diseño, pues suelen describir a asistentes </w:t>
          </w:r>
          <w:sdt>
            <w:sdtPr>
              <w:tag w:val="goog_rdk_26"/>
            </w:sdtPr>
            <w:sdtContent>
              <w:del w:author="DANIEL TABORDA OBANDO" w:id="14" w:date="2021-12-08T20:14:26Z">
                <w:r w:rsidDel="00000000" w:rsidR="00000000" w:rsidRPr="00000000">
                  <w:rPr>
                    <w:i w:val="0"/>
                    <w:rtl w:val="0"/>
                  </w:rPr>
                  <w:delText xml:space="preserve">tales </w:delText>
                </w:r>
              </w:del>
            </w:sdtContent>
          </w:sdt>
          <w:r w:rsidDel="00000000" w:rsidR="00000000" w:rsidRPr="00000000">
            <w:rPr>
              <w:i w:val="0"/>
              <w:rtl w:val="0"/>
            </w:rPr>
            <w:t xml:space="preserve">como Siri, Alexa o Bixby como sexistas, pues al ser todas voces de mujeres, estas IA toman el papel de un</w:t>
          </w:r>
          <w:sdt>
            <w:sdtPr>
              <w:tag w:val="goog_rdk_27"/>
            </w:sdtPr>
            <w:sdtContent>
              <w:ins w:author="DANIEL TABORDA OBANDO" w:id="15" w:date="2021-12-08T20:14:37Z">
                <w:r w:rsidDel="00000000" w:rsidR="00000000" w:rsidRPr="00000000">
                  <w:rPr>
                    <w:i w:val="0"/>
                    <w:rtl w:val="0"/>
                  </w:rPr>
                  <w:t xml:space="preserve">a</w:t>
                </w:r>
              </w:ins>
            </w:sdtContent>
          </w:sdt>
          <w:r w:rsidDel="00000000" w:rsidR="00000000" w:rsidRPr="00000000">
            <w:rPr>
              <w:i w:val="0"/>
              <w:rtl w:val="0"/>
            </w:rPr>
            <w:t xml:space="preserve"> secretaria, siendo estas más animada</w:t>
          </w:r>
          <w:sdt>
            <w:sdtPr>
              <w:tag w:val="goog_rdk_28"/>
            </w:sdtPr>
            <w:sdtContent>
              <w:ins w:author="DANIEL TABORDA OBANDO" w:id="16" w:date="2021-12-08T20:14:44Z">
                <w:r w:rsidDel="00000000" w:rsidR="00000000" w:rsidRPr="00000000">
                  <w:rPr>
                    <w:i w:val="0"/>
                    <w:rtl w:val="0"/>
                  </w:rPr>
                  <w:t xml:space="preserve">s</w:t>
                </w:r>
              </w:ins>
            </w:sdtContent>
          </w:sdt>
          <w:r w:rsidDel="00000000" w:rsidR="00000000" w:rsidRPr="00000000">
            <w:rPr>
              <w:i w:val="0"/>
              <w:rtl w:val="0"/>
            </w:rPr>
            <w:t xml:space="preserve"> y alegre</w:t>
          </w:r>
          <w:sdt>
            <w:sdtPr>
              <w:tag w:val="goog_rdk_29"/>
            </w:sdtPr>
            <w:sdtContent>
              <w:ins w:author="DANIEL TABORDA OBANDO" w:id="17" w:date="2021-12-08T20:14:49Z">
                <w:r w:rsidDel="00000000" w:rsidR="00000000" w:rsidRPr="00000000">
                  <w:rPr>
                    <w:i w:val="0"/>
                    <w:rtl w:val="0"/>
                  </w:rPr>
                  <w:t xml:space="preserve">s</w:t>
                </w:r>
              </w:ins>
            </w:sdtContent>
          </w:sdt>
          <w:r w:rsidDel="00000000" w:rsidR="00000000" w:rsidRPr="00000000">
            <w:rPr>
              <w:i w:val="0"/>
              <w:rtl w:val="0"/>
            </w:rPr>
            <w:t xml:space="preserve">, mientras que las voces de los GPS suelen ser masculinas, y generalmente descritas como más asertivos y confiables</w:t>
          </w:r>
          <w:sdt>
            <w:sdtPr>
              <w:tag w:val="goog_rdk_30"/>
            </w:sdtPr>
            <w:sdtContent>
              <w:del w:author="DANIEL TABORDA OBANDO" w:id="18" w:date="2021-12-08T20:15:10Z">
                <w:r w:rsidDel="00000000" w:rsidR="00000000" w:rsidRPr="00000000">
                  <w:rPr>
                    <w:i w:val="0"/>
                    <w:rtl w:val="0"/>
                  </w:rPr>
                  <w:delText xml:space="preserve">.</w:delText>
                </w:r>
              </w:del>
            </w:sdtContent>
          </w:sdt>
          <w:r w:rsidDel="00000000" w:rsidR="00000000" w:rsidRPr="00000000">
            <w:rPr>
              <w:i w:val="0"/>
              <w:rtl w:val="0"/>
            </w:rPr>
            <w:t xml:space="preserve"> </w:t>
          </w:r>
          <w:sdt>
            <w:sdtPr>
              <w:tag w:val="goog_rdk_31"/>
            </w:sdtPr>
            <w:sdtContent>
              <w:del w:author="DANIEL TABORDA OBANDO" w:id="19" w:date="2021-12-08T20:15:02Z">
                <w:r w:rsidDel="00000000" w:rsidR="00000000" w:rsidRPr="00000000">
                  <w:rPr>
                    <w:i w:val="0"/>
                    <w:rtl w:val="0"/>
                  </w:rPr>
                  <w:delText xml:space="preserve">Según </w:delText>
                </w:r>
              </w:del>
            </w:sdtContent>
          </w:sdt>
          <w:r w:rsidDel="00000000" w:rsidR="00000000" w:rsidRPr="00000000">
            <w:rPr>
              <w:i w:val="0"/>
              <w:rtl w:val="0"/>
            </w:rPr>
            <w:t xml:space="preserve">[4].</w:t>
          </w:r>
          <w:sdt>
            <w:sdtPr>
              <w:tag w:val="goog_rdk_32"/>
            </w:sdtPr>
            <w:sdtContent>
              <w:del w:author="DANIEL TABORDA OBANDO" w:id="20" w:date="2021-12-08T20:15:36Z">
                <w:r w:rsidDel="00000000" w:rsidR="00000000" w:rsidRPr="00000000">
                  <w:rPr>
                    <w:rtl w:val="0"/>
                  </w:rPr>
                </w:r>
              </w:del>
            </w:sdtContent>
          </w:sdt>
        </w:p>
      </w:sdtContent>
    </w:sdt>
    <w:sdt>
      <w:sdtPr>
        <w:tag w:val="goog_rdk_34"/>
      </w:sdtPr>
      <w:sdtContent>
        <w:p w:rsidR="00000000" w:rsidDel="00000000" w:rsidP="00000000" w:rsidRDefault="00000000" w:rsidRPr="00000000" w14:paraId="0000001D">
          <w:pPr>
            <w:pStyle w:val="Heading2"/>
            <w:ind w:left="144" w:firstLine="144"/>
            <w:rPr/>
            <w:pPrChange w:author="DANIEL TABORDA OBANDO" w:id="0" w:date="2021-12-08T20:15:36Z">
              <w:pPr/>
            </w:pPrChange>
          </w:pPr>
          <w:r w:rsidDel="00000000" w:rsidR="00000000" w:rsidRPr="00000000">
            <w:rPr>
              <w:rtl w:val="0"/>
            </w:rPr>
          </w:r>
        </w:p>
      </w:sdtContent>
    </w:sdt>
    <w:p w:rsidR="00000000" w:rsidDel="00000000" w:rsidP="00000000" w:rsidRDefault="00000000" w:rsidRPr="00000000" w14:paraId="0000001E">
      <w:pPr>
        <w:ind w:left="144" w:firstLine="0"/>
        <w:rPr/>
      </w:pPr>
      <w:sdt>
        <w:sdtPr>
          <w:tag w:val="goog_rdk_35"/>
        </w:sdtPr>
        <w:sdtContent>
          <w:commentRangeStart w:id="3"/>
        </w:sdtContent>
      </w:sdt>
      <w:r w:rsidDel="00000000" w:rsidR="00000000" w:rsidRPr="00000000">
        <w:rPr>
          <w:rtl w:val="0"/>
        </w:rPr>
        <w:t xml:space="preserve">Por otro lado, al presentarle a </w:t>
      </w:r>
      <w:sdt>
        <w:sdtPr>
          <w:tag w:val="goog_rdk_36"/>
        </w:sdtPr>
        <w:sdtContent>
          <w:commentRangeStart w:id="4"/>
        </w:sdtContent>
      </w:sdt>
      <w:r w:rsidDel="00000000" w:rsidR="00000000" w:rsidRPr="00000000">
        <w:rPr>
          <w:rtl w:val="0"/>
        </w:rPr>
        <w:t xml:space="preserve">quien los use,</w:t>
      </w:r>
      <w:commentRangeEnd w:id="4"/>
      <w:r w:rsidDel="00000000" w:rsidR="00000000" w:rsidRPr="00000000">
        <w:commentReference w:id="4"/>
      </w:r>
      <w:r w:rsidDel="00000000" w:rsidR="00000000" w:rsidRPr="00000000">
        <w:rPr>
          <w:rtl w:val="0"/>
        </w:rPr>
        <w:t xml:space="preserve"> un manejo de   recursos más eficiente, aumentando así la estabilidad social/económica, desde implementaciones que vemos hoy en día como el uso de cajeros ATM, la manufactura integrada por computador, el surgimiento del comercio electrónico, entre otros. [2</w:t>
      </w:r>
      <w:commentRangeEnd w:id="3"/>
      <w:r w:rsidDel="00000000" w:rsidR="00000000" w:rsidRPr="00000000">
        <w:commentReference w:id="3"/>
      </w:r>
      <w:r w:rsidDel="00000000" w:rsidR="00000000" w:rsidRPr="00000000">
        <w:rPr>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pStyle w:val="Heading1"/>
        <w:numPr>
          <w:ilvl w:val="0"/>
          <w:numId w:val="2"/>
        </w:numPr>
        <w:ind w:left="0" w:firstLine="0"/>
        <w:rPr/>
      </w:pPr>
      <w:r w:rsidDel="00000000" w:rsidR="00000000" w:rsidRPr="00000000">
        <w:rPr>
          <w:rtl w:val="0"/>
        </w:rPr>
        <w:t xml:space="preserve">Habilidades y competencias</w:t>
      </w:r>
    </w:p>
    <w:p w:rsidR="00000000" w:rsidDel="00000000" w:rsidP="00000000" w:rsidRDefault="00000000" w:rsidRPr="00000000" w14:paraId="00000021">
      <w:pPr>
        <w:ind w:left="144" w:firstLine="0"/>
        <w:rPr/>
      </w:pPr>
      <w:r w:rsidDel="00000000" w:rsidR="00000000" w:rsidRPr="00000000">
        <w:rPr>
          <w:rtl w:val="0"/>
        </w:rPr>
        <w:t xml:space="preserve">Basado en un listado de habilidades [5], seleccioné mis competencias como aquellas </w:t>
      </w:r>
      <w:sdt>
        <w:sdtPr>
          <w:tag w:val="goog_rdk_37"/>
        </w:sdtPr>
        <w:sdtContent>
          <w:del w:author="DANIEL TABORDA OBANDO" w:id="22" w:date="2021-12-08T20:18:13Z">
            <w:r w:rsidDel="00000000" w:rsidR="00000000" w:rsidRPr="00000000">
              <w:rPr>
                <w:rtl w:val="0"/>
              </w:rPr>
              <w:delText xml:space="preserve">de la lista </w:delText>
            </w:r>
          </w:del>
        </w:sdtContent>
      </w:sdt>
      <w:r w:rsidDel="00000000" w:rsidR="00000000" w:rsidRPr="00000000">
        <w:rPr>
          <w:rtl w:val="0"/>
        </w:rPr>
        <w:t xml:space="preserve">que tengo más desarrolladas, y las habilidades </w:t>
      </w:r>
      <w:sdt>
        <w:sdtPr>
          <w:tag w:val="goog_rdk_38"/>
        </w:sdtPr>
        <w:sdtContent>
          <w:ins w:author="DANIEL TABORDA OBANDO" w:id="23" w:date="2021-12-08T20:18:31Z">
            <w:r w:rsidDel="00000000" w:rsidR="00000000" w:rsidRPr="00000000">
              <w:rPr>
                <w:rtl w:val="0"/>
              </w:rPr>
              <w:t xml:space="preserve">en </w:t>
            </w:r>
            <w:r w:rsidDel="00000000" w:rsidR="00000000" w:rsidRPr="00000000">
              <w:rPr>
                <w:rtl w:val="0"/>
              </w:rPr>
              <w:t xml:space="preserve">las</w:t>
            </w:r>
            <w:r w:rsidDel="00000000" w:rsidR="00000000" w:rsidRPr="00000000">
              <w:rPr>
                <w:rtl w:val="0"/>
              </w:rPr>
              <w:t xml:space="preserve"> que </w:t>
            </w:r>
          </w:ins>
        </w:sdtContent>
      </w:sdt>
      <w:sdt>
        <w:sdtPr>
          <w:tag w:val="goog_rdk_39"/>
        </w:sdtPr>
        <w:sdtContent>
          <w:del w:author="DANIEL TABORDA OBANDO" w:id="23" w:date="2021-12-08T20:18:31Z">
            <w:r w:rsidDel="00000000" w:rsidR="00000000" w:rsidRPr="00000000">
              <w:rPr>
                <w:rtl w:val="0"/>
              </w:rPr>
              <w:delText xml:space="preserve">con las que considero que </w:delText>
            </w:r>
          </w:del>
        </w:sdtContent>
      </w:sdt>
      <w:r w:rsidDel="00000000" w:rsidR="00000000" w:rsidRPr="00000000">
        <w:rPr>
          <w:rtl w:val="0"/>
        </w:rPr>
        <w:t xml:space="preserve">tengo un desarrollo considerable.</w:t>
      </w:r>
    </w:p>
    <w:p w:rsidR="00000000" w:rsidDel="00000000" w:rsidP="00000000" w:rsidRDefault="00000000" w:rsidRPr="00000000" w14:paraId="00000022">
      <w:pPr>
        <w:pStyle w:val="Heading2"/>
        <w:numPr>
          <w:ilvl w:val="1"/>
          <w:numId w:val="2"/>
        </w:numPr>
        <w:ind w:left="0" w:firstLine="0"/>
        <w:jc w:val="both"/>
        <w:rPr/>
      </w:pPr>
      <w:r w:rsidDel="00000000" w:rsidR="00000000" w:rsidRPr="00000000">
        <w:rPr>
          <w:rtl w:val="0"/>
        </w:rPr>
        <w:t xml:space="preserve"> ¿Cuáles son mis principales habilidades?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
      <w:sdtPr>
        <w:tag w:val="goog_rdk_41"/>
      </w:sdtPr>
      <w:sdtContent>
        <w:p w:rsidR="00000000" w:rsidDel="00000000" w:rsidP="00000000" w:rsidRDefault="00000000" w:rsidRPr="00000000" w14:paraId="00000024">
          <w:pPr>
            <w:pStyle w:val="Heading3"/>
            <w:numPr>
              <w:ilvl w:val="2"/>
              <w:numId w:val="2"/>
            </w:numPr>
            <w:ind w:left="0" w:firstLine="0"/>
            <w:rPr>
              <w:del w:author="DANIEL TABORDA OBANDO" w:id="24" w:date="2021-12-08T20:18:57Z"/>
              <w:i w:val="0"/>
            </w:rPr>
          </w:pPr>
          <w:r w:rsidDel="00000000" w:rsidR="00000000" w:rsidRPr="00000000">
            <w:rPr>
              <w:rtl w:val="0"/>
            </w:rPr>
            <w:t xml:space="preserve">Comunicación escrita: </w:t>
          </w:r>
          <w:r w:rsidDel="00000000" w:rsidR="00000000" w:rsidRPr="00000000">
            <w:rPr>
              <w:i w:val="0"/>
              <w:rtl w:val="0"/>
            </w:rPr>
            <w:t xml:space="preserve">Para mi es importante comunicar a otros las ideas, y debido a que no destaco en mi comunicación verbal, pongo mayores esfuerzos en la parte escrita.</w:t>
          </w:r>
          <w:sdt>
            <w:sdtPr>
              <w:tag w:val="goog_rdk_40"/>
            </w:sdtPr>
            <w:sdtContent>
              <w:del w:author="DANIEL TABORDA OBANDO" w:id="24" w:date="2021-12-08T20:18:57Z">
                <w:r w:rsidDel="00000000" w:rsidR="00000000" w:rsidRPr="00000000">
                  <w:rPr>
                    <w:rtl w:val="0"/>
                  </w:rPr>
                </w:r>
              </w:del>
            </w:sdtContent>
          </w:sdt>
        </w:p>
      </w:sdtContent>
    </w:sdt>
    <w:sdt>
      <w:sdtPr>
        <w:tag w:val="goog_rdk_42"/>
      </w:sdtPr>
      <w:sdtContent>
        <w:p w:rsidR="00000000" w:rsidDel="00000000" w:rsidP="00000000" w:rsidRDefault="00000000" w:rsidRPr="00000000" w14:paraId="00000025">
          <w:pPr>
            <w:pStyle w:val="Heading3"/>
            <w:numPr>
              <w:ilvl w:val="2"/>
              <w:numId w:val="2"/>
            </w:numPr>
            <w:ind w:left="0" w:firstLine="0"/>
            <w:rPr>
              <w:i w:val="0"/>
              <w:rPrChange w:author="DANIEL TABORDA OBANDO" w:id="25" w:date="2021-12-08T20:18:57Z">
                <w:rPr/>
              </w:rPrChange>
            </w:rPr>
            <w:pPrChange w:author="DANIEL TABORDA OBANDO" w:id="0" w:date="2021-12-08T20:18:57Z">
              <w:pPr/>
            </w:pPrChange>
          </w:pPr>
          <w:r w:rsidDel="00000000" w:rsidR="00000000" w:rsidRPr="00000000">
            <w:rPr>
              <w:rtl w:val="0"/>
            </w:rPr>
          </w:r>
        </w:p>
      </w:sdtContent>
    </w:sdt>
    <w:p w:rsidR="00000000" w:rsidDel="00000000" w:rsidP="00000000" w:rsidRDefault="00000000" w:rsidRPr="00000000" w14:paraId="00000026">
      <w:pPr>
        <w:pStyle w:val="Heading3"/>
        <w:numPr>
          <w:ilvl w:val="2"/>
          <w:numId w:val="2"/>
        </w:numPr>
        <w:ind w:left="0" w:firstLine="0"/>
        <w:rPr/>
      </w:pPr>
      <w:r w:rsidDel="00000000" w:rsidR="00000000" w:rsidRPr="00000000">
        <w:rPr>
          <w:rtl w:val="0"/>
        </w:rPr>
        <w:t xml:space="preserve">Control: </w:t>
      </w:r>
      <w:r w:rsidDel="00000000" w:rsidR="00000000" w:rsidRPr="00000000">
        <w:rPr>
          <w:i w:val="0"/>
          <w:rtl w:val="0"/>
        </w:rPr>
        <w:t xml:space="preserve">Cuando es requerido propongo cosas para que el trabajo siga adelante, y no entremos como equipo en una crisis o desestabilidad.</w:t>
      </w:r>
      <w:r w:rsidDel="00000000" w:rsidR="00000000" w:rsidRPr="00000000">
        <w:rPr>
          <w:rtl w:val="0"/>
        </w:rPr>
      </w:r>
    </w:p>
    <w:p w:rsidR="00000000" w:rsidDel="00000000" w:rsidP="00000000" w:rsidRDefault="00000000" w:rsidRPr="00000000" w14:paraId="00000027">
      <w:pPr>
        <w:pStyle w:val="Heading3"/>
        <w:numPr>
          <w:ilvl w:val="2"/>
          <w:numId w:val="2"/>
        </w:numPr>
        <w:ind w:left="0" w:firstLine="0"/>
        <w:rPr/>
      </w:pPr>
      <w:r w:rsidDel="00000000" w:rsidR="00000000" w:rsidRPr="00000000">
        <w:rPr>
          <w:rtl w:val="0"/>
        </w:rPr>
        <w:t xml:space="preserve">Sensibilidad interpersonal:</w:t>
      </w:r>
      <w:r w:rsidDel="00000000" w:rsidR="00000000" w:rsidRPr="00000000">
        <w:rPr>
          <w:i w:val="0"/>
          <w:rtl w:val="0"/>
        </w:rPr>
        <w:t xml:space="preserve"> Suelo interesarme por lo que piensan mis compañeros, por si ocurre algo que reduzca la motivación que había inicialmente.</w:t>
      </w:r>
      <w:r w:rsidDel="00000000" w:rsidR="00000000" w:rsidRPr="00000000">
        <w:rPr>
          <w:rtl w:val="0"/>
        </w:rPr>
      </w:r>
    </w:p>
    <w:sdt>
      <w:sdtPr>
        <w:tag w:val="goog_rdk_43"/>
      </w:sdtPr>
      <w:sdtContent>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Change w:author="DANIEL TABORDA OBANDO" w:id="0" w:date="2021-12-08T20:19:11Z">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pPr>
            </w:pPrChange>
          </w:pPr>
          <w:r w:rsidDel="00000000" w:rsidR="00000000" w:rsidRPr="00000000">
            <w:rPr>
              <w:rtl w:val="0"/>
            </w:rPr>
          </w:r>
        </w:p>
      </w:sdtContent>
    </w:sdt>
    <w:p w:rsidR="00000000" w:rsidDel="00000000" w:rsidP="00000000" w:rsidRDefault="00000000" w:rsidRPr="00000000" w14:paraId="00000029">
      <w:pPr>
        <w:pStyle w:val="Heading2"/>
        <w:numPr>
          <w:ilvl w:val="1"/>
          <w:numId w:val="2"/>
        </w:numPr>
        <w:ind w:left="0" w:firstLine="0"/>
        <w:rPr/>
      </w:pPr>
      <w:r w:rsidDel="00000000" w:rsidR="00000000" w:rsidRPr="00000000">
        <w:rPr>
          <w:rtl w:val="0"/>
        </w:rPr>
        <w:t xml:space="preserve">¿Cuáles son mis principales competencias?</w:t>
      </w:r>
    </w:p>
    <w:p w:rsidR="00000000" w:rsidDel="00000000" w:rsidP="00000000" w:rsidRDefault="00000000" w:rsidRPr="00000000" w14:paraId="0000002A">
      <w:pPr>
        <w:pStyle w:val="Heading3"/>
        <w:numPr>
          <w:ilvl w:val="2"/>
          <w:numId w:val="2"/>
        </w:numPr>
        <w:ind w:left="0" w:firstLine="0"/>
        <w:rPr/>
      </w:pPr>
      <w:r w:rsidDel="00000000" w:rsidR="00000000" w:rsidRPr="00000000">
        <w:rPr>
          <w:rtl w:val="0"/>
        </w:rPr>
        <w:t xml:space="preserve">Pensamiento crítico:</w:t>
      </w:r>
      <w:r w:rsidDel="00000000" w:rsidR="00000000" w:rsidRPr="00000000">
        <w:rPr>
          <w:i w:val="0"/>
          <w:rtl w:val="0"/>
        </w:rPr>
        <w:t xml:space="preserve"> Prefiero que las decisiones sean tomadas en base a algo concreto, y con buenas razones de peso, por lo que me inclino a pensar lo que se va a hacer antes de una toma de decisiones.</w:t>
      </w:r>
      <w:r w:rsidDel="00000000" w:rsidR="00000000" w:rsidRPr="00000000">
        <w:rPr>
          <w:rtl w:val="0"/>
        </w:rPr>
      </w:r>
    </w:p>
    <w:p w:rsidR="00000000" w:rsidDel="00000000" w:rsidP="00000000" w:rsidRDefault="00000000" w:rsidRPr="00000000" w14:paraId="0000002B">
      <w:pPr>
        <w:pStyle w:val="Heading3"/>
        <w:numPr>
          <w:ilvl w:val="2"/>
          <w:numId w:val="2"/>
        </w:numPr>
        <w:ind w:left="0" w:firstLine="0"/>
        <w:rPr/>
      </w:pPr>
      <w:sdt>
        <w:sdtPr>
          <w:tag w:val="goog_rdk_44"/>
        </w:sdtPr>
        <w:sdtContent>
          <w:commentRangeStart w:id="5"/>
        </w:sdtContent>
      </w:sdt>
      <w:r w:rsidDel="00000000" w:rsidR="00000000" w:rsidRPr="00000000">
        <w:rPr>
          <w:rtl w:val="0"/>
        </w:rPr>
        <w:t xml:space="preserve">Análisis de problemas: </w:t>
      </w:r>
      <w:r w:rsidDel="00000000" w:rsidR="00000000" w:rsidRPr="00000000">
        <w:rPr>
          <w:i w:val="0"/>
          <w:rtl w:val="0"/>
        </w:rPr>
        <w:t xml:space="preserve">Por lo mismo especificado anteriormente, además, que considero que hay muchos problemas que pueden tener una rápida solución desde que sean pensados a fondo.</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C">
      <w:pPr>
        <w:pStyle w:val="Heading3"/>
        <w:numPr>
          <w:ilvl w:val="2"/>
          <w:numId w:val="2"/>
        </w:numPr>
        <w:ind w:left="0" w:firstLine="0"/>
        <w:rPr/>
      </w:pPr>
      <w:r w:rsidDel="00000000" w:rsidR="00000000" w:rsidRPr="00000000">
        <w:rPr>
          <w:rtl w:val="0"/>
        </w:rPr>
        <w:t xml:space="preserve">Adaptabilidad: </w:t>
      </w:r>
      <w:r w:rsidDel="00000000" w:rsidR="00000000" w:rsidRPr="00000000">
        <w:rPr>
          <w:i w:val="0"/>
          <w:rtl w:val="0"/>
        </w:rPr>
        <w:t xml:space="preserve">Después del análisis del curso de acción para solucionar un problema, suelo apegarme al plan y si es necesario ir adaptándolo según la situación.</w:t>
      </w:r>
      <w:r w:rsidDel="00000000" w:rsidR="00000000" w:rsidRPr="00000000">
        <w:rPr>
          <w:rtl w:val="0"/>
        </w:rPr>
      </w:r>
    </w:p>
    <w:p w:rsidR="00000000" w:rsidDel="00000000" w:rsidP="00000000" w:rsidRDefault="00000000" w:rsidRPr="00000000" w14:paraId="0000002D">
      <w:pPr>
        <w:pStyle w:val="Heading2"/>
        <w:numPr>
          <w:ilvl w:val="1"/>
          <w:numId w:val="2"/>
        </w:numPr>
        <w:ind w:left="0" w:firstLine="0"/>
        <w:rPr>
          <w:sz w:val="24"/>
          <w:szCs w:val="24"/>
        </w:rPr>
      </w:pPr>
      <w:sdt>
        <w:sdtPr>
          <w:tag w:val="goog_rdk_45"/>
        </w:sdtPr>
        <w:sdtContent>
          <w:commentRangeStart w:id="6"/>
        </w:sdtContent>
      </w:sdt>
      <w:r w:rsidDel="00000000" w:rsidR="00000000" w:rsidRPr="00000000">
        <w:rPr>
          <w:sz w:val="24"/>
          <w:szCs w:val="24"/>
          <w:rtl w:val="0"/>
        </w:rPr>
        <w:t xml:space="preserve">Competencias que debería desarrollar</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E">
      <w:pPr>
        <w:pStyle w:val="Heading3"/>
        <w:numPr>
          <w:ilvl w:val="2"/>
          <w:numId w:val="2"/>
        </w:numPr>
        <w:ind w:left="0" w:firstLine="0"/>
        <w:rPr/>
      </w:pPr>
      <w:r w:rsidDel="00000000" w:rsidR="00000000" w:rsidRPr="00000000">
        <w:rPr>
          <w:rtl w:val="0"/>
        </w:rPr>
        <w:t xml:space="preserve">Sociabilidad:</w:t>
      </w:r>
      <w:r w:rsidDel="00000000" w:rsidR="00000000" w:rsidRPr="00000000">
        <w:rPr>
          <w:i w:val="0"/>
          <w:rtl w:val="0"/>
        </w:rPr>
        <w:t xml:space="preserve"> No disfruto de hablar en público, y en general no tengo conversaciones muy personales con los demás.</w:t>
      </w:r>
      <w:r w:rsidDel="00000000" w:rsidR="00000000" w:rsidRPr="00000000">
        <w:rPr>
          <w:rtl w:val="0"/>
        </w:rPr>
      </w:r>
    </w:p>
    <w:p w:rsidR="00000000" w:rsidDel="00000000" w:rsidP="00000000" w:rsidRDefault="00000000" w:rsidRPr="00000000" w14:paraId="0000002F">
      <w:pPr>
        <w:pStyle w:val="Heading3"/>
        <w:numPr>
          <w:ilvl w:val="2"/>
          <w:numId w:val="2"/>
        </w:numPr>
        <w:ind w:left="0" w:firstLine="0"/>
        <w:rPr/>
      </w:pPr>
      <w:r w:rsidDel="00000000" w:rsidR="00000000" w:rsidRPr="00000000">
        <w:rPr>
          <w:rtl w:val="0"/>
        </w:rPr>
        <w:t xml:space="preserve">Manejo de estrés: </w:t>
      </w:r>
      <w:r w:rsidDel="00000000" w:rsidR="00000000" w:rsidRPr="00000000">
        <w:rPr>
          <w:i w:val="0"/>
          <w:rtl w:val="0"/>
        </w:rPr>
        <w:t xml:space="preserve">Cuándo me enfrento a situaciones repentinas suelo perder la calma, o cuando un problema ya es demasiado grande suelo tomar malas decisiones.</w:t>
      </w:r>
      <w:r w:rsidDel="00000000" w:rsidR="00000000" w:rsidRPr="00000000">
        <w:rPr>
          <w:rtl w:val="0"/>
        </w:rPr>
      </w:r>
    </w:p>
    <w:p w:rsidR="00000000" w:rsidDel="00000000" w:rsidP="00000000" w:rsidRDefault="00000000" w:rsidRPr="00000000" w14:paraId="00000030">
      <w:pPr>
        <w:pStyle w:val="Heading3"/>
        <w:numPr>
          <w:ilvl w:val="2"/>
          <w:numId w:val="2"/>
        </w:numPr>
        <w:ind w:left="0" w:firstLine="0"/>
        <w:rPr/>
      </w:pPr>
      <w:r w:rsidDel="00000000" w:rsidR="00000000" w:rsidRPr="00000000">
        <w:rPr>
          <w:rtl w:val="0"/>
        </w:rPr>
        <w:t xml:space="preserve">Iniciativa:</w:t>
      </w:r>
      <w:r w:rsidDel="00000000" w:rsidR="00000000" w:rsidRPr="00000000">
        <w:rPr>
          <w:i w:val="0"/>
          <w:rtl w:val="0"/>
        </w:rPr>
        <w:t xml:space="preserve"> No suelo proponer sino hasta el punto en que nadie más tenga algo que proponer.</w:t>
      </w:r>
      <w:r w:rsidDel="00000000" w:rsidR="00000000" w:rsidRPr="00000000">
        <w:rPr>
          <w:rtl w:val="0"/>
        </w:rPr>
      </w:r>
    </w:p>
    <w:p w:rsidR="00000000" w:rsidDel="00000000" w:rsidP="00000000" w:rsidRDefault="00000000" w:rsidRPr="00000000" w14:paraId="00000031">
      <w:pPr>
        <w:pStyle w:val="Heading1"/>
        <w:numPr>
          <w:ilvl w:val="0"/>
          <w:numId w:val="2"/>
        </w:numPr>
        <w:ind w:left="0" w:firstLine="0"/>
        <w:rPr/>
      </w:pPr>
      <w:r w:rsidDel="00000000" w:rsidR="00000000" w:rsidRPr="00000000">
        <w:rPr>
          <w:rtl w:val="0"/>
        </w:rPr>
        <w:t xml:space="preserve">Ruta de formación</w:t>
      </w:r>
    </w:p>
    <w:p w:rsidR="00000000" w:rsidDel="00000000" w:rsidP="00000000" w:rsidRDefault="00000000" w:rsidRPr="00000000" w14:paraId="00000032">
      <w:pPr>
        <w:pStyle w:val="Heading2"/>
        <w:numPr>
          <w:ilvl w:val="1"/>
          <w:numId w:val="2"/>
        </w:numPr>
        <w:ind w:left="0" w:firstLine="0"/>
        <w:rPr/>
      </w:pPr>
      <w:r w:rsidDel="00000000" w:rsidR="00000000" w:rsidRPr="00000000">
        <w:rPr>
          <w:rtl w:val="0"/>
        </w:rPr>
        <w:t xml:space="preserve">¿Cuál es mi ruta de formación?</w:t>
      </w:r>
    </w:p>
    <w:p w:rsidR="00000000" w:rsidDel="00000000" w:rsidP="00000000" w:rsidRDefault="00000000" w:rsidRPr="00000000" w14:paraId="00000033">
      <w:pPr>
        <w:rPr/>
      </w:pPr>
      <w:r w:rsidDel="00000000" w:rsidR="00000000" w:rsidRPr="00000000">
        <w:rPr>
          <w:rtl w:val="0"/>
        </w:rPr>
        <w:t xml:space="preserve">De acuerdo con el pensum en su 5ta versión, tomaría la línea de énfasis en ciencia computacional</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numPr>
          <w:ilvl w:val="1"/>
          <w:numId w:val="2"/>
        </w:numPr>
        <w:ind w:left="0" w:firstLine="0"/>
        <w:rPr/>
      </w:pPr>
      <w:r w:rsidDel="00000000" w:rsidR="00000000" w:rsidRPr="00000000">
        <w:rPr>
          <w:rtl w:val="0"/>
        </w:rPr>
        <w:t xml:space="preserve">¿Por qué cree que esa es la mejor ruta de formación?</w:t>
      </w:r>
    </w:p>
    <w:p w:rsidR="00000000" w:rsidDel="00000000" w:rsidP="00000000" w:rsidRDefault="00000000" w:rsidRPr="00000000" w14:paraId="00000036">
      <w:pPr>
        <w:rPr/>
      </w:pPr>
      <w:r w:rsidDel="00000000" w:rsidR="00000000" w:rsidRPr="00000000">
        <w:rPr>
          <w:rtl w:val="0"/>
        </w:rPr>
        <w:t xml:space="preserve">Es exactamente mi área de interés descrita en la sección 2, punto A. Además de por si el pensum tiene un fuerte componente en materias útiles en la ciencia computacional, tales como la teoría de probabilidades y colas, y la de métodos estadísticos.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IX. CONCLUSIÓN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buen ingeniero de sistemas es aquel que cumple con los 3 saberes, saber ser, saber hacer y el saber. Es decir, como ingenieros en formación, debemos de utilizar satisfactoriamente los recursos que nos brinda la universidad, para nutrirnos de conocimiento. Posteriormente, es necesario darle forma a lo aprendido, al identificar cómo podemos aplicar nuestro conocimiento para solucionar necesidades que vayan surgiendo en el ámbito </w:t>
      </w:r>
      <w:sdt>
        <w:sdtPr>
          <w:tag w:val="goog_rdk_46"/>
        </w:sdtPr>
        <w:sdtContent>
          <w:ins w:author="DANIEL TABORDA OBANDO" w:id="27" w:date="2021-12-08T20:22:18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 nos desempeñemos. Finalmente, hay que proporcionarles un sentido a nuestros esfuerzos, con una buena inteligencia emocional, que nos facilite la consecución de los objetivos que nos planteemos.</w:t>
      </w:r>
    </w:p>
    <w:p w:rsidR="00000000" w:rsidDel="00000000" w:rsidP="00000000" w:rsidRDefault="00000000" w:rsidRPr="00000000" w14:paraId="0000003A">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Referencias</w:t>
      </w:r>
    </w:p>
    <w:p w:rsidR="00000000" w:rsidDel="00000000" w:rsidP="00000000" w:rsidRDefault="00000000" w:rsidRPr="00000000" w14:paraId="0000003B">
      <w:pPr>
        <w:numPr>
          <w:ilvl w:val="0"/>
          <w:numId w:val="1"/>
        </w:numPr>
        <w:ind w:left="360" w:hanging="360"/>
        <w:jc w:val="both"/>
        <w:rPr>
          <w:sz w:val="16"/>
          <w:szCs w:val="16"/>
        </w:rPr>
      </w:pPr>
      <w:sdt>
        <w:sdtPr>
          <w:tag w:val="goog_rdk_47"/>
        </w:sdtPr>
        <w:sdtContent>
          <w:commentRangeStart w:id="7"/>
        </w:sdtContent>
      </w:sdt>
      <w:r w:rsidDel="00000000" w:rsidR="00000000" w:rsidRPr="00000000">
        <w:rPr>
          <w:sz w:val="16"/>
          <w:szCs w:val="16"/>
          <w:rtl w:val="0"/>
        </w:rPr>
        <w:t xml:space="preserve">UdeA</w:t>
      </w:r>
      <w:commentRangeEnd w:id="7"/>
      <w:r w:rsidDel="00000000" w:rsidR="00000000" w:rsidRPr="00000000">
        <w:commentReference w:id="7"/>
      </w:r>
      <w:r w:rsidDel="00000000" w:rsidR="00000000" w:rsidRPr="00000000">
        <w:rPr>
          <w:sz w:val="16"/>
          <w:szCs w:val="16"/>
          <w:rtl w:val="0"/>
        </w:rPr>
        <w:t xml:space="preserve">. “Ingeniería de sistemas: Perfiles”. Udea.edu.co. https://www.udea.edu.co/wps/portal/udea/web/inicio/unidades-academicas/ingenieria/estudiar-facultad/pregrados/ingenieria-sistemas/contenido/asmenulateral/perfil-ingenieria-sistemas/!ut/p/z1/3ZXLctowFIZfxSxYenRsWQIvuTjEXAymMQFvOsISoI4vxBak7dNXpE1nAgXSSdnUG1nWfz75_DpzhGI0R3HO9nLNlCxylur5Iqafg5B4lt2BYW_gNSEc-e1-ENx5AbHQ44ug6XZsq-XAEAYWgVboTYKHcWfS7dsofk88nHla8L74C4L4Mn6GYhQnudqqDVpsi1KxdMcFqwOr3s42RSZ-vu9yyRkXlcESxmsJrjE3kwmr6iDztcilKF8-ci0VldpxyUpD5EbKjBVLdqlivA7bUqxLxovTIIMLo5KVEtmBmBS50qu8OPxCJvJdypQoWaoJolzJ1HyNlsx8jTpktE0kRwsuHEKoTU1uM2w6CQXTBSAmxWQJyXJFGi7VDsaXTPbazmUB7cGJoD_tQOjg2Qxc17fGjWNBEzsEQhh0bepath-cCMY-9iB0AzLBPd92GviX4FKhXTvqhS6VxtlSGRL0uJfiGUV5UWa69D_9pY_313boOh_c4Rh_f2dBGEVuezbye3aIb4qn8I_xR-ZYt8U3bop_cG6LpzfF448ebf9al9bXiPzy9BS3dK89dLSvCs3_k2arU7PLUWe01o4xtdGaVYHmv1Fo_gal0z6P2mZRFGVNTKfe1FuNPOws-vvv7cD84xAvvz23aj8ARCdBbg!!/dz/d5/L2dBISEvZ0FBIS9nQSEh/?urile=wcm%3Apath%3A%2FPortalUdeA%2FasPortalUdeA%2FasHomeUdeA%2FUnidades%20Acad!c3!a9micas%2FIngenier!c3!ada%2FEstudiar%20en%20la%20Facultad%2FPregrados%2FIngenier!c3!ada%20de%20Sistemas%2FContenido%2FasMenuLateral%2Fperfil-ingenieria-sistemas (Consultado 4, Diciembre 2021)  </w:t>
      </w:r>
    </w:p>
    <w:p w:rsidR="00000000" w:rsidDel="00000000" w:rsidP="00000000" w:rsidRDefault="00000000" w:rsidRPr="00000000" w14:paraId="0000003C">
      <w:pPr>
        <w:numPr>
          <w:ilvl w:val="0"/>
          <w:numId w:val="1"/>
        </w:numPr>
        <w:ind w:left="360" w:hanging="360"/>
        <w:jc w:val="both"/>
        <w:rPr>
          <w:sz w:val="16"/>
          <w:szCs w:val="16"/>
        </w:rPr>
      </w:pPr>
      <w:r w:rsidDel="00000000" w:rsidR="00000000" w:rsidRPr="00000000">
        <w:rPr>
          <w:sz w:val="16"/>
          <w:szCs w:val="16"/>
          <w:rtl w:val="0"/>
        </w:rPr>
        <w:t xml:space="preserve">Belford, G, Tucker A. "computer science.". Encyclopedia Britannica. </w:t>
      </w:r>
      <w:hyperlink r:id="rId11">
        <w:r w:rsidDel="00000000" w:rsidR="00000000" w:rsidRPr="00000000">
          <w:rPr>
            <w:color w:val="0000ff"/>
            <w:sz w:val="16"/>
            <w:szCs w:val="16"/>
            <w:u w:val="single"/>
            <w:rtl w:val="0"/>
          </w:rPr>
          <w:t xml:space="preserve">https://www.britannica.com/science/computer-science</w:t>
        </w:r>
      </w:hyperlink>
      <w:r w:rsidDel="00000000" w:rsidR="00000000" w:rsidRPr="00000000">
        <w:rPr>
          <w:sz w:val="16"/>
          <w:szCs w:val="16"/>
          <w:rtl w:val="0"/>
        </w:rPr>
        <w:t xml:space="preserve">. (Consultado Diciembre 4, 2021).</w:t>
      </w:r>
    </w:p>
    <w:p w:rsidR="00000000" w:rsidDel="00000000" w:rsidP="00000000" w:rsidRDefault="00000000" w:rsidRPr="00000000" w14:paraId="0000003D">
      <w:pPr>
        <w:numPr>
          <w:ilvl w:val="0"/>
          <w:numId w:val="1"/>
        </w:numPr>
        <w:ind w:left="360" w:hanging="360"/>
        <w:jc w:val="both"/>
        <w:rPr>
          <w:sz w:val="16"/>
          <w:szCs w:val="16"/>
        </w:rPr>
      </w:pPr>
      <w:r w:rsidDel="00000000" w:rsidR="00000000" w:rsidRPr="00000000">
        <w:rPr>
          <w:sz w:val="16"/>
          <w:szCs w:val="16"/>
          <w:rtl w:val="0"/>
        </w:rPr>
        <w:t xml:space="preserve">Analytics Insights. “DATA SCIENTISTS WILL BE THE MOST IN-DEMAND PROFESSION IN Thttps://www.analyticsinsight.net/data-scientists-will-be-the-most-in-demand-profession-in-the-next-5-years-here-is-why/HE NEXT 5 YEARS: HERE IS WHY”. analyticsinsight.net. (Consultado 4, Diciembre 2021 )</w:t>
      </w:r>
    </w:p>
    <w:p w:rsidR="00000000" w:rsidDel="00000000" w:rsidP="00000000" w:rsidRDefault="00000000" w:rsidRPr="00000000" w14:paraId="0000003E">
      <w:pPr>
        <w:numPr>
          <w:ilvl w:val="0"/>
          <w:numId w:val="1"/>
        </w:numPr>
        <w:ind w:left="360" w:hanging="360"/>
        <w:jc w:val="both"/>
        <w:rPr>
          <w:sz w:val="16"/>
          <w:szCs w:val="16"/>
        </w:rPr>
      </w:pPr>
      <w:r w:rsidDel="00000000" w:rsidR="00000000" w:rsidRPr="00000000">
        <w:rPr>
          <w:sz w:val="16"/>
          <w:szCs w:val="16"/>
          <w:rtl w:val="0"/>
        </w:rPr>
        <w:t xml:space="preserve">Ruiz M. “¿Por qué los asistentes virtuales como Alexa, Siri y Cortana tienen voz femenina?”. Informador.mx. </w:t>
      </w:r>
      <w:hyperlink r:id="rId12">
        <w:r w:rsidDel="00000000" w:rsidR="00000000" w:rsidRPr="00000000">
          <w:rPr>
            <w:color w:val="0000ff"/>
            <w:sz w:val="16"/>
            <w:szCs w:val="16"/>
            <w:u w:val="single"/>
            <w:rtl w:val="0"/>
          </w:rPr>
          <w:t xml:space="preserve">https://www.informador.mx/tecnologia/Alexa-Siri-y-Cortana-Por-que-los-asistentes-virtuales-tienen-voz-femenina-20211128-0059.html</w:t>
        </w:r>
      </w:hyperlink>
      <w:r w:rsidDel="00000000" w:rsidR="00000000" w:rsidRPr="00000000">
        <w:rPr>
          <w:sz w:val="16"/>
          <w:szCs w:val="16"/>
          <w:rtl w:val="0"/>
        </w:rPr>
        <w:t xml:space="preserve"> (Consultado 4, Diciembre 2021)</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UA. “Listado de competencias”. </w:t>
      </w:r>
      <w:hyperlink r:id="rId13">
        <w:r w:rsidDel="00000000" w:rsidR="00000000" w:rsidRPr="00000000">
          <w:rPr>
            <w:rFonts w:ascii="Times New Roman" w:cs="Times New Roman" w:eastAsia="Times New Roman" w:hAnsi="Times New Roman"/>
            <w:b w:val="0"/>
            <w:i w:val="0"/>
            <w:smallCaps w:val="0"/>
            <w:strike w:val="0"/>
            <w:color w:val="0000ff"/>
            <w:sz w:val="16"/>
            <w:szCs w:val="16"/>
            <w:u w:val="single"/>
            <w:shd w:fill="auto" w:val="clear"/>
            <w:vertAlign w:val="baseline"/>
            <w:rtl w:val="0"/>
          </w:rPr>
          <w:t xml:space="preserve">https://web.ua.es</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hyperlink r:id="rId14">
        <w:r w:rsidDel="00000000" w:rsidR="00000000" w:rsidRPr="00000000">
          <w:rPr>
            <w:rFonts w:ascii="Times New Roman" w:cs="Times New Roman" w:eastAsia="Times New Roman" w:hAnsi="Times New Roman"/>
            <w:b w:val="0"/>
            <w:i w:val="0"/>
            <w:smallCaps w:val="0"/>
            <w:strike w:val="0"/>
            <w:color w:val="0000ff"/>
            <w:sz w:val="16"/>
            <w:szCs w:val="16"/>
            <w:u w:val="single"/>
            <w:shd w:fill="auto" w:val="clear"/>
            <w:vertAlign w:val="baseline"/>
            <w:rtl w:val="0"/>
          </w:rPr>
          <w:t xml:space="preserve">https://web.ua.es/es/ice/documentos/tutorial/material/listado-de-competencias.pdf</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(Consultado 4, Diciembre 2021)</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sectPr>
      <w:headerReference r:id="rId15" w:type="default"/>
      <w:pgSz w:h="15840" w:w="12240" w:orient="portrait"/>
      <w:pgMar w:bottom="1008" w:top="1008" w:left="936" w:right="936" w:header="432" w:footer="432"/>
      <w:pgNumType w:start="1"/>
      <w:cols w:equalWidth="0" w:num="2">
        <w:col w:space="288" w:w="5040.000000000001"/>
        <w:col w:space="0" w:w="5040.000000000001"/>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TABORDA OBANDO" w:id="5" w:date="2021-12-08T20:20:17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 esta redacción. No tienes una descripción clara de por qué eres bueno en análisis de problemas.</w:t>
      </w:r>
    </w:p>
  </w:comment>
  <w:comment w:author="DANIEL TABORDA OBANDO" w:id="4" w:date="2021-12-08T20:16:01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Quien use qué? Está incompleto.</w:t>
      </w:r>
    </w:p>
  </w:comment>
  <w:comment w:author="DANIEL TABORDA OBANDO" w:id="7" w:date="2021-12-08T20:23:33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  esta referencia. No es UdeA, hay que poner le nombre completo.</w:t>
      </w:r>
    </w:p>
  </w:comment>
  <w:comment w:author="DANIEL TABORDA OBANDO" w:id="3" w:date="2021-12-08T20:17:26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Vuelve a revisar este párrafo, está incompleto, tiene la idea a medio camino. Complétalo.</w:t>
      </w:r>
    </w:p>
  </w:comment>
  <w:comment w:author="DANIEL TABORDA OBANDO" w:id="0" w:date="2021-12-08T20:07:51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el mes y año de elaboración del documento</w:t>
      </w:r>
    </w:p>
  </w:comment>
  <w:comment w:author="DANIEL TABORDA OBANDO" w:id="8" w:date="2021-12-08T20:08:06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Cédula del autor</w:t>
      </w:r>
    </w:p>
  </w:comment>
  <w:comment w:author="DANIEL TABORDA OBANDO" w:id="1" w:date="2021-12-08T20:11:36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dejes la tabla huerfana, debes hablar de lo que estás mostrando en la tabla. de lo contrario es irrelevante en el texto.</w:t>
      </w:r>
    </w:p>
  </w:comment>
  <w:comment w:author="DANIEL TABORDA OBANDO" w:id="6" w:date="2021-12-08T20:20:56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tamaño de letra 10</w:t>
      </w:r>
    </w:p>
  </w:comment>
  <w:comment w:author="DANIEL TABORDA OBANDO" w:id="2" w:date="2021-12-08T20:12:21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que alinear todo el texto.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7" w15:done="0"/>
  <w15:commentEx w15:paraId="00000048" w15:done="0"/>
  <w15:commentEx w15:paraId="00000049" w15:done="0"/>
  <w15:commentEx w15:paraId="0000004A" w15:done="0"/>
  <w15:commentEx w15:paraId="0000004B" w15:done="0"/>
  <w15:commentEx w15:paraId="0000004C" w15:done="0"/>
  <w15:commentEx w15:paraId="0000004D" w15:done="0"/>
  <w15:commentEx w15:paraId="0000004E" w15:done="0"/>
  <w15:commentEx w15:paraId="0000004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rial"/>
  <w:font w:name="Symbo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ff0000"/>
          <w:sz w:val="16"/>
          <w:szCs w:val="16"/>
          <w:u w:val="none"/>
          <w:shd w:fill="auto" w:val="clear"/>
          <w:vertAlign w:val="baseline"/>
        </w:rPr>
      </w:pPr>
      <w:r w:rsidDel="00000000" w:rsidR="00000000" w:rsidRPr="00000000">
        <w:rPr>
          <w:rStyle w:val="FootnoteReference"/>
          <w:vertAlign w:val="superscript"/>
        </w:rPr>
        <w:footnoteRef/>
      </w:r>
      <w:sdt>
        <w:sdtPr>
          <w:tag w:val="goog_rdk_49"/>
        </w:sdtPr>
        <w:sdtContent>
          <w:ins w:author="DANIEL TABORDA OBANDO" w:id="28" w:date="2021-12-08T20:09:39Z">
            <w:r w:rsidDel="00000000" w:rsidR="00000000" w:rsidRPr="00000000">
              <w:rPr>
                <w:rtl w:val="0"/>
              </w:rPr>
              <w:t xml:space="preserve">Falta fecha de envío del documento</w:t>
            </w:r>
          </w:ins>
        </w:sdtContent>
      </w:sdt>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5">
    <w:pPr>
      <w:jc w:val="center"/>
      <w:rPr/>
    </w:pPr>
    <w:sdt>
      <w:sdtPr>
        <w:tag w:val="goog_rdk_50"/>
      </w:sdtPr>
      <w:sdtContent>
        <w:commentRangeStart w:id="8"/>
      </w:sdtContent>
    </w:sdt>
    <w:r w:rsidDel="00000000" w:rsidR="00000000" w:rsidRPr="00000000">
      <w:rPr>
        <w:rtl w:val="0"/>
      </w:rPr>
      <w:t xml:space="preserve">Reemplazar esta línea con su número de documento de identificación (hacer doble clic aquí para editar) &lt;</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46">
    <w:pPr>
      <w:ind w:right="360"/>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upperRoman"/>
      <w:lvlText w:val="%1."/>
      <w:lvlJc w:val="left"/>
      <w:pPr>
        <w:ind w:left="0" w:firstLine="0"/>
      </w:pPr>
      <w:rPr/>
    </w:lvl>
    <w:lvl w:ilvl="1">
      <w:start w:val="1"/>
      <w:numFmt w:val="upperLetter"/>
      <w:lvlText w:val="%2."/>
      <w:lvlJc w:val="left"/>
      <w:pPr>
        <w:ind w:left="0" w:firstLine="0"/>
      </w:pPr>
      <w:rPr>
        <w:sz w:val="24"/>
        <w:szCs w:val="24"/>
      </w:rPr>
    </w:lvl>
    <w:lvl w:ilvl="2">
      <w:start w:val="1"/>
      <w:numFmt w:val="decimal"/>
      <w:lvlText w:val="%3)"/>
      <w:lvlJc w:val="left"/>
      <w:pPr>
        <w:ind w:left="0" w:firstLine="0"/>
      </w:pPr>
      <w:rPr/>
    </w:lvl>
    <w:lvl w:ilvl="3">
      <w:start w:val="1"/>
      <w:numFmt w:val="lowerLetter"/>
      <w:lvlText w:val="%4)"/>
      <w:lvlJc w:val="left"/>
      <w:pPr>
        <w:ind w:left="1152" w:hanging="720"/>
      </w:pPr>
      <w:rPr/>
    </w:lvl>
    <w:lvl w:ilvl="4">
      <w:start w:val="1"/>
      <w:numFmt w:val="decimal"/>
      <w:lvlText w:val="(%5)"/>
      <w:lvlJc w:val="left"/>
      <w:pPr>
        <w:ind w:left="1872" w:hanging="720"/>
      </w:pPr>
      <w:rPr/>
    </w:lvl>
    <w:lvl w:ilvl="5">
      <w:start w:val="1"/>
      <w:numFmt w:val="lowerLetter"/>
      <w:lvlText w:val="(%6)"/>
      <w:lvlJc w:val="left"/>
      <w:pPr>
        <w:ind w:left="2592" w:hanging="720"/>
      </w:pPr>
      <w:rPr/>
    </w:lvl>
    <w:lvl w:ilvl="6">
      <w:start w:val="1"/>
      <w:numFmt w:val="lowerRoman"/>
      <w:lvlText w:val="(%7)"/>
      <w:lvlJc w:val="left"/>
      <w:pPr>
        <w:ind w:left="3312" w:hanging="720"/>
      </w:pPr>
      <w:rPr/>
    </w:lvl>
    <w:lvl w:ilvl="7">
      <w:start w:val="1"/>
      <w:numFmt w:val="lowerLetter"/>
      <w:lvlText w:val="(%8)"/>
      <w:lvlJc w:val="left"/>
      <w:pPr>
        <w:ind w:left="4032" w:hanging="720"/>
      </w:pPr>
      <w:rPr/>
    </w:lvl>
    <w:lvl w:ilvl="8">
      <w:start w:val="1"/>
      <w:numFmt w:val="lowerRoman"/>
      <w:lvlText w:val="(%9)"/>
      <w:lvlJc w:val="left"/>
      <w:pPr>
        <w:ind w:left="4752" w:hanging="72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smallCaps w:val="1"/>
    </w:rPr>
  </w:style>
  <w:style w:type="paragraph" w:styleId="Heading2">
    <w:name w:val="heading 2"/>
    <w:basedOn w:val="Normal"/>
    <w:next w:val="Normal"/>
    <w:pPr>
      <w:keepNext w:val="1"/>
      <w:spacing w:after="60" w:before="120" w:lineRule="auto"/>
      <w:ind w:left="144" w:firstLine="0"/>
    </w:pPr>
    <w:rPr>
      <w:i w:val="1"/>
    </w:rPr>
  </w:style>
  <w:style w:type="paragraph" w:styleId="Heading3">
    <w:name w:val="heading 3"/>
    <w:basedOn w:val="Normal"/>
    <w:next w:val="Normal"/>
    <w:pPr>
      <w:keepNext w:val="1"/>
      <w:ind w:left="288" w:firstLine="0"/>
    </w:pPr>
    <w:rPr>
      <w:i w:val="1"/>
    </w:rPr>
  </w:style>
  <w:style w:type="paragraph" w:styleId="Heading4">
    <w:name w:val="heading 4"/>
    <w:basedOn w:val="Normal"/>
    <w:next w:val="Normal"/>
    <w:pPr>
      <w:keepNext w:val="1"/>
      <w:spacing w:after="60" w:before="240" w:lineRule="auto"/>
      <w:ind w:left="1152" w:hanging="720"/>
    </w:pPr>
    <w:rPr>
      <w:i w:val="1"/>
      <w:sz w:val="18"/>
      <w:szCs w:val="18"/>
    </w:rPr>
  </w:style>
  <w:style w:type="paragraph" w:styleId="Heading5">
    <w:name w:val="heading 5"/>
    <w:basedOn w:val="Normal"/>
    <w:next w:val="Normal"/>
    <w:pPr>
      <w:spacing w:after="60" w:before="240" w:lineRule="auto"/>
      <w:ind w:left="1872" w:hanging="720"/>
    </w:pPr>
    <w:rPr>
      <w:sz w:val="18"/>
      <w:szCs w:val="18"/>
    </w:rPr>
  </w:style>
  <w:style w:type="paragraph" w:styleId="Heading6">
    <w:name w:val="heading 6"/>
    <w:basedOn w:val="Normal"/>
    <w:next w:val="Normal"/>
    <w:pPr>
      <w:spacing w:after="60" w:before="240" w:lineRule="auto"/>
      <w:ind w:left="2592" w:hanging="720"/>
    </w:pPr>
    <w:rPr>
      <w:i w:val="1"/>
      <w:sz w:val="16"/>
      <w:szCs w:val="16"/>
    </w:rPr>
  </w:style>
  <w:style w:type="paragraph" w:styleId="Title">
    <w:name w:val="Title"/>
    <w:basedOn w:val="Normal"/>
    <w:next w:val="Normal"/>
    <w:pPr>
      <w:jc w:val="center"/>
    </w:pPr>
    <w:rPr>
      <w:sz w:val="48"/>
      <w:szCs w:val="48"/>
    </w:rPr>
  </w:style>
  <w:style w:type="paragraph" w:styleId="Normal" w:default="1">
    <w:name w:val="Normal"/>
    <w:qFormat w:val="1"/>
    <w:rsid w:val="00F260D0"/>
    <w:pPr>
      <w:autoSpaceDE w:val="0"/>
      <w:autoSpaceDN w:val="0"/>
    </w:pPr>
    <w:rPr>
      <w:rFonts w:ascii="Times New Roman" w:eastAsia="Times New Roman" w:hAnsi="Times New Roman"/>
      <w:lang w:eastAsia="en-US"/>
    </w:rPr>
  </w:style>
  <w:style w:type="paragraph" w:styleId="Ttulo1">
    <w:name w:val="heading 1"/>
    <w:basedOn w:val="Normal"/>
    <w:next w:val="Normal"/>
    <w:link w:val="Ttulo1Car"/>
    <w:qFormat w:val="1"/>
    <w:rsid w:val="00F260D0"/>
    <w:pPr>
      <w:keepNext w:val="1"/>
      <w:numPr>
        <w:numId w:val="1"/>
      </w:numPr>
      <w:spacing w:after="80" w:before="240"/>
      <w:jc w:val="center"/>
      <w:outlineLvl w:val="0"/>
    </w:pPr>
    <w:rPr>
      <w:smallCaps w:val="1"/>
      <w:kern w:val="28"/>
    </w:rPr>
  </w:style>
  <w:style w:type="paragraph" w:styleId="Ttulo2">
    <w:name w:val="heading 2"/>
    <w:basedOn w:val="Normal"/>
    <w:next w:val="Normal"/>
    <w:link w:val="Ttulo2Car"/>
    <w:qFormat w:val="1"/>
    <w:rsid w:val="00F260D0"/>
    <w:pPr>
      <w:keepNext w:val="1"/>
      <w:numPr>
        <w:ilvl w:val="1"/>
        <w:numId w:val="1"/>
      </w:numPr>
      <w:spacing w:after="60" w:before="120"/>
      <w:ind w:left="144"/>
      <w:outlineLvl w:val="1"/>
    </w:pPr>
    <w:rPr>
      <w:i w:val="1"/>
      <w:iCs w:val="1"/>
    </w:rPr>
  </w:style>
  <w:style w:type="paragraph" w:styleId="Ttulo3">
    <w:name w:val="heading 3"/>
    <w:basedOn w:val="Normal"/>
    <w:next w:val="Normal"/>
    <w:link w:val="Ttulo3Car"/>
    <w:qFormat w:val="1"/>
    <w:rsid w:val="00F260D0"/>
    <w:pPr>
      <w:keepNext w:val="1"/>
      <w:numPr>
        <w:ilvl w:val="2"/>
        <w:numId w:val="1"/>
      </w:numPr>
      <w:ind w:left="288"/>
      <w:outlineLvl w:val="2"/>
    </w:pPr>
    <w:rPr>
      <w:i w:val="1"/>
      <w:iCs w:val="1"/>
    </w:rPr>
  </w:style>
  <w:style w:type="paragraph" w:styleId="Ttulo4">
    <w:name w:val="heading 4"/>
    <w:basedOn w:val="Normal"/>
    <w:next w:val="Normal"/>
    <w:link w:val="Ttulo4Car"/>
    <w:qFormat w:val="1"/>
    <w:rsid w:val="00F260D0"/>
    <w:pPr>
      <w:keepNext w:val="1"/>
      <w:numPr>
        <w:ilvl w:val="3"/>
        <w:numId w:val="1"/>
      </w:numPr>
      <w:spacing w:after="60" w:before="240"/>
      <w:outlineLvl w:val="3"/>
    </w:pPr>
    <w:rPr>
      <w:i w:val="1"/>
      <w:iCs w:val="1"/>
      <w:sz w:val="18"/>
      <w:szCs w:val="18"/>
    </w:rPr>
  </w:style>
  <w:style w:type="paragraph" w:styleId="Ttulo5">
    <w:name w:val="heading 5"/>
    <w:basedOn w:val="Normal"/>
    <w:next w:val="Normal"/>
    <w:link w:val="Ttulo5Car"/>
    <w:qFormat w:val="1"/>
    <w:rsid w:val="00F260D0"/>
    <w:pPr>
      <w:numPr>
        <w:ilvl w:val="4"/>
        <w:numId w:val="1"/>
      </w:numPr>
      <w:spacing w:after="60" w:before="240"/>
      <w:outlineLvl w:val="4"/>
    </w:pPr>
    <w:rPr>
      <w:sz w:val="18"/>
      <w:szCs w:val="18"/>
    </w:rPr>
  </w:style>
  <w:style w:type="paragraph" w:styleId="Ttulo6">
    <w:name w:val="heading 6"/>
    <w:basedOn w:val="Normal"/>
    <w:next w:val="Normal"/>
    <w:link w:val="Ttulo6Car"/>
    <w:qFormat w:val="1"/>
    <w:rsid w:val="00F260D0"/>
    <w:pPr>
      <w:numPr>
        <w:ilvl w:val="5"/>
        <w:numId w:val="1"/>
      </w:numPr>
      <w:spacing w:after="60" w:before="240"/>
      <w:outlineLvl w:val="5"/>
    </w:pPr>
    <w:rPr>
      <w:i w:val="1"/>
      <w:iCs w:val="1"/>
      <w:sz w:val="16"/>
      <w:szCs w:val="16"/>
    </w:rPr>
  </w:style>
  <w:style w:type="paragraph" w:styleId="Ttulo7">
    <w:name w:val="heading 7"/>
    <w:basedOn w:val="Normal"/>
    <w:next w:val="Normal"/>
    <w:link w:val="Ttulo7Car"/>
    <w:qFormat w:val="1"/>
    <w:rsid w:val="00F260D0"/>
    <w:pPr>
      <w:numPr>
        <w:ilvl w:val="6"/>
        <w:numId w:val="1"/>
      </w:numPr>
      <w:spacing w:after="60" w:before="240"/>
      <w:outlineLvl w:val="6"/>
    </w:pPr>
    <w:rPr>
      <w:sz w:val="16"/>
      <w:szCs w:val="16"/>
    </w:rPr>
  </w:style>
  <w:style w:type="paragraph" w:styleId="Ttulo8">
    <w:name w:val="heading 8"/>
    <w:basedOn w:val="Normal"/>
    <w:next w:val="Normal"/>
    <w:link w:val="Ttulo8Car"/>
    <w:qFormat w:val="1"/>
    <w:rsid w:val="00F260D0"/>
    <w:pPr>
      <w:numPr>
        <w:ilvl w:val="7"/>
        <w:numId w:val="1"/>
      </w:numPr>
      <w:spacing w:after="60" w:before="240"/>
      <w:outlineLvl w:val="7"/>
    </w:pPr>
    <w:rPr>
      <w:i w:val="1"/>
      <w:iCs w:val="1"/>
      <w:sz w:val="16"/>
      <w:szCs w:val="16"/>
    </w:rPr>
  </w:style>
  <w:style w:type="paragraph" w:styleId="Ttulo9">
    <w:name w:val="heading 9"/>
    <w:basedOn w:val="Normal"/>
    <w:next w:val="Normal"/>
    <w:link w:val="Ttulo9Car"/>
    <w:qFormat w:val="1"/>
    <w:rsid w:val="00F260D0"/>
    <w:pPr>
      <w:numPr>
        <w:ilvl w:val="8"/>
        <w:numId w:val="1"/>
      </w:numPr>
      <w:spacing w:after="60" w:before="240"/>
      <w:outlineLvl w:val="8"/>
    </w:pPr>
    <w:rPr>
      <w:sz w:val="16"/>
      <w:szCs w:val="1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link w:val="Ttulo1"/>
    <w:rsid w:val="00F260D0"/>
    <w:rPr>
      <w:rFonts w:ascii="Times New Roman" w:cs="Times New Roman" w:eastAsia="Times New Roman" w:hAnsi="Times New Roman"/>
      <w:smallCaps w:val="1"/>
      <w:kern w:val="28"/>
      <w:sz w:val="20"/>
      <w:szCs w:val="20"/>
      <w:lang w:val="en-US"/>
    </w:rPr>
  </w:style>
  <w:style w:type="character" w:styleId="Ttulo2Car" w:customStyle="1">
    <w:name w:val="Título 2 Car"/>
    <w:link w:val="Ttulo2"/>
    <w:rsid w:val="00F260D0"/>
    <w:rPr>
      <w:rFonts w:ascii="Times New Roman" w:cs="Times New Roman" w:eastAsia="Times New Roman" w:hAnsi="Times New Roman"/>
      <w:i w:val="1"/>
      <w:iCs w:val="1"/>
      <w:sz w:val="20"/>
      <w:szCs w:val="20"/>
      <w:lang w:val="en-US"/>
    </w:rPr>
  </w:style>
  <w:style w:type="character" w:styleId="Ttulo3Car" w:customStyle="1">
    <w:name w:val="Título 3 Car"/>
    <w:link w:val="Ttulo3"/>
    <w:rsid w:val="00F260D0"/>
    <w:rPr>
      <w:rFonts w:ascii="Times New Roman" w:cs="Times New Roman" w:eastAsia="Times New Roman" w:hAnsi="Times New Roman"/>
      <w:i w:val="1"/>
      <w:iCs w:val="1"/>
      <w:sz w:val="20"/>
      <w:szCs w:val="20"/>
      <w:lang w:val="en-US"/>
    </w:rPr>
  </w:style>
  <w:style w:type="character" w:styleId="Ttulo4Car" w:customStyle="1">
    <w:name w:val="Título 4 Car"/>
    <w:link w:val="Ttulo4"/>
    <w:rsid w:val="00F260D0"/>
    <w:rPr>
      <w:rFonts w:ascii="Times New Roman" w:cs="Times New Roman" w:eastAsia="Times New Roman" w:hAnsi="Times New Roman"/>
      <w:i w:val="1"/>
      <w:iCs w:val="1"/>
      <w:sz w:val="18"/>
      <w:szCs w:val="18"/>
      <w:lang w:val="en-US"/>
    </w:rPr>
  </w:style>
  <w:style w:type="character" w:styleId="Ttulo5Car" w:customStyle="1">
    <w:name w:val="Título 5 Car"/>
    <w:link w:val="Ttulo5"/>
    <w:rsid w:val="00F260D0"/>
    <w:rPr>
      <w:rFonts w:ascii="Times New Roman" w:cs="Times New Roman" w:eastAsia="Times New Roman" w:hAnsi="Times New Roman"/>
      <w:sz w:val="18"/>
      <w:szCs w:val="18"/>
      <w:lang w:val="en-US"/>
    </w:rPr>
  </w:style>
  <w:style w:type="character" w:styleId="Ttulo6Car" w:customStyle="1">
    <w:name w:val="Título 6 Car"/>
    <w:link w:val="Ttulo6"/>
    <w:rsid w:val="00F260D0"/>
    <w:rPr>
      <w:rFonts w:ascii="Times New Roman" w:cs="Times New Roman" w:eastAsia="Times New Roman" w:hAnsi="Times New Roman"/>
      <w:i w:val="1"/>
      <w:iCs w:val="1"/>
      <w:sz w:val="16"/>
      <w:szCs w:val="16"/>
      <w:lang w:val="en-US"/>
    </w:rPr>
  </w:style>
  <w:style w:type="character" w:styleId="Ttulo7Car" w:customStyle="1">
    <w:name w:val="Título 7 Car"/>
    <w:link w:val="Ttulo7"/>
    <w:rsid w:val="00F260D0"/>
    <w:rPr>
      <w:rFonts w:ascii="Times New Roman" w:cs="Times New Roman" w:eastAsia="Times New Roman" w:hAnsi="Times New Roman"/>
      <w:sz w:val="16"/>
      <w:szCs w:val="16"/>
      <w:lang w:val="en-US"/>
    </w:rPr>
  </w:style>
  <w:style w:type="character" w:styleId="Ttulo8Car" w:customStyle="1">
    <w:name w:val="Título 8 Car"/>
    <w:link w:val="Ttulo8"/>
    <w:rsid w:val="00F260D0"/>
    <w:rPr>
      <w:rFonts w:ascii="Times New Roman" w:cs="Times New Roman" w:eastAsia="Times New Roman" w:hAnsi="Times New Roman"/>
      <w:i w:val="1"/>
      <w:iCs w:val="1"/>
      <w:sz w:val="16"/>
      <w:szCs w:val="16"/>
      <w:lang w:val="en-US"/>
    </w:rPr>
  </w:style>
  <w:style w:type="character" w:styleId="Ttulo9Car" w:customStyle="1">
    <w:name w:val="Título 9 Car"/>
    <w:link w:val="Ttulo9"/>
    <w:rsid w:val="00F260D0"/>
    <w:rPr>
      <w:rFonts w:ascii="Times New Roman" w:cs="Times New Roman" w:eastAsia="Times New Roman" w:hAnsi="Times New Roman"/>
      <w:sz w:val="16"/>
      <w:szCs w:val="16"/>
      <w:lang w:val="en-US"/>
    </w:rPr>
  </w:style>
  <w:style w:type="paragraph" w:styleId="Abstract" w:customStyle="1">
    <w:name w:val="Abstract"/>
    <w:basedOn w:val="Normal"/>
    <w:next w:val="Normal"/>
    <w:rsid w:val="00F260D0"/>
    <w:pPr>
      <w:spacing w:before="20"/>
      <w:ind w:firstLine="202"/>
      <w:jc w:val="both"/>
    </w:pPr>
    <w:rPr>
      <w:b w:val="1"/>
      <w:bCs w:val="1"/>
      <w:sz w:val="18"/>
      <w:szCs w:val="18"/>
    </w:rPr>
  </w:style>
  <w:style w:type="paragraph" w:styleId="Authors" w:customStyle="1">
    <w:name w:val="Authors"/>
    <w:basedOn w:val="Normal"/>
    <w:next w:val="Normal"/>
    <w:rsid w:val="00F260D0"/>
    <w:pPr>
      <w:framePr w:lines="0" w:w="9072" w:vSpace="187" w:hSpace="187" w:wrap="notBeside" w:hAnchor="page" w:vAnchor="text" w:xAlign="center" w:y="1"/>
      <w:spacing w:after="320"/>
      <w:jc w:val="center"/>
    </w:pPr>
    <w:rPr>
      <w:sz w:val="22"/>
      <w:szCs w:val="22"/>
    </w:rPr>
  </w:style>
  <w:style w:type="character" w:styleId="MemberType" w:customStyle="1">
    <w:name w:val="MemberType"/>
    <w:rsid w:val="00F260D0"/>
    <w:rPr>
      <w:rFonts w:ascii="Times New Roman" w:cs="Times New Roman" w:hAnsi="Times New Roman"/>
      <w:i w:val="1"/>
      <w:iCs w:val="1"/>
      <w:sz w:val="22"/>
      <w:szCs w:val="22"/>
    </w:rPr>
  </w:style>
  <w:style w:type="paragraph" w:styleId="Ttulo">
    <w:name w:val="Title"/>
    <w:basedOn w:val="Normal"/>
    <w:next w:val="Normal"/>
    <w:link w:val="TtuloCar"/>
    <w:qFormat w:val="1"/>
    <w:rsid w:val="00F260D0"/>
    <w:pPr>
      <w:framePr w:lines="0" w:w="9360" w:vSpace="187" w:hSpace="187" w:wrap="notBeside" w:hAnchor="page" w:vAnchor="text" w:xAlign="center" w:y="1"/>
      <w:jc w:val="center"/>
    </w:pPr>
    <w:rPr>
      <w:kern w:val="28"/>
      <w:sz w:val="48"/>
      <w:szCs w:val="48"/>
    </w:rPr>
  </w:style>
  <w:style w:type="character" w:styleId="TtuloCar" w:customStyle="1">
    <w:name w:val="Título Car"/>
    <w:link w:val="Ttulo"/>
    <w:rsid w:val="00F260D0"/>
    <w:rPr>
      <w:rFonts w:ascii="Times New Roman" w:cs="Times New Roman" w:eastAsia="Times New Roman" w:hAnsi="Times New Roman"/>
      <w:kern w:val="28"/>
      <w:sz w:val="48"/>
      <w:szCs w:val="48"/>
      <w:lang w:val="en-US"/>
    </w:rPr>
  </w:style>
  <w:style w:type="paragraph" w:styleId="Textonotapie">
    <w:name w:val="footnote text"/>
    <w:basedOn w:val="Normal"/>
    <w:link w:val="TextonotapieCar"/>
    <w:semiHidden w:val="1"/>
    <w:rsid w:val="00F260D0"/>
    <w:pPr>
      <w:ind w:firstLine="202"/>
      <w:jc w:val="both"/>
    </w:pPr>
    <w:rPr>
      <w:sz w:val="16"/>
      <w:szCs w:val="16"/>
    </w:rPr>
  </w:style>
  <w:style w:type="character" w:styleId="TextonotapieCar" w:customStyle="1">
    <w:name w:val="Texto nota pie Car"/>
    <w:link w:val="Textonotapie"/>
    <w:semiHidden w:val="1"/>
    <w:rsid w:val="00F260D0"/>
    <w:rPr>
      <w:rFonts w:ascii="Times New Roman" w:cs="Times New Roman" w:eastAsia="Times New Roman" w:hAnsi="Times New Roman"/>
      <w:sz w:val="16"/>
      <w:szCs w:val="16"/>
      <w:lang w:val="en-US"/>
    </w:rPr>
  </w:style>
  <w:style w:type="paragraph" w:styleId="References" w:customStyle="1">
    <w:name w:val="References"/>
    <w:basedOn w:val="Normal"/>
    <w:rsid w:val="00F260D0"/>
    <w:pPr>
      <w:numPr>
        <w:numId w:val="2"/>
      </w:numPr>
      <w:jc w:val="both"/>
    </w:pPr>
    <w:rPr>
      <w:sz w:val="16"/>
      <w:szCs w:val="16"/>
    </w:rPr>
  </w:style>
  <w:style w:type="paragraph" w:styleId="IndexTerms" w:customStyle="1">
    <w:name w:val="IndexTerms"/>
    <w:basedOn w:val="Normal"/>
    <w:next w:val="Normal"/>
    <w:rsid w:val="00F260D0"/>
    <w:pPr>
      <w:ind w:firstLine="202"/>
      <w:jc w:val="both"/>
    </w:pPr>
    <w:rPr>
      <w:b w:val="1"/>
      <w:bCs w:val="1"/>
      <w:sz w:val="18"/>
      <w:szCs w:val="18"/>
    </w:rPr>
  </w:style>
  <w:style w:type="character" w:styleId="Refdenotaalpie">
    <w:name w:val="footnote reference"/>
    <w:semiHidden w:val="1"/>
    <w:rsid w:val="00F260D0"/>
    <w:rPr>
      <w:vertAlign w:val="superscript"/>
    </w:rPr>
  </w:style>
  <w:style w:type="paragraph" w:styleId="TextCarCar" w:customStyle="1">
    <w:name w:val="Text Car Car"/>
    <w:basedOn w:val="Normal"/>
    <w:link w:val="TextCarCarCar"/>
    <w:rsid w:val="00F260D0"/>
    <w:pPr>
      <w:widowControl w:val="0"/>
      <w:spacing w:line="252" w:lineRule="auto"/>
      <w:ind w:firstLine="202"/>
      <w:jc w:val="both"/>
    </w:pPr>
  </w:style>
  <w:style w:type="paragraph" w:styleId="FigureCaption" w:customStyle="1">
    <w:name w:val="Figure Caption"/>
    <w:basedOn w:val="Normal"/>
    <w:rsid w:val="00F260D0"/>
    <w:pPr>
      <w:jc w:val="both"/>
    </w:pPr>
    <w:rPr>
      <w:sz w:val="16"/>
      <w:szCs w:val="16"/>
    </w:rPr>
  </w:style>
  <w:style w:type="paragraph" w:styleId="TableTitle" w:customStyle="1">
    <w:name w:val="Table Title"/>
    <w:basedOn w:val="Normal"/>
    <w:rsid w:val="00F260D0"/>
    <w:pPr>
      <w:jc w:val="center"/>
    </w:pPr>
    <w:rPr>
      <w:smallCaps w:val="1"/>
      <w:sz w:val="16"/>
      <w:szCs w:val="16"/>
    </w:rPr>
  </w:style>
  <w:style w:type="paragraph" w:styleId="ReferenceHead" w:customStyle="1">
    <w:name w:val="Reference Head"/>
    <w:basedOn w:val="Ttulo1"/>
    <w:rsid w:val="00F260D0"/>
    <w:pPr>
      <w:numPr>
        <w:numId w:val="0"/>
      </w:numPr>
    </w:pPr>
  </w:style>
  <w:style w:type="paragraph" w:styleId="Equation" w:customStyle="1">
    <w:name w:val="Equation"/>
    <w:basedOn w:val="Normal"/>
    <w:next w:val="Normal"/>
    <w:rsid w:val="00F260D0"/>
    <w:pPr>
      <w:widowControl w:val="0"/>
      <w:tabs>
        <w:tab w:val="right" w:pos="5040"/>
      </w:tabs>
      <w:spacing w:line="252" w:lineRule="auto"/>
      <w:jc w:val="both"/>
    </w:pPr>
  </w:style>
  <w:style w:type="character" w:styleId="Hipervnculo">
    <w:name w:val="Hyperlink"/>
    <w:rsid w:val="00F260D0"/>
    <w:rPr>
      <w:color w:val="0000ff"/>
      <w:u w:val="single"/>
    </w:rPr>
  </w:style>
  <w:style w:type="paragraph" w:styleId="Encabezado">
    <w:name w:val="header"/>
    <w:basedOn w:val="Normal"/>
    <w:link w:val="EncabezadoCar"/>
    <w:uiPriority w:val="99"/>
    <w:semiHidden w:val="1"/>
    <w:unhideWhenUsed w:val="1"/>
    <w:rsid w:val="00F260D0"/>
    <w:pPr>
      <w:tabs>
        <w:tab w:val="center" w:pos="4252"/>
        <w:tab w:val="right" w:pos="8504"/>
      </w:tabs>
    </w:pPr>
  </w:style>
  <w:style w:type="character" w:styleId="EncabezadoCar" w:customStyle="1">
    <w:name w:val="Encabezado Car"/>
    <w:link w:val="Encabezado"/>
    <w:uiPriority w:val="99"/>
    <w:semiHidden w:val="1"/>
    <w:rsid w:val="00F260D0"/>
    <w:rPr>
      <w:rFonts w:ascii="Times New Roman" w:cs="Times New Roman" w:eastAsia="Times New Roman" w:hAnsi="Times New Roman"/>
      <w:sz w:val="20"/>
      <w:szCs w:val="20"/>
      <w:lang w:val="en-US"/>
    </w:rPr>
  </w:style>
  <w:style w:type="paragraph" w:styleId="Piedepgina">
    <w:name w:val="footer"/>
    <w:basedOn w:val="Normal"/>
    <w:link w:val="PiedepginaCar"/>
    <w:uiPriority w:val="99"/>
    <w:semiHidden w:val="1"/>
    <w:unhideWhenUsed w:val="1"/>
    <w:rsid w:val="00F260D0"/>
    <w:pPr>
      <w:tabs>
        <w:tab w:val="center" w:pos="4252"/>
        <w:tab w:val="right" w:pos="8504"/>
      </w:tabs>
    </w:pPr>
  </w:style>
  <w:style w:type="character" w:styleId="PiedepginaCar" w:customStyle="1">
    <w:name w:val="Pie de página Car"/>
    <w:link w:val="Piedepgina"/>
    <w:uiPriority w:val="99"/>
    <w:semiHidden w:val="1"/>
    <w:rsid w:val="00F260D0"/>
    <w:rPr>
      <w:rFonts w:ascii="Times New Roman" w:cs="Times New Roman" w:eastAsia="Times New Roman" w:hAnsi="Times New Roman"/>
      <w:sz w:val="20"/>
      <w:szCs w:val="20"/>
      <w:lang w:val="en-US"/>
    </w:rPr>
  </w:style>
  <w:style w:type="character" w:styleId="TextCarCarCar" w:customStyle="1">
    <w:name w:val="Text Car Car Car"/>
    <w:link w:val="TextCarCar"/>
    <w:rsid w:val="00AB04BE"/>
    <w:rPr>
      <w:lang w:bidi="ar-SA" w:eastAsia="en-US" w:val="en-US"/>
    </w:rPr>
  </w:style>
  <w:style w:type="character" w:styleId="Mencinsinresolver">
    <w:name w:val="Unresolved Mention"/>
    <w:basedOn w:val="Fuentedeprrafopredeter"/>
    <w:uiPriority w:val="99"/>
    <w:semiHidden w:val="1"/>
    <w:unhideWhenUsed w:val="1"/>
    <w:rsid w:val="00016B6D"/>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ritannica.com/science/computer-science" TargetMode="External"/><Relationship Id="rId10" Type="http://schemas.microsoft.com/office/2011/relationships/commentsExtended" Target="commentsExtended.xml"/><Relationship Id="rId13" Type="http://schemas.openxmlformats.org/officeDocument/2006/relationships/hyperlink" Target="https://web.ua.es" TargetMode="External"/><Relationship Id="rId12" Type="http://schemas.openxmlformats.org/officeDocument/2006/relationships/hyperlink" Target="https://www.informador.mx/tecnologia/Alexa-Siri-y-Cortana-Por-que-los-asistentes-virtuales-tienen-voz-femenina-20211128-0059.html" TargetMode="External"/><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customXml" Target="../customXML/item1.xml"/><Relationship Id="rId15" Type="http://schemas.openxmlformats.org/officeDocument/2006/relationships/header" Target="header1.xml"/><Relationship Id="rId14" Type="http://schemas.openxmlformats.org/officeDocument/2006/relationships/hyperlink" Target="https://web.ua.es/es/ice/documentos/tutorial/material/listado-de-competencias.pdf" TargetMode="External"/><Relationship Id="rId5" Type="http://schemas.openxmlformats.org/officeDocument/2006/relationships/fontTable" Target="fontTable.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HAZbgYfLPODv8Q3e0nip8r4cpg==">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2021-12-05T04:57:00Z</dcterms:created>
  <dc:creator>PAPELES Y CORRUGADOS ANDINA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0x0101006704263559FC6548BD288283575EDAD8</vt:lpwstr>
  </property>
</Properties>
</file>