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018"/>
        <w:rPr/>
      </w:pPr>
      <w:r w:rsidDel="00000000" w:rsidR="00000000" w:rsidRPr="00000000">
        <w:rPr>
          <w:rtl w:val="0"/>
        </w:rPr>
        <w:t xml:space="preserve">¿Qué es la Ingeniería de Sistemas?</w:t>
      </w:r>
    </w:p>
    <w:p w:rsidR="00000000" w:rsidDel="00000000" w:rsidP="00000000" w:rsidRDefault="00000000" w:rsidRPr="00000000" w14:paraId="00000002">
      <w:pPr>
        <w:jc w:val="center"/>
        <w:rPr/>
      </w:pPr>
      <w:sdt>
        <w:sdtPr>
          <w:tag w:val="goog_rdk_1"/>
        </w:sdtPr>
        <w:sdtContent>
          <w:ins w:author="DANIEL TABORDA OBANDO" w:id="1" w:date="2022-01-18T16:52:45Z"/>
          <w:sdt>
            <w:sdtPr>
              <w:tag w:val="goog_rdk_2"/>
            </w:sdtPr>
            <w:sdtContent>
              <w:commentRangeStart w:id="0"/>
            </w:sdtContent>
          </w:sdt>
          <w:ins w:author="DANIEL TABORDA OBANDO" w:id="1" w:date="2022-01-18T16:52:45Z">
            <w:r w:rsidDel="00000000" w:rsidR="00000000" w:rsidRPr="00000000">
              <w:rPr>
                <w:rtl w:val="0"/>
              </w:rPr>
              <w:t xml:space="preserve">(mes y año)</w:t>
            </w:r>
          </w:ins>
        </w:sdtContent>
      </w:sdt>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before="121" w:lineRule="auto"/>
        <w:ind w:left="2018" w:right="2043" w:firstLine="0"/>
        <w:jc w:val="center"/>
        <w:rPr/>
      </w:pPr>
      <w:sdt>
        <w:sdtPr>
          <w:tag w:val="goog_rdk_3"/>
        </w:sdtPr>
        <w:sdtContent>
          <w:commentRangeStart w:id="1"/>
        </w:sdtContent>
      </w:sdt>
      <w:r w:rsidDel="00000000" w:rsidR="00000000" w:rsidRPr="00000000">
        <w:rPr>
          <w:rtl w:val="0"/>
        </w:rPr>
        <w:t xml:space="preserve">Daniel Cano Hernández</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spacing w:before="120" w:lineRule="auto"/>
        <w:ind w:left="2014" w:right="2043" w:firstLine="0"/>
        <w:jc w:val="center"/>
        <w:rPr>
          <w:i w:val="1"/>
          <w:sz w:val="20"/>
          <w:szCs w:val="20"/>
        </w:rPr>
      </w:pPr>
      <w:r w:rsidDel="00000000" w:rsidR="00000000" w:rsidRPr="00000000">
        <w:rPr>
          <w:i w:val="1"/>
          <w:sz w:val="20"/>
          <w:szCs w:val="20"/>
          <w:rtl w:val="0"/>
        </w:rPr>
        <w:t xml:space="preserve">Departamento de Ingeniería de Sistemas, Universidad de Antioquia</w:t>
      </w:r>
    </w:p>
    <w:p w:rsidR="00000000" w:rsidDel="00000000" w:rsidP="00000000" w:rsidRDefault="00000000" w:rsidRPr="00000000" w14:paraId="00000005">
      <w:pPr>
        <w:spacing w:before="119" w:lineRule="auto"/>
        <w:ind w:left="2016" w:right="2043" w:firstLine="0"/>
        <w:jc w:val="center"/>
        <w:rPr>
          <w:rFonts w:ascii="Courier New" w:cs="Courier New" w:eastAsia="Courier New" w:hAnsi="Courier New"/>
          <w:sz w:val="18"/>
          <w:szCs w:val="18"/>
        </w:rPr>
      </w:pPr>
      <w:hyperlink r:id="rId9">
        <w:r w:rsidDel="00000000" w:rsidR="00000000" w:rsidRPr="00000000">
          <w:rPr>
            <w:rFonts w:ascii="Courier New" w:cs="Courier New" w:eastAsia="Courier New" w:hAnsi="Courier New"/>
            <w:sz w:val="18"/>
            <w:szCs w:val="18"/>
            <w:rtl w:val="0"/>
          </w:rPr>
          <w:t xml:space="preserve">daniel.canoh@udea.edu.co</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headerReference r:id="rId10" w:type="default"/>
          <w:pgSz w:h="15840" w:w="12240" w:orient="portrait"/>
          <w:pgMar w:bottom="0" w:top="1020" w:left="740" w:right="720" w:header="720" w:footer="720"/>
          <w:pgNumType w:start="1"/>
          <w:sectPrChange w:author="DANIEL TABORDA OBANDO" w:id="0" w:date="2021-12-09T16:21:19Z">
            <w:sectPr w:rsidR="000000" w:rsidDel="000000" w:rsidRPr="000000" w:rsidSect="000000">
              <w:pgMar w:bottom="0" w:top="1020" w:left="740" w:right="720" w:header="720" w:footer="720"/>
              <w:pgNumType w:start="1"/>
              <w:pgSz w:h="15840" w:w="12240" w:orient="portrait"/>
            </w:sectPr>
          </w:sectPrChange>
        </w:sect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ind w:left="119" w:right="36" w:firstLine="0"/>
        <w:rPr>
          <w:b w:val="1"/>
          <w:sz w:val="18"/>
          <w:szCs w:val="18"/>
        </w:rPr>
      </w:pPr>
      <w:r w:rsidDel="00000000" w:rsidR="00000000" w:rsidRPr="00000000">
        <w:rPr>
          <w:b w:val="1"/>
          <w:sz w:val="18"/>
          <w:szCs w:val="18"/>
          <w:rtl w:val="0"/>
        </w:rPr>
        <w:t xml:space="preserve">Resumen</w:t>
      </w:r>
      <w:r w:rsidDel="00000000" w:rsidR="00000000" w:rsidRPr="00000000">
        <w:rPr>
          <w:sz w:val="20"/>
          <w:szCs w:val="20"/>
          <w:rtl w:val="0"/>
        </w:rPr>
        <w:t xml:space="preserve">—</w:t>
      </w:r>
      <w:sdt>
        <w:sdtPr>
          <w:tag w:val="goog_rdk_4"/>
        </w:sdtPr>
        <w:sdtContent>
          <w:commentRangeStart w:id="2"/>
        </w:sdtContent>
      </w:sdt>
      <w:r w:rsidDel="00000000" w:rsidR="00000000" w:rsidRPr="00000000">
        <w:rPr>
          <w:sz w:val="20"/>
          <w:szCs w:val="20"/>
          <w:rtl w:val="0"/>
        </w:rPr>
        <w:t xml:space="preserve"> </w:t>
      </w:r>
      <w:r w:rsidDel="00000000" w:rsidR="00000000" w:rsidRPr="00000000">
        <w:rPr>
          <w:b w:val="1"/>
          <w:sz w:val="18"/>
          <w:szCs w:val="18"/>
          <w:rtl w:val="0"/>
        </w:rPr>
        <w:t xml:space="preserve">La </w:t>
      </w:r>
      <w:sdt>
        <w:sdtPr>
          <w:tag w:val="goog_rdk_5"/>
        </w:sdtPr>
        <w:sdtContent>
          <w:ins w:author="DANIEL TABORDA OBANDO" w:id="2" w:date="2021-12-09T16:23:19Z">
            <w:r w:rsidDel="00000000" w:rsidR="00000000" w:rsidRPr="00000000">
              <w:rPr>
                <w:b w:val="1"/>
                <w:sz w:val="18"/>
                <w:szCs w:val="18"/>
                <w:rtl w:val="0"/>
              </w:rPr>
              <w:t xml:space="preserve">I</w:t>
            </w:r>
          </w:ins>
        </w:sdtContent>
      </w:sdt>
      <w:sdt>
        <w:sdtPr>
          <w:tag w:val="goog_rdk_6"/>
        </w:sdtPr>
        <w:sdtContent>
          <w:del w:author="DANIEL TABORDA OBANDO" w:id="2" w:date="2021-12-09T16:23:19Z">
            <w:r w:rsidDel="00000000" w:rsidR="00000000" w:rsidRPr="00000000">
              <w:rPr>
                <w:b w:val="1"/>
                <w:sz w:val="18"/>
                <w:szCs w:val="18"/>
                <w:rtl w:val="0"/>
              </w:rPr>
              <w:delText xml:space="preserve">i</w:delText>
            </w:r>
          </w:del>
        </w:sdtContent>
      </w:sdt>
      <w:r w:rsidDel="00000000" w:rsidR="00000000" w:rsidRPr="00000000">
        <w:rPr>
          <w:b w:val="1"/>
          <w:sz w:val="18"/>
          <w:szCs w:val="18"/>
          <w:rtl w:val="0"/>
        </w:rPr>
        <w:t xml:space="preserve">ngeniería de </w:t>
      </w:r>
      <w:sdt>
        <w:sdtPr>
          <w:tag w:val="goog_rdk_7"/>
        </w:sdtPr>
        <w:sdtContent>
          <w:del w:author="DANIEL TABORDA OBANDO" w:id="3" w:date="2021-12-09T16:23:22Z">
            <w:r w:rsidDel="00000000" w:rsidR="00000000" w:rsidRPr="00000000">
              <w:rPr>
                <w:b w:val="1"/>
                <w:sz w:val="18"/>
                <w:szCs w:val="18"/>
                <w:rtl w:val="0"/>
              </w:rPr>
              <w:delText xml:space="preserve">s</w:delText>
            </w:r>
          </w:del>
        </w:sdtContent>
      </w:sdt>
      <w:sdt>
        <w:sdtPr>
          <w:tag w:val="goog_rdk_8"/>
        </w:sdtPr>
        <w:sdtContent>
          <w:ins w:author="DANIEL TABORDA OBANDO" w:id="3" w:date="2021-12-09T16:23:22Z">
            <w:r w:rsidDel="00000000" w:rsidR="00000000" w:rsidRPr="00000000">
              <w:rPr>
                <w:b w:val="1"/>
                <w:sz w:val="18"/>
                <w:szCs w:val="18"/>
                <w:rtl w:val="0"/>
              </w:rPr>
              <w:t xml:space="preserve">S</w:t>
            </w:r>
          </w:ins>
        </w:sdtContent>
      </w:sdt>
      <w:r w:rsidDel="00000000" w:rsidR="00000000" w:rsidRPr="00000000">
        <w:rPr>
          <w:b w:val="1"/>
          <w:sz w:val="18"/>
          <w:szCs w:val="18"/>
          <w:rtl w:val="0"/>
        </w:rPr>
        <w:t xml:space="preserve">istemas es una de las ramas de la ingeniería que está altamente relacionada con el uso de la </w:t>
      </w:r>
      <w:commentRangeEnd w:id="2"/>
      <w:r w:rsidDel="00000000" w:rsidR="00000000" w:rsidRPr="00000000">
        <w:commentReference w:id="2"/>
      </w:r>
      <w:r w:rsidDel="00000000" w:rsidR="00000000" w:rsidRPr="00000000">
        <w:rPr>
          <w:b w:val="1"/>
          <w:sz w:val="18"/>
          <w:szCs w:val="18"/>
          <w:rtl w:val="0"/>
        </w:rPr>
        <w:t xml:space="preserve">tecnología para resolver problemas. Con un gran número de áreas de estudio, es una de las </w:t>
      </w:r>
      <w:sdt>
        <w:sdtPr>
          <w:tag w:val="goog_rdk_9"/>
        </w:sdtPr>
        <w:sdtContent>
          <w:ins w:author="DANIEL TABORDA OBANDO" w:id="4" w:date="2021-12-09T16:23:34Z">
            <w:r w:rsidDel="00000000" w:rsidR="00000000" w:rsidRPr="00000000">
              <w:rPr>
                <w:b w:val="1"/>
                <w:sz w:val="18"/>
                <w:szCs w:val="18"/>
                <w:rtl w:val="0"/>
              </w:rPr>
              <w:t xml:space="preserve">ingenierías</w:t>
            </w:r>
          </w:ins>
        </w:sdtContent>
      </w:sdt>
      <w:sdt>
        <w:sdtPr>
          <w:tag w:val="goog_rdk_10"/>
        </w:sdtPr>
        <w:sdtContent>
          <w:del w:author="DANIEL TABORDA OBANDO" w:id="4" w:date="2021-12-09T16:23:34Z">
            <w:r w:rsidDel="00000000" w:rsidR="00000000" w:rsidRPr="00000000">
              <w:rPr>
                <w:b w:val="1"/>
                <w:sz w:val="18"/>
                <w:szCs w:val="18"/>
                <w:rtl w:val="0"/>
              </w:rPr>
              <w:delText xml:space="preserve">ingenieras</w:delText>
            </w:r>
          </w:del>
        </w:sdtContent>
      </w:sdt>
      <w:r w:rsidDel="00000000" w:rsidR="00000000" w:rsidRPr="00000000">
        <w:rPr>
          <w:b w:val="1"/>
          <w:sz w:val="18"/>
          <w:szCs w:val="18"/>
          <w:rtl w:val="0"/>
        </w:rPr>
        <w:t xml:space="preserve"> más importantes en la actualidad debido a los aportes que hace para automatizar tareas que realizamos diariamente por medio de aplicaciones, trabajar con grandes cantidades de información utilizando las diferentes herramientas tecnológicas que existen, entre muchas otras razones que hacen que los ingenieros de sistemas sean profesionales muy solicitados en todas las empresas.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66" w:lineRule="auto"/>
        <w:ind w:left="119" w:right="36" w:firstLine="0"/>
        <w:rPr>
          <w:b w:val="1"/>
          <w:sz w:val="18"/>
          <w:szCs w:val="18"/>
        </w:rPr>
      </w:pPr>
      <w:r w:rsidDel="00000000" w:rsidR="00000000" w:rsidRPr="00000000">
        <w:rPr>
          <w:b w:val="1"/>
          <w:sz w:val="18"/>
          <w:szCs w:val="18"/>
          <w:rtl w:val="0"/>
        </w:rPr>
        <w:t xml:space="preserve">PALABRAS CLAVE: ingeniería, automatización, software, sociedad</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280"/>
        </w:tabs>
        <w:spacing w:after="0" w:before="172" w:line="240" w:lineRule="auto"/>
        <w:ind w:left="2279" w:right="0" w:hanging="291.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 el constante avance y la aparición de nuevas tecnologías en la actualidad, la ingeniería de sistemas se ha posicionado como una de las carreras más demandadas del mercado laboral. Cada año se abren miles de puestos para ingenieros de sistemas en las empresas con salarios que suelen estar por encima del promedio, esto es algo normal si se tiene en cuenta que desde hace algún tiempo se viene presentando un déficit de estos profesionales en Colombia y en muchas partes del mundo. Esta ingeniería nos permite adquirir conocimientos en muchas áreas que no solo nos sirven para mejorar nuestra calidad de vida, sino que también, nos permite ver el mundo de una manera distinta, pensar y actuar de una manera más razonable y lógica ante diferentes problemas que se puedan presentar y hacer grandes aportes a la sociedad. [1]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80"/>
        </w:tabs>
        <w:spacing w:after="0" w:before="0" w:line="240" w:lineRule="auto"/>
        <w:ind w:left="1679" w:right="0" w:hanging="291.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ÁREAS DE ESTUDIO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a diferencia de otros programas </w:t>
      </w:r>
      <w:sdt>
        <w:sdtPr>
          <w:tag w:val="goog_rdk_11"/>
        </w:sdtPr>
        <w:sdtContent>
          <w:ins w:author="DANIEL TABORDA OBANDO" w:id="5" w:date="2021-12-09T16:25: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académicos, ofrece</w:t>
            </w:r>
          </w:ins>
        </w:sdtContent>
      </w:sdt>
      <w:sdt>
        <w:sdtPr>
          <w:tag w:val="goog_rdk_12"/>
        </w:sdtPr>
        <w:sdtContent>
          <w:del w:author="DANIEL TABORDA OBANDO" w:id="5" w:date="2021-12-09T16:25: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académicos ofrece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gran número de áreas en las que se puede especializar un profesional. Esta cuenta con un amplio campo laboral que va desde desarrollo de software (aplicaciones web, móviles, de escritorio, etc.), seguridad informática, diseño de bases datos, inteligencia artificial, entre otras. [2]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mi opinión, las áreas que más me interesan y considero mejores son el desarrollo de software y la implementación de bases de datos. Son campos de acción en los que puedes adquirir conocimientos para crear aplicaciones maravillosas utilizando los diferentes lenguajes de programación, que ayudan a que a las personas se les facilite la realización de muchas de las actividades que hacen cotidianamente.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Actualmente estamos en una época donde la mayoría de las actividades que realizamos frecuentemente como administrar una cuenta bancaria, solicitar citas en diferentes entidades, estudiar, trabajar, etc.</w:t>
      </w:r>
      <w:sdt>
        <w:sdtPr>
          <w:tag w:val="goog_rdk_13"/>
        </w:sdtPr>
        <w:sdtContent>
          <w:ins w:author="DANIEL TABORDA OBANDO" w:id="6" w:date="2021-12-09T16:28: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hacen por medio de internet utilizando diferentes aplicaciones. Si tenemos en cuenta lo anterior, y también que la tecnología avanza cada vez más y las aplicaciones están hechas para hacernos la vida un poco más fácil, pues hoy en día sería impensable vivir sin tecnología</w:t>
      </w:r>
      <w:sdt>
        <w:sdtPr>
          <w:tag w:val="goog_rdk_14"/>
        </w:sdtPr>
        <w:sdtContent>
          <w:ins w:author="DANIEL TABORDA OBANDO" w:id="7" w:date="2021-12-09T16:29: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15"/>
        </w:sdtPr>
        <w:sdtContent>
          <w:del w:author="DANIEL TABORDA OBANDO" w:id="7" w:date="2021-12-09T16:29: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16"/>
        </w:sdtPr>
        <w:sdtContent>
          <w:ins w:author="DANIEL TABORDA OBANDO" w:id="8" w:date="2021-12-09T16:29: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ins>
        </w:sdtContent>
      </w:sdt>
      <w:sdt>
        <w:sdtPr>
          <w:tag w:val="goog_rdk_17"/>
        </w:sdtPr>
        <w:sdtContent>
          <w:del w:author="DANIEL TABORDA OBANDO" w:id="8" w:date="2021-12-09T16:29: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w:delText>
            </w:r>
          </w:del>
        </w:sdtContent>
      </w:sdt>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futuro estas dos líneas de estudio tendrán mucho más valor del que tienen ahora y tendrán un gran impacto en la sociedad debido a que el software seguirá siendo parte de la vida de las personas y este debe estar en constante evolución. [3]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17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III.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19" w:right="137"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principal habilidad que resalto es la de aprender cosas nuevas con bastante facilidad, especialmente si es algo relacionado con programación o tecnología en general. También</w:t>
      </w:r>
      <w:sdt>
        <w:sdtPr>
          <w:tag w:val="goog_rdk_18"/>
        </w:sdtPr>
        <w:sdtContent>
          <w:del w:author="DANIEL TABORDA OBANDO" w:id="9" w:date="2021-12-09T16:30: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soy bueno programando, considero que tengo un buen pensamiento crítico-lógico que no solo aplico a la hora de estudiar y practicar programación, sino que también me sirve para tomar mejores decisiones en mi día a día. Considero que soy una persona organizada a la hora de realizar cualquier tarea que se me asigne, creativa en los momentos que se requiere y siempre que hay un objetivo que cumplir me enfoco en </w:t>
      </w:r>
      <w:sdt>
        <w:sdtPr>
          <w:tag w:val="goog_rdk_19"/>
        </w:sdtPr>
        <w:sdtContent>
          <w:ins w:author="DANIEL TABORDA OBANDO" w:id="10" w:date="2021-12-09T16:30: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 hasta</w:t>
            </w:r>
          </w:ins>
        </w:sdtContent>
      </w:sdt>
      <w:sdt>
        <w:sdtPr>
          <w:tag w:val="goog_rdk_20"/>
        </w:sdtPr>
        <w:sdtContent>
          <w:del w:author="DANIEL TABORDA OBANDO" w:id="10" w:date="2021-12-09T16:30: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el hasta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lograrlo.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9" w:right="137"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Entre las falencias que tengo resalto especialmente la comunicación, me cuesta bastante comunicar mis ideas y esto conlleva a otra falencia que es el trabajo en equipo, me suele costar un poco en ocasiones trabajar con otras personas, pero, es algo que trato de mejorar constantemente, puesto que, soy consciente de que es una competencia bastante importante. Por último, otra de las falencias que tengo es la administración del tiempo, esto debido a que se me suele dificultar en ocasiones organizar bien mi tiempo con el fin de que se me facilite la realización de tareas que tenga pendientes.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52"/>
        </w:tabs>
        <w:spacing w:after="0" w:before="0" w:line="240" w:lineRule="auto"/>
        <w:ind w:left="2152" w:right="0" w:hanging="290.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35" w:right="100" w:firstLine="3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ruta de formación que pienso seguir en mis años de universidad es la de ingeniería de software. Actualmente mi sueño y objetivo es poder trabajar en alguna empresa reconocida en el área de la tecnología como un desarrollador de aplicaciones, y de esta forma </w:t>
      </w:r>
      <w:sdt>
        <w:sdtPr>
          <w:tag w:val="goog_rdk_21"/>
        </w:sdtPr>
        <w:sdtContent>
          <w:ins w:author="DANIEL TABORDA OBANDO" w:id="11" w:date="2021-12-09T16:31: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aportar a</w:t>
            </w:r>
          </w:ins>
        </w:sdtContent>
      </w:sdt>
      <w:sdt>
        <w:sdtPr>
          <w:tag w:val="goog_rdk_22"/>
        </w:sdtPr>
        <w:sdtContent>
          <w:del w:author="DANIEL TABORDA OBANDO" w:id="11" w:date="2021-12-09T16:31: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aportarle 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sociedad algo positivo con mis conocimientos, así que, para lograrlo, aparte de estudiar y trabajar mucho de manera autodidacta, considero que esta es la ruta que más me acercará a mi objetivo.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2159" w:right="730" w:hanging="288.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ES SER UN BUEN INGENIERO DE SISTEMAS?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35" w:right="9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0" w:top="1020" w:left="740" w:right="720" w:header="720" w:footer="720"/>
          <w:cols w:equalWidth="0" w:num="2">
            <w:col w:space="75" w:w="5352.5"/>
            <w:col w:space="0" w:w="5352.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mi opinión, un buen ingeniero de sistemas es aquel que no solo tiene bastantes conocimientos técnicos en el área en que se desempeñe, sino que también posee habilidades y competencias importantes como lo son el trabajo en equipo, pensamiento crítico, capacidad de tomar decisiones y dirigir, </w:t>
      </w:r>
      <w:sdt>
        <w:sdtPr>
          <w:tag w:val="goog_rdk_23"/>
        </w:sdtPr>
        <w:sdtContent>
          <w:ins w:author="DANIEL TABORDA OBANDO" w:id="12" w:date="2021-12-09T16:33: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también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buena comunicación con sus compañeros, y lo más importante, es aquel que usa sus conocimientos para el bien de la sociedad.</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280"/>
        </w:tabs>
        <w:spacing w:after="0" w:before="79" w:line="240" w:lineRule="auto"/>
        <w:ind w:left="2279" w:right="0" w:hanging="28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5475" w:firstLine="587.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conclusión general, puedo </w:t>
      </w:r>
      <w:sdt>
        <w:sdtPr>
          <w:tag w:val="goog_rdk_24"/>
        </w:sdtPr>
        <w:sdtContent>
          <w:ins w:author="DANIEL TABORDA OBANDO" w:id="13" w:date="2021-12-09T16:33: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decir </w:t>
            </w:r>
          </w:ins>
        </w:sdtContent>
      </w:sdt>
      <w:sdt>
        <w:sdtPr>
          <w:tag w:val="goog_rdk_25"/>
        </w:sdtPr>
        <w:sdtContent>
          <w:del w:author="DANIEL TABORDA OBANDO" w:id="13" w:date="2021-12-09T16:33: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mencionar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la ingeniería de sistemas es uno de los mejores programas académicos si lo que se busca es aportar algo positivo a la sociedad por medio de la tecnología. Es una carrera que brinda excelentes oportunidades profesionales y permite aportar de manera significativa en la construcción del futuro que todos soñamos, siempre que se obre de manera ética.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5476" w:firstLine="587.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conclusión personal, soy consciente de que soy una persona que tiene habilidades importantes que pueden ser de utilidad en el futuro, así como también tengo muchas falencias en las que debo trabajar constantemente y de esta forma lograr ser el profesional que quiero.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before="159" w:lineRule="auto"/>
        <w:ind w:left="2137" w:firstLine="0"/>
        <w:rPr>
          <w:sz w:val="16"/>
          <w:szCs w:val="16"/>
        </w:rPr>
      </w:pPr>
      <w:r w:rsidDel="00000000" w:rsidR="00000000" w:rsidRPr="00000000">
        <w:rPr>
          <w:sz w:val="20"/>
          <w:szCs w:val="20"/>
          <w:rtl w:val="0"/>
        </w:rPr>
        <w:t xml:space="preserve">R</w:t>
      </w:r>
      <w:r w:rsidDel="00000000" w:rsidR="00000000" w:rsidRPr="00000000">
        <w:rPr>
          <w:sz w:val="16"/>
          <w:szCs w:val="16"/>
          <w:rtl w:val="0"/>
        </w:rPr>
        <w:t xml:space="preserve">EFERENCIAS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1"/>
          <w:tab w:val="left" w:pos="672"/>
          <w:tab w:val="left" w:pos="1776"/>
          <w:tab w:val="left" w:pos="3433"/>
          <w:tab w:val="left" w:pos="5151"/>
        </w:tabs>
        <w:spacing w:after="0" w:before="62" w:line="240" w:lineRule="auto"/>
        <w:ind w:left="671" w:right="5473" w:hanging="43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Tadeo. (10 de marzo de 2020). ¿Hay déficit de ingenieros de sistemas en</w:t>
        <w:tab/>
        <w:t xml:space="preserve">Colombia?</w:t>
        <w:tab/>
        <w:t xml:space="preserve">Recuperado</w:t>
        <w:tab/>
        <w:t xml:space="preserve">de https:/</w:t>
      </w:r>
      <w:hyperlink r:id="rId1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/www.utadeo.edu.co/es/noticia/utadeo-en-los-</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medios/home/1/hay-deficit-de-ingenieros-de-sistemas-en-colombia- responde-el-profesor-edgar-ruiz</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1"/>
          <w:tab w:val="left" w:pos="672"/>
          <w:tab w:val="left" w:pos="1872"/>
          <w:tab w:val="left" w:pos="2559"/>
          <w:tab w:val="left" w:pos="3695"/>
          <w:tab w:val="left" w:pos="4995"/>
        </w:tabs>
        <w:spacing w:after="0" w:before="2" w:line="240" w:lineRule="auto"/>
        <w:ind w:left="671" w:right="5632" w:hanging="43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Universia. (28 de marzo de 2020).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Por qué especializarse en Ingeniería</w:t>
        <w:tab/>
        <w:t xml:space="preserve">de</w:t>
        <w:tab/>
        <w:t xml:space="preserve">Sistemas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tab/>
        <w:t xml:space="preserve">Recuperado</w:t>
        <w:tab/>
        <w:t xml:space="preserve">de https:/</w:t>
      </w:r>
      <w:hyperlink r:id="rId12">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/www.universia.net/co/actualidad/orientacion-academica/que-</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especializarse-ingenieria-sistemas-1143711.html</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1"/>
          <w:tab w:val="left" w:pos="672"/>
          <w:tab w:val="left" w:pos="1290"/>
          <w:tab w:val="left" w:pos="1577"/>
          <w:tab w:val="left" w:pos="1935"/>
          <w:tab w:val="left" w:pos="2669"/>
          <w:tab w:val="left" w:pos="3037"/>
          <w:tab w:val="left" w:pos="3370"/>
          <w:tab w:val="left" w:pos="4019"/>
          <w:tab w:val="left" w:pos="4998"/>
        </w:tabs>
        <w:spacing w:after="0" w:before="0" w:line="240" w:lineRule="auto"/>
        <w:ind w:left="671" w:right="5629" w:hanging="43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Globalbit. (20 de julio de 2019).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El alcance del software en el mundo actual</w:t>
        <w:tab/>
        <w:t xml:space="preserve">y</w:t>
        <w:tab/>
        <w:t xml:space="preserve">su</w:t>
        <w:tab/>
        <w:t xml:space="preserve">impacto</w:t>
        <w:tab/>
        <w:t xml:space="preserve">en</w:t>
        <w:tab/>
        <w:t xml:space="preserve">el</w:t>
        <w:tab/>
        <w:t xml:space="preserve">futuro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tab/>
        <w:t xml:space="preserve">Recuperado</w:t>
        <w:tab/>
        <w:t xml:space="preserve">de https:/</w:t>
      </w:r>
      <w:hyperlink r:id="rId1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/www.globalbit.co/2019/07/20/el-alcance-del-software-en-el-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mundo-actual-y-su-impacto-en-el-futuro</w:t>
      </w:r>
      <w:r w:rsidDel="00000000" w:rsidR="00000000" w:rsidRPr="00000000">
        <w:rPr>
          <w:rtl w:val="0"/>
        </w:rPr>
      </w:r>
    </w:p>
    <w:sectPr>
      <w:type w:val="nextPage"/>
      <w:pgSz w:h="15840" w:w="12240" w:orient="portrait"/>
      <w:pgMar w:bottom="280" w:top="920" w:left="740" w:right="7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0" w:date="2022-01-18T16:53:03Z">
    <w:sdt>
      <w:sdtPr>
        <w:tag w:val="goog_rdk_30"/>
      </w:sdtPr>
      <w:sdtContent>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4" w:date="2021-12-09T16:21:19Z"/>
              <w:rFonts w:ascii="Arial" w:cs="Arial" w:eastAsia="Arial" w:hAnsi="Arial"/>
              <w:b w:val="0"/>
              <w:i w:val="0"/>
              <w:smallCaps w:val="0"/>
              <w:strike w:val="0"/>
              <w:color w:val="000000"/>
              <w:sz w:val="22"/>
              <w:szCs w:val="22"/>
              <w:u w:val="none"/>
              <w:shd w:fill="auto" w:val="clear"/>
              <w:vertAlign w:val="baseline"/>
            </w:rPr>
          </w:pPr>
          <w:sdt>
            <w:sdtPr>
              <w:tag w:val="goog_rdk_29"/>
            </w:sdtPr>
            <w:sdtContent>
              <w:ins w:author="DANIEL TABORDA OBANDO" w:id="14" w:date="2021-12-09T16:21:1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tamaño 24</w:t>
                </w:r>
              </w:ins>
            </w:sdtContent>
          </w:sdt>
        </w:p>
      </w:sdtContent>
    </w:sdt>
  </w:comment>
  <w:comment w:author="DANIEL TABORDA OBANDO" w:id="2" w:date="2021-12-09T16:24:14Z">
    <w:sdt>
      <w:sdtPr>
        <w:tag w:val="goog_rdk_32"/>
      </w:sdtPr>
      <w:sdtConten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4" w:date="2021-12-09T16:21:19Z"/>
              <w:rFonts w:ascii="Arial" w:cs="Arial" w:eastAsia="Arial" w:hAnsi="Arial"/>
              <w:b w:val="0"/>
              <w:i w:val="0"/>
              <w:smallCaps w:val="0"/>
              <w:strike w:val="0"/>
              <w:color w:val="000000"/>
              <w:sz w:val="22"/>
              <w:szCs w:val="22"/>
              <w:u w:val="none"/>
              <w:shd w:fill="auto" w:val="clear"/>
              <w:vertAlign w:val="baseline"/>
            </w:rPr>
          </w:pPr>
          <w:sdt>
            <w:sdtPr>
              <w:tag w:val="goog_rdk_31"/>
            </w:sdtPr>
            <w:sdtContent>
              <w:ins w:author="DANIEL TABORDA OBANDO" w:id="14" w:date="2021-12-09T16:21:1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ins>
            </w:sdtContent>
          </w:sdt>
        </w:p>
      </w:sdtContent>
    </w:sdt>
  </w:comment>
  <w:comment w:author="DANIEL TABORDA OBANDO" w:id="1" w:date="2022-01-18T16:53:18Z">
    <w:sdt>
      <w:sdtPr>
        <w:tag w:val="goog_rdk_34"/>
      </w:sdtPr>
      <w:sdtConten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4" w:date="2021-12-09T16:21:19Z"/>
              <w:rFonts w:ascii="Arial" w:cs="Arial" w:eastAsia="Arial" w:hAnsi="Arial"/>
              <w:b w:val="0"/>
              <w:i w:val="0"/>
              <w:smallCaps w:val="0"/>
              <w:strike w:val="0"/>
              <w:color w:val="000000"/>
              <w:sz w:val="22"/>
              <w:szCs w:val="22"/>
              <w:u w:val="none"/>
              <w:shd w:fill="auto" w:val="clear"/>
              <w:vertAlign w:val="baseline"/>
            </w:rPr>
          </w:pPr>
          <w:sdt>
            <w:sdtPr>
              <w:tag w:val="goog_rdk_33"/>
            </w:sdtPr>
            <w:sdtContent>
              <w:ins w:author="DANIEL TABORDA OBANDO" w:id="14" w:date="2021-12-09T16:21:1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Apellido seguido de coma y nombres</w:t>
                </w:r>
              </w:ins>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C" w15:done="0"/>
  <w15:commentEx w15:paraId="0000002D" w15:done="0"/>
  <w15:commentEx w15:paraId="000000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8"/>
    </w:sdtPr>
    <w:sdtContent>
      <w:p w:rsidR="00000000" w:rsidDel="00000000" w:rsidP="00000000" w:rsidRDefault="00000000" w:rsidRPr="00000000" w14:paraId="0000002B">
        <w:pPr>
          <w:rPr>
            <w:ins w:author="DANIEL TABORDA OBANDO" w:id="14" w:date="2021-12-09T16:21:19Z"/>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27"/>
          </w:sdtPr>
          <w:sdtContent>
            <w:ins w:author="DANIEL TABORDA OBANDO" w:id="14" w:date="2021-12-09T16:21:19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Cédula del autor y paginación del texto</w:t>
              </w:r>
            </w:ins>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71" w:hanging="435.00000000000006"/>
      </w:pPr>
      <w:rPr>
        <w:rFonts w:ascii="Times New Roman" w:cs="Times New Roman" w:eastAsia="Times New Roman" w:hAnsi="Times New Roman"/>
        <w:sz w:val="16"/>
        <w:szCs w:val="16"/>
      </w:rPr>
    </w:lvl>
    <w:lvl w:ilvl="1">
      <w:start w:val="1"/>
      <w:numFmt w:val="bullet"/>
      <w:lvlText w:val="•"/>
      <w:lvlJc w:val="left"/>
      <w:pPr>
        <w:ind w:left="1690" w:hanging="435"/>
      </w:pPr>
      <w:rPr/>
    </w:lvl>
    <w:lvl w:ilvl="2">
      <w:start w:val="1"/>
      <w:numFmt w:val="bullet"/>
      <w:lvlText w:val="•"/>
      <w:lvlJc w:val="left"/>
      <w:pPr>
        <w:ind w:left="2700" w:hanging="435"/>
      </w:pPr>
      <w:rPr/>
    </w:lvl>
    <w:lvl w:ilvl="3">
      <w:start w:val="1"/>
      <w:numFmt w:val="bullet"/>
      <w:lvlText w:val="•"/>
      <w:lvlJc w:val="left"/>
      <w:pPr>
        <w:ind w:left="3710" w:hanging="435"/>
      </w:pPr>
      <w:rPr/>
    </w:lvl>
    <w:lvl w:ilvl="4">
      <w:start w:val="1"/>
      <w:numFmt w:val="bullet"/>
      <w:lvlText w:val="•"/>
      <w:lvlJc w:val="left"/>
      <w:pPr>
        <w:ind w:left="4720" w:hanging="435"/>
      </w:pPr>
      <w:rPr/>
    </w:lvl>
    <w:lvl w:ilvl="5">
      <w:start w:val="1"/>
      <w:numFmt w:val="bullet"/>
      <w:lvlText w:val="•"/>
      <w:lvlJc w:val="left"/>
      <w:pPr>
        <w:ind w:left="5730" w:hanging="435"/>
      </w:pPr>
      <w:rPr/>
    </w:lvl>
    <w:lvl w:ilvl="6">
      <w:start w:val="1"/>
      <w:numFmt w:val="bullet"/>
      <w:lvlText w:val="•"/>
      <w:lvlJc w:val="left"/>
      <w:pPr>
        <w:ind w:left="6740" w:hanging="435"/>
      </w:pPr>
      <w:rPr/>
    </w:lvl>
    <w:lvl w:ilvl="7">
      <w:start w:val="1"/>
      <w:numFmt w:val="bullet"/>
      <w:lvlText w:val="•"/>
      <w:lvlJc w:val="left"/>
      <w:pPr>
        <w:ind w:left="7750" w:hanging="435"/>
      </w:pPr>
      <w:rPr/>
    </w:lvl>
    <w:lvl w:ilvl="8">
      <w:start w:val="1"/>
      <w:numFmt w:val="bullet"/>
      <w:lvlText w:val="•"/>
      <w:lvlJc w:val="left"/>
      <w:pPr>
        <w:ind w:left="8760" w:hanging="435"/>
      </w:pPr>
      <w:rPr/>
    </w:lvl>
  </w:abstractNum>
  <w:abstractNum w:abstractNumId="2">
    <w:lvl w:ilvl="0">
      <w:start w:val="1"/>
      <w:numFmt w:val="upperRoman"/>
      <w:lvlText w:val="%1."/>
      <w:lvlJc w:val="left"/>
      <w:pPr>
        <w:ind w:left="2279" w:hanging="291"/>
      </w:pPr>
      <w:rPr>
        <w:rFonts w:ascii="Times New Roman" w:cs="Times New Roman" w:eastAsia="Times New Roman" w:hAnsi="Times New Roman"/>
        <w:sz w:val="20"/>
        <w:szCs w:val="20"/>
      </w:rPr>
    </w:lvl>
    <w:lvl w:ilvl="1">
      <w:start w:val="1"/>
      <w:numFmt w:val="bullet"/>
      <w:lvlText w:val="•"/>
      <w:lvlJc w:val="left"/>
      <w:pPr>
        <w:ind w:left="2582" w:hanging="291"/>
      </w:pPr>
      <w:rPr/>
    </w:lvl>
    <w:lvl w:ilvl="2">
      <w:start w:val="1"/>
      <w:numFmt w:val="bullet"/>
      <w:lvlText w:val="•"/>
      <w:lvlJc w:val="left"/>
      <w:pPr>
        <w:ind w:left="2884" w:hanging="291.00000000000045"/>
      </w:pPr>
      <w:rPr/>
    </w:lvl>
    <w:lvl w:ilvl="3">
      <w:start w:val="1"/>
      <w:numFmt w:val="bullet"/>
      <w:lvlText w:val="•"/>
      <w:lvlJc w:val="left"/>
      <w:pPr>
        <w:ind w:left="3187" w:hanging="291.00000000000045"/>
      </w:pPr>
      <w:rPr/>
    </w:lvl>
    <w:lvl w:ilvl="4">
      <w:start w:val="1"/>
      <w:numFmt w:val="bullet"/>
      <w:lvlText w:val="•"/>
      <w:lvlJc w:val="left"/>
      <w:pPr>
        <w:ind w:left="3489" w:hanging="291.00000000000045"/>
      </w:pPr>
      <w:rPr/>
    </w:lvl>
    <w:lvl w:ilvl="5">
      <w:start w:val="1"/>
      <w:numFmt w:val="bullet"/>
      <w:lvlText w:val="•"/>
      <w:lvlJc w:val="left"/>
      <w:pPr>
        <w:ind w:left="3792" w:hanging="291.00000000000045"/>
      </w:pPr>
      <w:rPr/>
    </w:lvl>
    <w:lvl w:ilvl="6">
      <w:start w:val="1"/>
      <w:numFmt w:val="bullet"/>
      <w:lvlText w:val="•"/>
      <w:lvlJc w:val="left"/>
      <w:pPr>
        <w:ind w:left="4094" w:hanging="291.00000000000045"/>
      </w:pPr>
      <w:rPr/>
    </w:lvl>
    <w:lvl w:ilvl="7">
      <w:start w:val="1"/>
      <w:numFmt w:val="bullet"/>
      <w:lvlText w:val="•"/>
      <w:lvlJc w:val="left"/>
      <w:pPr>
        <w:ind w:left="4397" w:hanging="291"/>
      </w:pPr>
      <w:rPr/>
    </w:lvl>
    <w:lvl w:ilvl="8">
      <w:start w:val="1"/>
      <w:numFmt w:val="bullet"/>
      <w:lvlText w:val="•"/>
      <w:lvlJc w:val="left"/>
      <w:pPr>
        <w:ind w:left="4699" w:hanging="2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3" w:lineRule="auto"/>
      <w:ind w:left="2018" w:right="2043"/>
      <w:jc w:val="center"/>
    </w:pPr>
    <w:rPr>
      <w:sz w:val="48"/>
      <w:szCs w:val="48"/>
    </w:rPr>
  </w:style>
  <w:style w:type="paragraph" w:styleId="Normal" w:default="1">
    <w:name w:val="Normal"/>
    <w:qFormat w:val="1"/>
    <w:rPr>
      <w:rFonts w:ascii="Times New Roman" w:cs="Times New Roman" w:eastAsia="Times New Roman" w:hAnsi="Times New Roman"/>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0"/>
      <w:szCs w:val="20"/>
    </w:rPr>
  </w:style>
  <w:style w:type="paragraph" w:styleId="Ttulo">
    <w:name w:val="Title"/>
    <w:basedOn w:val="Normal"/>
    <w:uiPriority w:val="10"/>
    <w:qFormat w:val="1"/>
    <w:pPr>
      <w:spacing w:before="53"/>
      <w:ind w:left="2018" w:right="2043"/>
      <w:jc w:val="center"/>
    </w:pPr>
    <w:rPr>
      <w:sz w:val="48"/>
      <w:szCs w:val="48"/>
    </w:rPr>
  </w:style>
  <w:style w:type="paragraph" w:styleId="Prrafodelista">
    <w:name w:val="List Paragraph"/>
    <w:basedOn w:val="Normal"/>
    <w:uiPriority w:val="1"/>
    <w:qFormat w:val="1"/>
    <w:pPr>
      <w:ind w:left="671" w:hanging="432"/>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utadeo.edu.co/es/noticia/utadeo-en-los-" TargetMode="External"/><Relationship Id="rId10" Type="http://schemas.openxmlformats.org/officeDocument/2006/relationships/header" Target="header1.xml"/><Relationship Id="rId13" Type="http://schemas.openxmlformats.org/officeDocument/2006/relationships/hyperlink" Target="http://www.globalbit.co/2019/07/20/el-alcance-del-software-en-el-" TargetMode="External"/><Relationship Id="rId12" Type="http://schemas.openxmlformats.org/officeDocument/2006/relationships/hyperlink" Target="http://www.universia.net/co/actualidad/orientacion-academica/q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daniel.canoh@udea.edu.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Prpg0IqgTwt16ZPr8qXdDpGd3Q==">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2021-12-04T22:46:00Z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LastSaved">
    <vt:filetime>2021-12-04T00:00:00Z</vt:filetime>
  </property>
</Properties>
</file>