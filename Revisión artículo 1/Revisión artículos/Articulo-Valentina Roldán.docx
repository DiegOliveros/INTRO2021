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color w:val="000000"/>
        </w:rPr>
      </w:pPr>
      <w:sdt>
        <w:sdtPr>
          <w:tag w:val="goog_rdk_0"/>
        </w:sdtPr>
        <w:sdtContent>
          <w:commentRangeStart w:id="0"/>
        </w:sdtContent>
      </w:sdt>
      <w:r w:rsidDel="00000000" w:rsidR="00000000" w:rsidRPr="00000000">
        <w:rPr>
          <w:rFonts w:ascii="Courier New" w:cs="Courier New" w:eastAsia="Courier New" w:hAnsi="Courier New"/>
          <w:color w:val="000000"/>
          <w:rtl w:val="0"/>
        </w:rPr>
        <w:t xml:space="preserve">Valentina Roldán Preciado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05">
          <w:pPr>
            <w:pStyle w:val="Title"/>
            <w:jc w:val="center"/>
            <w:rPr>
              <w:ins w:author="DANIEL TABORDA OBANDO" w:id="0" w:date="2022-01-18T16:50:28Z"/>
              <w:rFonts w:ascii="Times New Roman" w:cs="Times New Roman" w:eastAsia="Times New Roman" w:hAnsi="Times New Roman"/>
              <w:smallCaps w:val="0"/>
              <w:color w:val="000000"/>
              <w:sz w:val="48"/>
              <w:szCs w:val="48"/>
            </w:rPr>
          </w:pPr>
          <w:r w:rsidDel="00000000" w:rsidR="00000000" w:rsidRPr="00000000">
            <w:rPr>
              <w:rFonts w:ascii="Times New Roman" w:cs="Times New Roman" w:eastAsia="Times New Roman" w:hAnsi="Times New Roman"/>
              <w:smallCaps w:val="0"/>
              <w:color w:val="000000"/>
              <w:sz w:val="48"/>
              <w:szCs w:val="48"/>
              <w:rtl w:val="0"/>
            </w:rPr>
            <w:t xml:space="preserve">El deber de ser un buen ingeniero de sistemas.</w:t>
          </w:r>
          <w:sdt>
            <w:sdtPr>
              <w:tag w:val="goog_rdk_1"/>
            </w:sdtPr>
            <w:sdtContent>
              <w:ins w:author="DANIEL TABORDA OBANDO" w:id="0" w:date="2022-01-18T16:50:28Z">
                <w:r w:rsidDel="00000000" w:rsidR="00000000" w:rsidRPr="00000000">
                  <w:rPr>
                    <w:rtl w:val="0"/>
                  </w:rPr>
                </w:r>
              </w:ins>
            </w:sdtContent>
          </w:sdt>
        </w:p>
      </w:sdtContent>
    </w:sdt>
    <w:p w:rsidR="00000000" w:rsidDel="00000000" w:rsidP="00000000" w:rsidRDefault="00000000" w:rsidRPr="00000000" w14:paraId="00000006">
      <w:pPr>
        <w:pStyle w:val="Title"/>
        <w:jc w:val="center"/>
        <w:rPr>
          <w:rFonts w:ascii="Times New Roman" w:cs="Times New Roman" w:eastAsia="Times New Roman" w:hAnsi="Times New Roman"/>
          <w:color w:val="000000"/>
          <w:sz w:val="48"/>
          <w:szCs w:val="48"/>
        </w:rPr>
      </w:pPr>
      <w:sdt>
        <w:sdtPr>
          <w:tag w:val="goog_rdk_3"/>
        </w:sdtPr>
        <w:sdtContent>
          <w:ins w:author="DANIEL TABORDA OBANDO" w:id="0" w:date="2022-01-18T16:50:28Z">
            <w:r w:rsidDel="00000000" w:rsidR="00000000" w:rsidRPr="00000000">
              <w:rPr>
                <w:rFonts w:ascii="Times New Roman" w:cs="Times New Roman" w:eastAsia="Times New Roman" w:hAnsi="Times New Roman"/>
                <w:smallCaps w:val="0"/>
                <w:color w:val="000000"/>
                <w:sz w:val="48"/>
                <w:szCs w:val="48"/>
                <w:rtl w:val="0"/>
              </w:rPr>
              <w:t xml:space="preserve">(mes y año)</w:t>
            </w:r>
          </w:ins>
        </w:sdtContent>
      </w:sdt>
      <w:r w:rsidDel="00000000" w:rsidR="00000000" w:rsidRPr="00000000">
        <w:rPr>
          <w:rFonts w:ascii="Times New Roman" w:cs="Times New Roman" w:eastAsia="Times New Roman" w:hAnsi="Times New Roman"/>
          <w:smallCaps w:val="0"/>
          <w:color w:val="000000"/>
          <w:sz w:val="48"/>
          <w:szCs w:val="48"/>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sdt>
        <w:sdtPr>
          <w:tag w:val="goog_rdk_4"/>
        </w:sdtPr>
        <w:sdtContent>
          <w:commentRangeStart w:id="1"/>
        </w:sdtContent>
      </w:sdt>
      <w:r w:rsidDel="00000000" w:rsidR="00000000" w:rsidRPr="00000000">
        <w:rPr>
          <w:rFonts w:ascii="Times New Roman" w:cs="Times New Roman" w:eastAsia="Times New Roman" w:hAnsi="Times New Roman"/>
          <w:i w:val="1"/>
          <w:sz w:val="20"/>
          <w:szCs w:val="20"/>
          <w:rtl w:val="0"/>
        </w:rPr>
        <w:t xml:space="preserve">Abstract: </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En el siguiente </w:t>
      </w:r>
      <w:sdt>
        <w:sdtPr>
          <w:tag w:val="goog_rdk_5"/>
        </w:sdtPr>
        <w:sdtContent>
          <w:ins w:author="DANIEL TABORDA OBANDO" w:id="1" w:date="2022-01-17T22:47:13Z">
            <w:r w:rsidDel="00000000" w:rsidR="00000000" w:rsidRPr="00000000">
              <w:rPr>
                <w:rFonts w:ascii="Times New Roman" w:cs="Times New Roman" w:eastAsia="Times New Roman" w:hAnsi="Times New Roman"/>
                <w:sz w:val="20"/>
                <w:szCs w:val="20"/>
                <w:rtl w:val="0"/>
              </w:rPr>
              <w:t xml:space="preserve">documento</w:t>
            </w:r>
          </w:ins>
        </w:sdtContent>
      </w:sdt>
      <w:sdt>
        <w:sdtPr>
          <w:tag w:val="goog_rdk_6"/>
        </w:sdtPr>
        <w:sdtContent>
          <w:del w:author="DANIEL TABORDA OBANDO" w:id="1" w:date="2022-01-17T22:47:13Z">
            <w:r w:rsidDel="00000000" w:rsidR="00000000" w:rsidRPr="00000000">
              <w:rPr>
                <w:rFonts w:ascii="Times New Roman" w:cs="Times New Roman" w:eastAsia="Times New Roman" w:hAnsi="Times New Roman"/>
                <w:sz w:val="20"/>
                <w:szCs w:val="20"/>
                <w:rtl w:val="0"/>
              </w:rPr>
              <w:delText xml:space="preserve">documente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7"/>
        </w:sdtPr>
        <w:sdtContent>
          <w:ins w:author="DANIEL TABORDA OBANDO" w:id="2" w:date="2022-01-17T22:47:16Z">
            <w:r w:rsidDel="00000000" w:rsidR="00000000" w:rsidRPr="00000000">
              <w:rPr>
                <w:rFonts w:ascii="Times New Roman" w:cs="Times New Roman" w:eastAsia="Times New Roman" w:hAnsi="Times New Roman"/>
                <w:sz w:val="20"/>
                <w:szCs w:val="20"/>
                <w:rtl w:val="0"/>
              </w:rPr>
              <w:t xml:space="preserve">encontrarás</w:t>
            </w:r>
          </w:ins>
        </w:sdtContent>
      </w:sdt>
      <w:sdt>
        <w:sdtPr>
          <w:tag w:val="goog_rdk_8"/>
        </w:sdtPr>
        <w:sdtContent>
          <w:del w:author="DANIEL TABORDA OBANDO" w:id="2" w:date="2022-01-17T22:47:16Z">
            <w:r w:rsidDel="00000000" w:rsidR="00000000" w:rsidRPr="00000000">
              <w:rPr>
                <w:rFonts w:ascii="Times New Roman" w:cs="Times New Roman" w:eastAsia="Times New Roman" w:hAnsi="Times New Roman"/>
                <w:sz w:val="20"/>
                <w:szCs w:val="20"/>
                <w:rtl w:val="0"/>
              </w:rPr>
              <w:delText xml:space="preserve">encontraras</w:delText>
            </w:r>
          </w:del>
        </w:sdtContent>
      </w:sdt>
      <w:r w:rsidDel="00000000" w:rsidR="00000000" w:rsidRPr="00000000">
        <w:rPr>
          <w:rFonts w:ascii="Times New Roman" w:cs="Times New Roman" w:eastAsia="Times New Roman" w:hAnsi="Times New Roman"/>
          <w:sz w:val="20"/>
          <w:szCs w:val="20"/>
          <w:rtl w:val="0"/>
        </w:rPr>
        <w:t xml:space="preserve"> información centrada en la ingeniería de sistemas, del proceso formativo por el que se debe pasar </w:t>
      </w:r>
      <w:sdt>
        <w:sdtPr>
          <w:tag w:val="goog_rdk_9"/>
        </w:sdtPr>
        <w:sdtContent>
          <w:commentRangeStart w:id="2"/>
        </w:sdtContent>
      </w:sdt>
      <w:r w:rsidDel="00000000" w:rsidR="00000000" w:rsidRPr="00000000">
        <w:rPr>
          <w:rFonts w:ascii="Times New Roman" w:cs="Times New Roman" w:eastAsia="Times New Roman" w:hAnsi="Times New Roman"/>
          <w:sz w:val="20"/>
          <w:szCs w:val="20"/>
          <w:rtl w:val="0"/>
        </w:rPr>
        <w:t xml:space="preserve">para llegar a ser uno</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 además, de las habilidades, capacidades, destrezas y conocimientos que se requieren. </w:t>
      </w:r>
      <w:sdt>
        <w:sdtPr>
          <w:tag w:val="goog_rdk_10"/>
        </w:sdtPr>
        <w:sdtContent>
          <w:ins w:author="DANIEL TABORDA OBANDO" w:id="3" w:date="2022-01-17T22:47:58Z"/>
          <w:sdt>
            <w:sdtPr>
              <w:tag w:val="goog_rdk_11"/>
            </w:sdtPr>
            <w:sdtContent>
              <w:commentRangeStart w:id="3"/>
            </w:sdtContent>
          </w:sdt>
          <w:ins w:author="DANIEL TABORDA OBANDO" w:id="3" w:date="2022-01-17T22:47:58Z">
            <w:r w:rsidDel="00000000" w:rsidR="00000000" w:rsidRPr="00000000">
              <w:rPr>
                <w:rFonts w:ascii="Times New Roman" w:cs="Times New Roman" w:eastAsia="Times New Roman" w:hAnsi="Times New Roman"/>
                <w:sz w:val="20"/>
                <w:szCs w:val="20"/>
                <w:rtl w:val="0"/>
              </w:rPr>
              <w:t xml:space="preserve">Encontrarás</w:t>
            </w:r>
          </w:ins>
        </w:sdtContent>
      </w:sdt>
      <w:sdt>
        <w:sdtPr>
          <w:tag w:val="goog_rdk_12"/>
        </w:sdtPr>
        <w:sdtContent>
          <w:del w:author="DANIEL TABORDA OBANDO" w:id="3" w:date="2022-01-17T22:47:58Z">
            <w:r w:rsidDel="00000000" w:rsidR="00000000" w:rsidRPr="00000000">
              <w:rPr>
                <w:rFonts w:ascii="Times New Roman" w:cs="Times New Roman" w:eastAsia="Times New Roman" w:hAnsi="Times New Roman"/>
                <w:sz w:val="20"/>
                <w:szCs w:val="20"/>
                <w:rtl w:val="0"/>
              </w:rPr>
              <w:delText xml:space="preserve">Encontraras</w:delText>
            </w:r>
          </w:del>
        </w:sdtContent>
      </w:sdt>
      <w:r w:rsidDel="00000000" w:rsidR="00000000" w:rsidRPr="00000000">
        <w:rPr>
          <w:rFonts w:ascii="Times New Roman" w:cs="Times New Roman" w:eastAsia="Times New Roman" w:hAnsi="Times New Roman"/>
          <w:sz w:val="20"/>
          <w:szCs w:val="20"/>
          <w:rtl w:val="0"/>
        </w:rPr>
        <w:t xml:space="preserve"> los campos de desarrollo, más algunos deberes con los que cumplirás como profesional o lugares en los que podrás especializarte. Sin embargo, no es solo el título, sino la actitud y la personalidad con la que te muestres; aquí conocerás un poco de mis gustos, y mis objetivos durante el proyecto que he elegido desarrollar, y que espero poder alcanzar.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56"/>
          <w:szCs w:val="56"/>
          <w:rtl w:val="0"/>
        </w:rPr>
        <w:t xml:space="preserve">L</w:t>
      </w:r>
      <w:r w:rsidDel="00000000" w:rsidR="00000000" w:rsidRPr="00000000">
        <w:rPr>
          <w:rFonts w:ascii="Times New Roman" w:cs="Times New Roman" w:eastAsia="Times New Roman" w:hAnsi="Times New Roman"/>
          <w:sz w:val="20"/>
          <w:szCs w:val="20"/>
          <w:rtl w:val="0"/>
        </w:rPr>
        <w:t xml:space="preserve">a ingeniería de sistemas es un campo interdisciplinario</w:t>
      </w:r>
      <w:sdt>
        <w:sdtPr>
          <w:tag w:val="goog_rdk_13"/>
        </w:sdtPr>
        <w:sdtContent>
          <w:del w:author="DANIEL TABORDA OBANDO" w:id="4" w:date="2022-01-17T22:52:35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que permite analizar la realidad desde puntos de vista totalmente diferentes a lo convencional; lo que se busca en esta disciplina es mejorar y mantener el funcionamiento</w:t>
      </w:r>
      <w:sdt>
        <w:sdtPr>
          <w:tag w:val="goog_rdk_14"/>
        </w:sdtPr>
        <w:sdtContent>
          <w:del w:author="DANIEL TABORDA OBANDO" w:id="5" w:date="2022-01-17T22:52:54Z">
            <w:r w:rsidDel="00000000" w:rsidR="00000000" w:rsidRPr="00000000">
              <w:rPr>
                <w:rFonts w:ascii="Times New Roman" w:cs="Times New Roman" w:eastAsia="Times New Roman" w:hAnsi="Times New Roman"/>
                <w:sz w:val="20"/>
                <w:szCs w:val="20"/>
                <w:rtl w:val="0"/>
              </w:rPr>
              <w:delText xml:space="preserve"> de manera</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15"/>
        </w:sdtPr>
        <w:sdtContent>
          <w:ins w:author="DANIEL TABORDA OBANDO" w:id="6" w:date="2022-01-17T22:52:57Z">
            <w:r w:rsidDel="00000000" w:rsidR="00000000" w:rsidRPr="00000000">
              <w:rPr>
                <w:rFonts w:ascii="Times New Roman" w:cs="Times New Roman" w:eastAsia="Times New Roman" w:hAnsi="Times New Roman"/>
                <w:sz w:val="20"/>
                <w:szCs w:val="20"/>
                <w:rtl w:val="0"/>
              </w:rPr>
              <w:t xml:space="preserve">adecuado</w:t>
            </w:r>
          </w:ins>
        </w:sdtContent>
      </w:sdt>
      <w:sdt>
        <w:sdtPr>
          <w:tag w:val="goog_rdk_16"/>
        </w:sdtPr>
        <w:sdtContent>
          <w:del w:author="DANIEL TABORDA OBANDO" w:id="6" w:date="2022-01-17T22:52:57Z">
            <w:r w:rsidDel="00000000" w:rsidR="00000000" w:rsidRPr="00000000">
              <w:rPr>
                <w:rFonts w:ascii="Times New Roman" w:cs="Times New Roman" w:eastAsia="Times New Roman" w:hAnsi="Times New Roman"/>
                <w:sz w:val="20"/>
                <w:szCs w:val="20"/>
                <w:rtl w:val="0"/>
              </w:rPr>
              <w:delText xml:space="preserve">adecuada</w:delText>
            </w:r>
          </w:del>
        </w:sdtContent>
      </w:sdt>
      <w:r w:rsidDel="00000000" w:rsidR="00000000" w:rsidRPr="00000000">
        <w:rPr>
          <w:rFonts w:ascii="Times New Roman" w:cs="Times New Roman" w:eastAsia="Times New Roman" w:hAnsi="Times New Roman"/>
          <w:sz w:val="20"/>
          <w:szCs w:val="20"/>
          <w:rtl w:val="0"/>
        </w:rPr>
        <w:t xml:space="preserve"> de los sistemas</w:t>
      </w:r>
      <w:sdt>
        <w:sdtPr>
          <w:tag w:val="goog_rdk_17"/>
        </w:sdtPr>
        <w:sdtContent>
          <w:del w:author="DANIEL TABORDA OBANDO" w:id="7" w:date="2022-01-17T22:53:01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con el objetivo de beneficiar el desarrollo humano.</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ingeniería de sistemas tiene un amplio campo de estudio</w:t>
      </w:r>
      <w:sdt>
        <w:sdtPr>
          <w:tag w:val="goog_rdk_18"/>
        </w:sdtPr>
        <w:sdtContent>
          <w:commentRangeStart w:id="4"/>
        </w:sdtContent>
      </w:sdt>
      <w:r w:rsidDel="00000000" w:rsidR="00000000" w:rsidRPr="00000000">
        <w:rPr>
          <w:rFonts w:ascii="Times New Roman" w:cs="Times New Roman" w:eastAsia="Times New Roman" w:hAnsi="Times New Roman"/>
          <w:sz w:val="20"/>
          <w:szCs w:val="20"/>
          <w:rtl w:val="0"/>
        </w:rPr>
        <w:t xml:space="preserve">, al ser</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su materia cualquier sistema, es un error asociar</w:t>
      </w:r>
      <w:sdt>
        <w:sdtPr>
          <w:tag w:val="goog_rdk_19"/>
        </w:sdtPr>
        <w:sdtContent>
          <w:ins w:author="DANIEL TABORDA OBANDO" w:id="8" w:date="2022-01-17T22:55:36Z">
            <w:r w:rsidDel="00000000" w:rsidR="00000000" w:rsidRPr="00000000">
              <w:rPr>
                <w:rFonts w:ascii="Times New Roman" w:cs="Times New Roman" w:eastAsia="Times New Roman" w:hAnsi="Times New Roman"/>
                <w:sz w:val="20"/>
                <w:szCs w:val="20"/>
                <w:rtl w:val="0"/>
              </w:rPr>
              <w:t xml:space="preserve">la</w:t>
            </w:r>
          </w:ins>
        </w:sdtContent>
      </w:sdt>
      <w:r w:rsidDel="00000000" w:rsidR="00000000" w:rsidRPr="00000000">
        <w:rPr>
          <w:rFonts w:ascii="Times New Roman" w:cs="Times New Roman" w:eastAsia="Times New Roman" w:hAnsi="Times New Roman"/>
          <w:sz w:val="20"/>
          <w:szCs w:val="20"/>
          <w:rtl w:val="0"/>
        </w:rPr>
        <w:t xml:space="preserve"> únicamente con los sistemas informáticos debido a que estos son solo una pequeña parte de la gran variedad existente, siendo importante destacar que cada uno de los diferentes campos van muy de la mano, dado que, para que puedan existir algunos de estos es importante que </w:t>
      </w:r>
      <w:sdt>
        <w:sdtPr>
          <w:tag w:val="goog_rdk_20"/>
        </w:sdtPr>
        <w:sdtContent>
          <w:ins w:author="DANIEL TABORDA OBANDO" w:id="9" w:date="2022-01-17T22:55:52Z">
            <w:r w:rsidDel="00000000" w:rsidR="00000000" w:rsidRPr="00000000">
              <w:rPr>
                <w:rFonts w:ascii="Times New Roman" w:cs="Times New Roman" w:eastAsia="Times New Roman" w:hAnsi="Times New Roman"/>
                <w:sz w:val="20"/>
                <w:szCs w:val="20"/>
                <w:rtl w:val="0"/>
              </w:rPr>
              <w:t xml:space="preserve">hayan </w:t>
            </w:r>
          </w:ins>
        </w:sdtContent>
      </w:sdt>
      <w:sdt>
        <w:sdtPr>
          <w:tag w:val="goog_rdk_21"/>
        </w:sdtPr>
        <w:sdtContent>
          <w:del w:author="DANIEL TABORDA OBANDO" w:id="9" w:date="2022-01-17T22:55:52Z">
            <w:r w:rsidDel="00000000" w:rsidR="00000000" w:rsidRPr="00000000">
              <w:rPr>
                <w:rFonts w:ascii="Times New Roman" w:cs="Times New Roman" w:eastAsia="Times New Roman" w:hAnsi="Times New Roman"/>
                <w:sz w:val="20"/>
                <w:szCs w:val="20"/>
                <w:rtl w:val="0"/>
              </w:rPr>
              <w:delText xml:space="preserve">hallan </w:delText>
            </w:r>
          </w:del>
        </w:sdtContent>
      </w:sdt>
      <w:r w:rsidDel="00000000" w:rsidR="00000000" w:rsidRPr="00000000">
        <w:rPr>
          <w:rFonts w:ascii="Times New Roman" w:cs="Times New Roman" w:eastAsia="Times New Roman" w:hAnsi="Times New Roman"/>
          <w:sz w:val="20"/>
          <w:szCs w:val="20"/>
          <w:rtl w:val="0"/>
        </w:rPr>
        <w:t xml:space="preserve">otros en un orden </w:t>
      </w:r>
      <w:sdt>
        <w:sdtPr>
          <w:tag w:val="goog_rdk_22"/>
        </w:sdtPr>
        <w:sdtContent>
          <w:ins w:author="DANIEL TABORDA OBANDO" w:id="10" w:date="2022-01-17T22:55:56Z">
            <w:r w:rsidDel="00000000" w:rsidR="00000000" w:rsidRPr="00000000">
              <w:rPr>
                <w:rFonts w:ascii="Times New Roman" w:cs="Times New Roman" w:eastAsia="Times New Roman" w:hAnsi="Times New Roman"/>
                <w:sz w:val="20"/>
                <w:szCs w:val="20"/>
                <w:rtl w:val="0"/>
              </w:rPr>
              <w:t xml:space="preserve">específico</w:t>
            </w:r>
          </w:ins>
        </w:sdtContent>
      </w:sdt>
      <w:sdt>
        <w:sdtPr>
          <w:tag w:val="goog_rdk_23"/>
        </w:sdtPr>
        <w:sdtContent>
          <w:del w:author="DANIEL TABORDA OBANDO" w:id="10" w:date="2022-01-17T22:55:56Z">
            <w:r w:rsidDel="00000000" w:rsidR="00000000" w:rsidRPr="00000000">
              <w:rPr>
                <w:rFonts w:ascii="Times New Roman" w:cs="Times New Roman" w:eastAsia="Times New Roman" w:hAnsi="Times New Roman"/>
                <w:sz w:val="20"/>
                <w:szCs w:val="20"/>
                <w:rtl w:val="0"/>
              </w:rPr>
              <w:delText xml:space="preserve">especifico</w:delText>
            </w:r>
          </w:del>
        </w:sdtContent>
      </w:sdt>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ingeniería es la aplicación de las ciencias matemáticas y físicas para el desarrollo de sistemas, una de las principales diferencias que muestra con respecto a las otras ingenierías, es que esta no construye ningún tipo de producto visible,</w:t>
      </w:r>
      <w:sdt>
        <w:sdtPr>
          <w:tag w:val="goog_rdk_24"/>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 embargo, </w:t>
      </w:r>
      <w:sdt>
        <w:sdtPr>
          <w:tag w:val="goog_rdk_25"/>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confían a las diferentes disciplinas para elaborar dichos productos visibles que mostraran la elaboración de aquellos sistemas a partir de su ciencia.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sdt>
      <w:sdtPr>
        <w:tag w:val="goog_rdk_31"/>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13" w:date="2022-01-17T22:58:32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2-01-17T22:58:32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both"/>
              </w:pPr>
            </w:pPrChange>
          </w:pPr>
          <w:sdt>
            <w:sdtPr>
              <w:tag w:val="goog_rdk_27"/>
            </w:sdtPr>
            <w:sdtContent>
              <w:ins w:author="DANIEL TABORDA OBANDO" w:id="11" w:date="2022-01-17T22:58:34Z">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ÁREAS</w:t>
                </w:r>
              </w:ins>
            </w:sdtContent>
          </w:sdt>
          <w:sdt>
            <w:sdtPr>
              <w:tag w:val="goog_rdk_28"/>
            </w:sdtPr>
            <w:sdtContent>
              <w:del w:author="DANIEL TABORDA OBANDO" w:id="11" w:date="2022-01-17T22:58:3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AREAS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ESTUDIO DE LA </w:t>
          </w:r>
          <w:sdt>
            <w:sdtPr>
              <w:tag w:val="goog_rdk_29"/>
            </w:sdtPr>
            <w:sdtContent>
              <w:ins w:author="DANIEL TABORDA OBANDO" w:id="12" w:date="2022-01-17T22:58: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w:t>
                </w:r>
              </w:ins>
            </w:sdtContent>
          </w:sdt>
          <w:sdt>
            <w:sdtPr>
              <w:tag w:val="goog_rdk_30"/>
            </w:sdtPr>
            <w:sdtContent>
              <w:del w:author="DANIEL TABORDA OBANDO" w:id="12" w:date="2022-01-17T22:58: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INGENIERIA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SISTEMAS.</w:t>
          </w:r>
        </w:p>
      </w:sdtContent>
    </w:sd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presenta una variedad de áreas específicas, que se encargan de formar y capacitar a los futuros egresados de esta rama de la ingeniería, esto con el fin de profundizar sus conocimientos, mejorar y afianzar sus habilidades</w:t>
      </w:r>
      <w:sdt>
        <w:sdtPr>
          <w:tag w:val="goog_rdk_32"/>
        </w:sdtPr>
        <w:sdtContent>
          <w:del w:author="DANIEL TABORDA OBANDO" w:id="14" w:date="2022-01-17T23:05: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obtenidas durante el proceso formativo. Algunas de las especializaciones son: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sdt>
      <w:sdtPr>
        <w:tag w:val="goog_rdk_33"/>
      </w:sdtPr>
      <w:sdtContent>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Change w:author="DANIEL TABORDA OBANDO" w:id="15" w:date="2022-01-17T23:05:16Z">
                <w:rPr>
                  <w:rFonts w:ascii="Times New Roman" w:cs="Times New Roman" w:eastAsia="Times New Roman" w:hAnsi="Times New Roman"/>
                  <w:b w:val="0"/>
                  <w:i w:val="1"/>
                  <w:smallCaps w:val="0"/>
                  <w:strike w:val="0"/>
                  <w:color w:val="000000"/>
                  <w:sz w:val="20"/>
                  <w:szCs w:val="20"/>
                  <w:u w:val="none"/>
                  <w:shd w:fill="auto" w:val="clear"/>
                  <w:vertAlign w:val="baseline"/>
                </w:rPr>
              </w:rPrChange>
            </w:rPr>
            <w:pPrChange w:author="DANIEL TABORDA OBANDO" w:id="0" w:date="2022-01-17T23:05:16Z">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pPr>
            </w:pPrChange>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Auditoria de sistemas</w:t>
          </w:r>
        </w:p>
      </w:sdtContent>
    </w:sd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encuentra ligada a la administración de empresas, tanto en la contaduría, como en la economía, esto siempre y cuando esté relacionado con áreas tecnológicas de la información, su objetivo además de mostrar un enfoque generalizado y sistemático de la organización, es proporcionar consultoría de calidad, en control </w:t>
      </w:r>
      <w:sdt>
        <w:sdtPr>
          <w:tag w:val="goog_rdk_34"/>
        </w:sdtPr>
        <w:sdtContent>
          <w:ins w:author="DANIEL TABORDA OBANDO" w:id="16" w:date="2022-01-17T23:05: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general y gobernabilidad de la tecnología información.</w:t>
      </w:r>
    </w:p>
    <w:sdt>
      <w:sdtPr>
        <w:tag w:val="goog_rdk_35"/>
      </w:sdtPr>
      <w:sdtContent>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Change w:author="DANIEL TABORDA OBANDO" w:id="17" w:date="2022-01-17T23:05:45Z">
                <w:rPr>
                  <w:rFonts w:ascii="Times New Roman" w:cs="Times New Roman" w:eastAsia="Times New Roman" w:hAnsi="Times New Roman"/>
                  <w:b w:val="0"/>
                  <w:i w:val="1"/>
                  <w:smallCaps w:val="0"/>
                  <w:strike w:val="0"/>
                  <w:color w:val="000000"/>
                  <w:sz w:val="20"/>
                  <w:szCs w:val="20"/>
                  <w:u w:val="none"/>
                  <w:shd w:fill="auto" w:val="clear"/>
                  <w:vertAlign w:val="baseline"/>
                </w:rPr>
              </w:rPrChange>
            </w:rPr>
            <w:pPrChange w:author="DANIEL TABORDA OBANDO" w:id="0" w:date="2022-01-17T23:05:45Z">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pPr>
            </w:pPrChange>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Computación para la docencia.</w:t>
          </w:r>
        </w:p>
      </w:sdtContent>
    </w:sd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Hace referencia a las diferentes teorías aplicadas en el desarrollo e implementación de los dispositivos tecnológicos</w:t>
      </w:r>
      <w:sdt>
        <w:sdtPr>
          <w:tag w:val="goog_rdk_36"/>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utilizados</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en la formación, con el objetivo de garantizar una mejor educación</w:t>
      </w:r>
      <w:sdt>
        <w:sdtPr>
          <w:tag w:val="goog_rdk_37"/>
        </w:sdtPr>
        <w:sdtContent>
          <w:ins w:author="DANIEL TABORDA OBANDO" w:id="18" w:date="2022-01-17T23:07:32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ins>
        </w:sdtContent>
      </w:sdt>
      <w:sdt>
        <w:sdtPr>
          <w:tag w:val="goog_rdk_38"/>
        </w:sdtPr>
        <w:sdtContent>
          <w:del w:author="DANIEL TABORDA OBANDO" w:id="18" w:date="2022-01-17T23:07:32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permite que se desarrollen destrezas y capacidades tecnológicas e informática</w:t>
      </w:r>
      <w:sdt>
        <w:sdtPr>
          <w:tag w:val="goog_rdk_39"/>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 que</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buscan generar cambios positivos. Pueden ejercerse como gestor de proyectos, desarrollador de dispositivos</w:t>
      </w:r>
      <w:sdt>
        <w:sdtPr>
          <w:tag w:val="goog_rdk_40"/>
        </w:sdtPr>
        <w:sdtContent>
          <w:ins w:author="DANIEL TABORDA OBANDO" w:id="19" w:date="2022-01-17T23:08:09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o</w:t>
            </w:r>
          </w:ins>
        </w:sdtContent>
      </w:sdt>
      <w:sdt>
        <w:sdtPr>
          <w:tag w:val="goog_rdk_41"/>
        </w:sdtPr>
        <w:sdtContent>
          <w:del w:author="DANIEL TABORDA OBANDO" w:id="19" w:date="2022-01-17T23:08:09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asesor en la implementación, todos ellos en tecnologías educativas.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tl w:val="0"/>
        </w:rPr>
      </w:r>
    </w:p>
    <w:sdt>
      <w:sdtPr>
        <w:tag w:val="goog_rdk_42"/>
      </w:sdtPr>
      <w:sdtContent>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highlight w:val="white"/>
              <w:u w:val="none"/>
              <w:vertAlign w:val="baseline"/>
              <w:rPrChange w:author="DANIEL TABORDA OBANDO" w:id="20" w:date="2022-01-17T23:14:49Z">
                <w:rPr>
                  <w:rFonts w:ascii="Times New Roman" w:cs="Times New Roman" w:eastAsia="Times New Roman" w:hAnsi="Times New Roman"/>
                  <w:b w:val="0"/>
                  <w:i w:val="1"/>
                  <w:smallCaps w:val="0"/>
                  <w:strike w:val="0"/>
                  <w:color w:val="000000"/>
                  <w:sz w:val="20"/>
                  <w:szCs w:val="20"/>
                  <w:highlight w:val="white"/>
                  <w:u w:val="none"/>
                  <w:vertAlign w:val="baseline"/>
                </w:rPr>
              </w:rPrChange>
            </w:rPr>
            <w:pPrChange w:author="DANIEL TABORDA OBANDO" w:id="0" w:date="2022-01-17T23:14:49Z">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Desarrollo de software.</w:t>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 basa en el análisis, el diseño, el desarrollo y la implementación de nuevos servicios de software, los cuales deberán generar un </w:t>
      </w:r>
      <w:sdt>
        <w:sdtPr>
          <w:tag w:val="goog_rdk_43"/>
        </w:sdtPr>
        <w:sdtContent>
          <w:ins w:author="DANIEL TABORDA OBANDO" w:id="21" w:date="2022-01-17T23:15:05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óptimo</w:t>
            </w:r>
          </w:ins>
        </w:sdtContent>
      </w:sdt>
      <w:sdt>
        <w:sdtPr>
          <w:tag w:val="goog_rdk_44"/>
        </w:sdtPr>
        <w:sdtContent>
          <w:del w:author="DANIEL TABORDA OBANDO" w:id="21" w:date="2022-01-17T23:15:05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delText xml:space="preserve">optimo</w:delText>
            </w:r>
          </w:del>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funcionamiento para la sociedad. Sus profesionales están encargados de desarrollar los pilares de los sistemas operativos, fabricados y diseñados por programadores, además, </w:t>
      </w:r>
      <w:sdt>
        <w:sdtPr>
          <w:tag w:val="goog_rdk_45"/>
        </w:sdtPr>
        <w:sdtContent>
          <w:del w:author="DANIEL TABORDA OBANDO" w:id="22" w:date="2022-01-17T23:15:17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delText xml:space="preserve">de que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están involucrados desde la planificación inicial</w:t>
      </w:r>
      <w:sdt>
        <w:sdtPr>
          <w:tag w:val="goog_rdk_46"/>
        </w:sdtPr>
        <w:sdtContent>
          <w:del w:author="DANIEL TABORDA OBANDO" w:id="23" w:date="2022-01-17T23:15:23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hasta el diseño, escritura, códigos, encriptaciones y evaluaciones de todo nuevo sistema. Cuenta con una amplia variedad de cargos para desempeñarse, entre ellos: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rquitecto de software, director de ciberseguridad, responsable de inteligencia artificial, encargado de seguridad informática, experto en tecnología espacial y aeronáutica.</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Georgia" w:cs="Georgia" w:eastAsia="Georgia" w:hAnsi="Georgia"/>
          <w:sz w:val="26"/>
          <w:szCs w:val="26"/>
        </w:rPr>
      </w:pPr>
      <w:r w:rsidDel="00000000" w:rsidR="00000000" w:rsidRPr="00000000">
        <w:rPr>
          <w:rtl w:val="0"/>
        </w:rPr>
      </w:r>
    </w:p>
    <w:sdt>
      <w:sdtPr>
        <w:tag w:val="goog_rdk_47"/>
      </w:sdtPr>
      <w:sdtContent>
        <w:p w:rsidR="00000000" w:rsidDel="00000000" w:rsidP="00000000" w:rsidRDefault="00000000" w:rsidRPr="00000000" w14:paraId="00000019">
          <w:pPr>
            <w:numPr>
              <w:ilvl w:val="0"/>
              <w:numId w:val="2"/>
            </w:numPr>
            <w:shd w:fill="ffffff" w:val="clear"/>
            <w:spacing w:after="0" w:line="240" w:lineRule="auto"/>
            <w:ind w:left="720" w:hanging="360"/>
            <w:jc w:val="both"/>
            <w:rPr>
              <w:rFonts w:ascii="Times New Roman" w:cs="Times New Roman" w:eastAsia="Times New Roman" w:hAnsi="Times New Roman"/>
              <w:i w:val="1"/>
              <w:sz w:val="20"/>
              <w:szCs w:val="20"/>
              <w:u w:val="none"/>
              <w:rPrChange w:author="DANIEL TABORDA OBANDO" w:id="24" w:date="2022-01-17T23:15:46Z">
                <w:rPr>
                  <w:rFonts w:ascii="Times New Roman" w:cs="Times New Roman" w:eastAsia="Times New Roman" w:hAnsi="Times New Roman"/>
                  <w:i w:val="1"/>
                  <w:sz w:val="20"/>
                  <w:szCs w:val="20"/>
                </w:rPr>
              </w:rPrChange>
            </w:rPr>
            <w:pPrChange w:author="DANIEL TABORDA OBANDO" w:id="0" w:date="2022-01-17T23:15:46Z">
              <w:pPr>
                <w:shd w:fill="ffffff" w:val="clear"/>
                <w:spacing w:after="0" w:line="240" w:lineRule="auto"/>
                <w:jc w:val="both"/>
              </w:pPr>
            </w:pPrChange>
          </w:pPr>
          <w:r w:rsidDel="00000000" w:rsidR="00000000" w:rsidRPr="00000000">
            <w:rPr>
              <w:rFonts w:ascii="Times New Roman" w:cs="Times New Roman" w:eastAsia="Times New Roman" w:hAnsi="Times New Roman"/>
              <w:i w:val="1"/>
              <w:sz w:val="20"/>
              <w:szCs w:val="20"/>
              <w:rtl w:val="0"/>
            </w:rPr>
            <w:t xml:space="preserve">Seguridad informática.</w:t>
          </w:r>
        </w:p>
      </w:sdtContent>
    </w:sdt>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Tiene como objetivo principal la formación adecuada de profesionales con la capacidad de </w:t>
      </w:r>
      <w:sdt>
        <w:sdtPr>
          <w:tag w:val="goog_rdk_48"/>
        </w:sdtPr>
        <w:sdtContent>
          <w:ins w:author="DANIEL TABORDA OBANDO" w:id="25" w:date="2022-01-17T23:15:51Z">
            <w:r w:rsidDel="00000000" w:rsidR="00000000" w:rsidRPr="00000000">
              <w:rPr>
                <w:rFonts w:ascii="Times New Roman" w:cs="Times New Roman" w:eastAsia="Times New Roman" w:hAnsi="Times New Roman"/>
                <w:sz w:val="20"/>
                <w:szCs w:val="20"/>
                <w:rtl w:val="0"/>
              </w:rPr>
              <w:t xml:space="preserve">brindar</w:t>
            </w:r>
          </w:ins>
        </w:sdtContent>
      </w:sdt>
      <w:sdt>
        <w:sdtPr>
          <w:tag w:val="goog_rdk_49"/>
        </w:sdtPr>
        <w:sdtContent>
          <w:del w:author="DANIEL TABORDA OBANDO" w:id="25" w:date="2022-01-17T23:15:51Z">
            <w:r w:rsidDel="00000000" w:rsidR="00000000" w:rsidRPr="00000000">
              <w:rPr>
                <w:rFonts w:ascii="Times New Roman" w:cs="Times New Roman" w:eastAsia="Times New Roman" w:hAnsi="Times New Roman"/>
                <w:sz w:val="20"/>
                <w:szCs w:val="20"/>
                <w:rtl w:val="0"/>
              </w:rPr>
              <w:delText xml:space="preserve">bridar</w:delText>
            </w:r>
          </w:del>
        </w:sdtContent>
      </w:sdt>
      <w:r w:rsidDel="00000000" w:rsidR="00000000" w:rsidRPr="00000000">
        <w:rPr>
          <w:rFonts w:ascii="Times New Roman" w:cs="Times New Roman" w:eastAsia="Times New Roman" w:hAnsi="Times New Roman"/>
          <w:sz w:val="20"/>
          <w:szCs w:val="20"/>
          <w:rtl w:val="0"/>
        </w:rPr>
        <w:t xml:space="preserve"> la protección a la información, la cual influye en el área social y económica. Busca implementar estrategias y técnicas para lograr una comunicación efectiva y usos de la información correspondiente, interactuando con nuevos programas de información segura</w:t>
      </w:r>
      <w:sdt>
        <w:sdtPr>
          <w:tag w:val="goog_rdk_50"/>
        </w:sdtPr>
        <w:sdtContent>
          <w:del w:author="DANIEL TABORDA OBANDO" w:id="26" w:date="2022-01-17T23:16:04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que permitan prevenir y evaluar las posibles amenazas. Debido a su gran importancia en la actualidad tiene un alto nivel de demanda.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tl w:val="0"/>
        </w:rPr>
      </w:r>
    </w:p>
    <w:sdt>
      <w:sdtPr>
        <w:tag w:val="goog_rdk_51"/>
      </w:sdtPr>
      <w:sdtContent>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highlight w:val="white"/>
              <w:u w:val="none"/>
              <w:vertAlign w:val="baseline"/>
              <w:rPrChange w:author="DANIEL TABORDA OBANDO" w:id="27" w:date="2022-01-17T23:16:17Z">
                <w:rPr>
                  <w:rFonts w:ascii="Times New Roman" w:cs="Times New Roman" w:eastAsia="Times New Roman" w:hAnsi="Times New Roman"/>
                  <w:b w:val="0"/>
                  <w:i w:val="1"/>
                  <w:smallCaps w:val="0"/>
                  <w:strike w:val="0"/>
                  <w:color w:val="000000"/>
                  <w:sz w:val="20"/>
                  <w:szCs w:val="20"/>
                  <w:highlight w:val="white"/>
                  <w:u w:val="none"/>
                  <w:vertAlign w:val="baseline"/>
                </w:rPr>
              </w:rPrChange>
            </w:rPr>
            <w:pPrChange w:author="DANIEL TABORDA OBANDO" w:id="0" w:date="2022-01-17T23:16:17Z">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Informática y telecomunicaciones.</w:t>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Times New Roman" w:cs="Times New Roman" w:eastAsia="Times New Roman" w:hAnsi="Times New Roman"/>
          <w:sz w:val="26"/>
          <w:szCs w:val="26"/>
        </w:rPr>
      </w:pPr>
      <w:sdt>
        <w:sdtPr>
          <w:tag w:val="goog_rdk_53"/>
        </w:sdtPr>
        <w:sdtContent>
          <w:ins w:author="DANIEL TABORDA OBANDO" w:id="28" w:date="2022-01-17T23:16:21Z">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Está</w:t>
            </w:r>
          </w:ins>
        </w:sdtContent>
      </w:sdt>
      <w:sdt>
        <w:sdtPr>
          <w:tag w:val="goog_rdk_54"/>
        </w:sdtPr>
        <w:sdtContent>
          <w:del w:author="DANIEL TABORDA OBANDO" w:id="28" w:date="2022-01-17T23:16:21Z">
            <w:r w:rsidDel="00000000" w:rsidR="00000000" w:rsidRPr="00000000">
              <w:rPr>
                <w:rFonts w:ascii="Times New Roman" w:cs="Times New Roman" w:eastAsia="Times New Roman" w:hAnsi="Times New Roman"/>
                <w:sz w:val="20"/>
                <w:szCs w:val="20"/>
                <w:highlight w:val="white"/>
                <w:rtl w:val="0"/>
              </w:rPr>
              <w:delText xml:space="preserve">Esta</w:delText>
            </w:r>
          </w:del>
        </w:sdtContent>
      </w:sdt>
      <w:r w:rsidDel="00000000" w:rsidR="00000000" w:rsidRPr="00000000">
        <w:rPr>
          <w:rFonts w:ascii="Times New Roman" w:cs="Times New Roman" w:eastAsia="Times New Roman" w:hAnsi="Times New Roman"/>
          <w:sz w:val="20"/>
          <w:szCs w:val="20"/>
          <w:highlight w:val="white"/>
          <w:rtl w:val="0"/>
        </w:rPr>
        <w:t xml:space="preserve"> encargada de transformar el desarrollo económico y social, de solucionar problemáticas de transmisión y recepción de señales e interconexiones de redes</w:t>
      </w:r>
      <w:sdt>
        <w:sdtPr>
          <w:tag w:val="goog_rdk_55"/>
        </w:sdtPr>
        <w:sdtContent>
          <w:ins w:author="DANIEL TABORDA OBANDO" w:id="29" w:date="2022-01-17T23:16:29Z">
            <w:r w:rsidDel="00000000" w:rsidR="00000000" w:rsidRPr="00000000">
              <w:rPr>
                <w:rFonts w:ascii="Times New Roman" w:cs="Times New Roman" w:eastAsia="Times New Roman" w:hAnsi="Times New Roman"/>
                <w:sz w:val="20"/>
                <w:szCs w:val="20"/>
                <w:highlight w:val="white"/>
                <w:rtl w:val="0"/>
              </w:rPr>
              <w:t xml:space="preserve">.</w:t>
            </w:r>
          </w:ins>
        </w:sdtContent>
      </w:sdt>
      <w:sdt>
        <w:sdtPr>
          <w:tag w:val="goog_rdk_56"/>
        </w:sdtPr>
        <w:sdtContent>
          <w:del w:author="DANIEL TABORDA OBANDO" w:id="29" w:date="2022-01-17T23:16:29Z">
            <w:r w:rsidDel="00000000" w:rsidR="00000000" w:rsidRPr="00000000">
              <w:rPr>
                <w:rFonts w:ascii="Times New Roman" w:cs="Times New Roman" w:eastAsia="Times New Roman" w:hAnsi="Times New Roman"/>
                <w:sz w:val="20"/>
                <w:szCs w:val="20"/>
                <w:highlight w:val="white"/>
                <w:rtl w:val="0"/>
              </w:rPr>
              <w:delText xml:space="preserve">,</w:delText>
            </w:r>
          </w:del>
        </w:sdtContent>
      </w:sdt>
      <w:r w:rsidDel="00000000" w:rsidR="00000000" w:rsidRPr="00000000">
        <w:rPr>
          <w:rFonts w:ascii="Times New Roman" w:cs="Times New Roman" w:eastAsia="Times New Roman" w:hAnsi="Times New Roman"/>
          <w:sz w:val="20"/>
          <w:szCs w:val="20"/>
          <w:highlight w:val="white"/>
          <w:rtl w:val="0"/>
        </w:rPr>
        <w:t xml:space="preserve"> </w:t>
      </w:r>
      <w:sdt>
        <w:sdtPr>
          <w:tag w:val="goog_rdk_57"/>
        </w:sdtPr>
        <w:sdtContent>
          <w:del w:author="DANIEL TABORDA OBANDO" w:id="30" w:date="2022-01-17T23:16:32Z">
            <w:r w:rsidDel="00000000" w:rsidR="00000000" w:rsidRPr="00000000">
              <w:rPr>
                <w:rFonts w:ascii="Times New Roman" w:cs="Times New Roman" w:eastAsia="Times New Roman" w:hAnsi="Times New Roman"/>
                <w:sz w:val="20"/>
                <w:szCs w:val="20"/>
                <w:highlight w:val="white"/>
                <w:rtl w:val="0"/>
              </w:rPr>
              <w:delText xml:space="preserve">s</w:delText>
            </w:r>
          </w:del>
        </w:sdtContent>
      </w:sdt>
      <w:sdt>
        <w:sdtPr>
          <w:tag w:val="goog_rdk_58"/>
        </w:sdtPr>
        <w:sdtContent>
          <w:ins w:author="DANIEL TABORDA OBANDO" w:id="30" w:date="2022-01-17T23:16:32Z">
            <w:r w:rsidDel="00000000" w:rsidR="00000000" w:rsidRPr="00000000">
              <w:rPr>
                <w:rFonts w:ascii="Times New Roman" w:cs="Times New Roman" w:eastAsia="Times New Roman" w:hAnsi="Times New Roman"/>
                <w:sz w:val="20"/>
                <w:szCs w:val="20"/>
                <w:highlight w:val="white"/>
                <w:rtl w:val="0"/>
              </w:rPr>
              <w:t xml:space="preserve">S</w:t>
            </w:r>
          </w:ins>
        </w:sdtContent>
      </w:sdt>
      <w:r w:rsidDel="00000000" w:rsidR="00000000" w:rsidRPr="00000000">
        <w:rPr>
          <w:rFonts w:ascii="Times New Roman" w:cs="Times New Roman" w:eastAsia="Times New Roman" w:hAnsi="Times New Roman"/>
          <w:sz w:val="20"/>
          <w:szCs w:val="20"/>
          <w:highlight w:val="white"/>
          <w:rtl w:val="0"/>
        </w:rPr>
        <w:t xml:space="preserve">us profesionales podrán desempeñarse en campos como lo son: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0"/>
          <w:szCs w:val="20"/>
          <w:rtl w:val="0"/>
        </w:rPr>
        <w:t xml:space="preserve">operador de telecomunicaciones, gestión de proyectos de inversión económica, </w:t>
      </w:r>
      <w:sdt>
        <w:sdtPr>
          <w:tag w:val="goog_rdk_59"/>
        </w:sdtPr>
        <w:sdtContent>
          <w:del w:author="DANIEL TABORDA OBANDO" w:id="31" w:date="2022-01-17T23:16:43Z">
            <w:r w:rsidDel="00000000" w:rsidR="00000000" w:rsidRPr="00000000">
              <w:rPr>
                <w:rFonts w:ascii="Times New Roman" w:cs="Times New Roman" w:eastAsia="Times New Roman" w:hAnsi="Times New Roman"/>
                <w:sz w:val="20"/>
                <w:szCs w:val="20"/>
                <w:rtl w:val="0"/>
              </w:rPr>
              <w:delText xml:space="preserve">O</w:delText>
            </w:r>
          </w:del>
        </w:sdtContent>
      </w:sdt>
      <w:sdt>
        <w:sdtPr>
          <w:tag w:val="goog_rdk_60"/>
        </w:sdtPr>
        <w:sdtContent>
          <w:ins w:author="DANIEL TABORDA OBANDO" w:id="31" w:date="2022-01-17T23:16:43Z">
            <w:r w:rsidDel="00000000" w:rsidR="00000000" w:rsidRPr="00000000">
              <w:rPr>
                <w:rFonts w:ascii="Times New Roman" w:cs="Times New Roman" w:eastAsia="Times New Roman" w:hAnsi="Times New Roman"/>
                <w:sz w:val="20"/>
                <w:szCs w:val="20"/>
                <w:rtl w:val="0"/>
              </w:rPr>
              <w:t xml:space="preserve">o</w:t>
            </w:r>
          </w:ins>
        </w:sdtContent>
      </w:sdt>
      <w:r w:rsidDel="00000000" w:rsidR="00000000" w:rsidRPr="00000000">
        <w:rPr>
          <w:rFonts w:ascii="Times New Roman" w:cs="Times New Roman" w:eastAsia="Times New Roman" w:hAnsi="Times New Roman"/>
          <w:sz w:val="20"/>
          <w:szCs w:val="20"/>
          <w:rtl w:val="0"/>
        </w:rPr>
        <w:t xml:space="preserve">ptimización y reingeniería de los sistemas de telecomunicaciones y demás.</w:t>
      </w: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Times New Roman" w:cs="Times New Roman" w:eastAsia="Times New Roman" w:hAnsi="Times New Roman"/>
          <w:i w:val="1"/>
          <w:color w:val="3a3a3a"/>
          <w:sz w:val="20"/>
          <w:szCs w:val="20"/>
        </w:rPr>
      </w:pPr>
      <w:r w:rsidDel="00000000" w:rsidR="00000000" w:rsidRPr="00000000">
        <w:rPr>
          <w:rtl w:val="0"/>
        </w:rPr>
      </w:r>
    </w:p>
    <w:p w:rsidR="00000000" w:rsidDel="00000000" w:rsidP="00000000" w:rsidRDefault="00000000" w:rsidRPr="00000000" w14:paraId="00000021">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Anteriormente se mencionaron las diferentes áreas de especialización de la ingeniería de sistemas, además, se mostró su campo de desarrollo y algunas de las funciones con las que debe cumplir un profesional experto en dicha área, es importante resaltar que su campo de acción profesional tiene una alta demanda y es bastante amplio, debido a que su aplicación puede darse en todas las áreas de las actividades humanas, es por ello que al ser un ingeniero de sistemas </w:t>
      </w:r>
      <w:sdt>
        <w:sdtPr>
          <w:tag w:val="goog_rdk_61"/>
        </w:sdtPr>
        <w:sdtContent>
          <w:commentRangeStart w:id="9"/>
        </w:sdtContent>
      </w:sdt>
      <w:r w:rsidDel="00000000" w:rsidR="00000000" w:rsidRPr="00000000">
        <w:rPr>
          <w:rFonts w:ascii="Times New Roman" w:cs="Times New Roman" w:eastAsia="Times New Roman" w:hAnsi="Times New Roman"/>
          <w:sz w:val="20"/>
          <w:szCs w:val="20"/>
          <w:rtl w:val="0"/>
        </w:rPr>
        <w:t xml:space="preserve">podrás </w:t>
      </w:r>
      <w:commentRangeEnd w:id="9"/>
      <w:r w:rsidDel="00000000" w:rsidR="00000000" w:rsidRPr="00000000">
        <w:commentReference w:id="9"/>
      </w:r>
      <w:r w:rsidDel="00000000" w:rsidR="00000000" w:rsidRPr="00000000">
        <w:rPr>
          <w:rFonts w:ascii="Times New Roman" w:cs="Times New Roman" w:eastAsia="Times New Roman" w:hAnsi="Times New Roman"/>
          <w:sz w:val="20"/>
          <w:szCs w:val="20"/>
          <w:rtl w:val="0"/>
        </w:rPr>
        <w:t xml:space="preserve">desempeñarte en la empresa que requiera tus servicios, o incluso en centros de investigación solucionando y previniendo problemáticas. </w:t>
      </w:r>
    </w:p>
    <w:p w:rsidR="00000000" w:rsidDel="00000000" w:rsidP="00000000" w:rsidRDefault="00000000" w:rsidRPr="00000000" w14:paraId="00000022">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Elegir tu campo no tendrá que verse limitado por la falta de oportunidades, sino que tendrás toda la libertad en optar por las áreas o líneas de énfasis que más te llamen la atención; en lo personal me encuentro interesada en dos de las diferentes especializaciones de la ingeniería,</w:t>
      </w:r>
      <w:sdt>
        <w:sdtPr>
          <w:tag w:val="goog_rdk_62"/>
        </w:sdtPr>
        <w:sdtContent>
          <w:del w:author="DANIEL TABORDA OBANDO" w:id="32" w:date="2022-01-17T23:18:30Z">
            <w:r w:rsidDel="00000000" w:rsidR="00000000" w:rsidRPr="00000000">
              <w:rPr>
                <w:rFonts w:ascii="Times New Roman" w:cs="Times New Roman" w:eastAsia="Times New Roman" w:hAnsi="Times New Roman"/>
                <w:sz w:val="20"/>
                <w:szCs w:val="20"/>
                <w:rtl w:val="0"/>
              </w:rPr>
              <w:delText xml:space="preserve"> las cuales son </w:delText>
            </w:r>
          </w:del>
        </w:sdtContent>
      </w:sdt>
      <w:r w:rsidDel="00000000" w:rsidR="00000000" w:rsidRPr="00000000">
        <w:rPr>
          <w:rFonts w:ascii="Times New Roman" w:cs="Times New Roman" w:eastAsia="Times New Roman" w:hAnsi="Times New Roman"/>
          <w:sz w:val="20"/>
          <w:szCs w:val="20"/>
          <w:rtl w:val="0"/>
        </w:rPr>
        <w:t xml:space="preserve">la seguridad informática y el desarrollo de software, ambas son un reto bastante alto que requieren de mucha dedicación, responsabilidad y compromiso</w:t>
      </w:r>
      <w:sdt>
        <w:sdtPr>
          <w:tag w:val="goog_rdk_63"/>
        </w:sdtPr>
        <w:sdtContent>
          <w:ins w:author="DANIEL TABORDA OBANDO" w:id="33" w:date="2022-01-17T23:18:55Z">
            <w:r w:rsidDel="00000000" w:rsidR="00000000" w:rsidRPr="00000000">
              <w:rPr>
                <w:rFonts w:ascii="Times New Roman" w:cs="Times New Roman" w:eastAsia="Times New Roman" w:hAnsi="Times New Roman"/>
                <w:sz w:val="20"/>
                <w:szCs w:val="20"/>
                <w:rtl w:val="0"/>
              </w:rPr>
              <w:t xml:space="preserve">.</w:t>
            </w:r>
          </w:ins>
        </w:sdtContent>
      </w:sdt>
      <w:sdt>
        <w:sdtPr>
          <w:tag w:val="goog_rdk_64"/>
        </w:sdtPr>
        <w:sdtContent>
          <w:del w:author="DANIEL TABORDA OBANDO" w:id="33" w:date="2022-01-17T23:18:55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65"/>
        </w:sdtPr>
        <w:sdtContent>
          <w:del w:author="DANIEL TABORDA OBANDO" w:id="34" w:date="2022-01-17T23:19:11Z">
            <w:r w:rsidDel="00000000" w:rsidR="00000000" w:rsidRPr="00000000">
              <w:rPr>
                <w:rFonts w:ascii="Times New Roman" w:cs="Times New Roman" w:eastAsia="Times New Roman" w:hAnsi="Times New Roman"/>
                <w:sz w:val="20"/>
                <w:szCs w:val="20"/>
                <w:rtl w:val="0"/>
              </w:rPr>
              <w:delText xml:space="preserve">ya que </w:delText>
            </w:r>
          </w:del>
        </w:sdtContent>
      </w:sdt>
      <w:r w:rsidDel="00000000" w:rsidR="00000000" w:rsidRPr="00000000">
        <w:rPr>
          <w:rFonts w:ascii="Times New Roman" w:cs="Times New Roman" w:eastAsia="Times New Roman" w:hAnsi="Times New Roman"/>
          <w:sz w:val="20"/>
          <w:szCs w:val="20"/>
          <w:rtl w:val="0"/>
        </w:rPr>
        <w:t xml:space="preserve">en estas </w:t>
      </w:r>
      <w:sdt>
        <w:sdtPr>
          <w:tag w:val="goog_rdk_66"/>
        </w:sdtPr>
        <w:sdtContent>
          <w:ins w:author="DANIEL TABORDA OBANDO" w:id="35" w:date="2022-01-17T23:19:13Z">
            <w:r w:rsidDel="00000000" w:rsidR="00000000" w:rsidRPr="00000000">
              <w:rPr>
                <w:rFonts w:ascii="Times New Roman" w:cs="Times New Roman" w:eastAsia="Times New Roman" w:hAnsi="Times New Roman"/>
                <w:sz w:val="20"/>
                <w:szCs w:val="20"/>
                <w:rtl w:val="0"/>
              </w:rPr>
              <w:t xml:space="preserve">especializaciones son </w:t>
            </w:r>
          </w:ins>
        </w:sdtContent>
      </w:sdt>
      <w:sdt>
        <w:sdtPr>
          <w:tag w:val="goog_rdk_67"/>
        </w:sdtPr>
        <w:sdtContent>
          <w:del w:author="DANIEL TABORDA OBANDO" w:id="35" w:date="2022-01-17T23:19:13Z">
            <w:r w:rsidDel="00000000" w:rsidR="00000000" w:rsidRPr="00000000">
              <w:rPr>
                <w:rFonts w:ascii="Times New Roman" w:cs="Times New Roman" w:eastAsia="Times New Roman" w:hAnsi="Times New Roman"/>
                <w:sz w:val="20"/>
                <w:szCs w:val="20"/>
                <w:rtl w:val="0"/>
              </w:rPr>
              <w:delText xml:space="preserve">se hace</w:delText>
            </w:r>
          </w:del>
        </w:sdtContent>
      </w:sdt>
      <w:r w:rsidDel="00000000" w:rsidR="00000000" w:rsidRPr="00000000">
        <w:rPr>
          <w:rFonts w:ascii="Times New Roman" w:cs="Times New Roman" w:eastAsia="Times New Roman" w:hAnsi="Times New Roman"/>
          <w:sz w:val="20"/>
          <w:szCs w:val="20"/>
          <w:rtl w:val="0"/>
        </w:rPr>
        <w:t xml:space="preserve"> necesari</w:t>
      </w:r>
      <w:sdt>
        <w:sdtPr>
          <w:tag w:val="goog_rdk_68"/>
        </w:sdtPr>
        <w:sdtContent>
          <w:ins w:author="DANIEL TABORDA OBANDO" w:id="36" w:date="2022-01-17T23:19:25Z">
            <w:r w:rsidDel="00000000" w:rsidR="00000000" w:rsidRPr="00000000">
              <w:rPr>
                <w:rFonts w:ascii="Times New Roman" w:cs="Times New Roman" w:eastAsia="Times New Roman" w:hAnsi="Times New Roman"/>
                <w:sz w:val="20"/>
                <w:szCs w:val="20"/>
                <w:rtl w:val="0"/>
              </w:rPr>
              <w:t xml:space="preserve">as</w:t>
            </w:r>
          </w:ins>
        </w:sdtContent>
      </w:sdt>
      <w:sdt>
        <w:sdtPr>
          <w:tag w:val="goog_rdk_69"/>
        </w:sdtPr>
        <w:sdtContent>
          <w:del w:author="DANIEL TABORDA OBANDO" w:id="36" w:date="2022-01-17T23:19:25Z">
            <w:r w:rsidDel="00000000" w:rsidR="00000000" w:rsidRPr="00000000">
              <w:rPr>
                <w:rFonts w:ascii="Times New Roman" w:cs="Times New Roman" w:eastAsia="Times New Roman" w:hAnsi="Times New Roman"/>
                <w:sz w:val="20"/>
                <w:szCs w:val="20"/>
                <w:rtl w:val="0"/>
              </w:rPr>
              <w:delText xml:space="preserve">o</w:delText>
            </w:r>
          </w:del>
        </w:sdtContent>
      </w:sdt>
      <w:r w:rsidDel="00000000" w:rsidR="00000000" w:rsidRPr="00000000">
        <w:rPr>
          <w:rFonts w:ascii="Times New Roman" w:cs="Times New Roman" w:eastAsia="Times New Roman" w:hAnsi="Times New Roman"/>
          <w:sz w:val="20"/>
          <w:szCs w:val="20"/>
          <w:rtl w:val="0"/>
        </w:rPr>
        <w:t xml:space="preserve"> diferentes capacidades y conocimientos que mejoren tu desempeño ejerciendo la profesión ,</w:t>
      </w:r>
      <w:sdt>
        <w:sdtPr>
          <w:tag w:val="goog_rdk_70"/>
        </w:sdtPr>
        <w:sdtContent>
          <w:commentRangeStart w:id="10"/>
        </w:sdtContent>
      </w:sdt>
      <w:r w:rsidDel="00000000" w:rsidR="00000000" w:rsidRPr="00000000">
        <w:rPr>
          <w:rFonts w:ascii="Times New Roman" w:cs="Times New Roman" w:eastAsia="Times New Roman" w:hAnsi="Times New Roman"/>
          <w:sz w:val="20"/>
          <w:szCs w:val="20"/>
          <w:rtl w:val="0"/>
        </w:rPr>
        <w:t xml:space="preserve"> que buscara solucionar y mejorar la calidad de vida de la humanidad; quiero hacer parte del cambio, quiero poder aportar en la innovación y construcción de nuevos proyectos, empoderándome y llenándome de sabiduría, alimentando mi intelecto.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En unos 5 años quiero poder decir que constru</w:t>
      </w:r>
      <w:sdt>
        <w:sdtPr>
          <w:tag w:val="goog_rdk_71"/>
        </w:sdtPr>
        <w:sdtContent>
          <w:ins w:author="DANIEL TABORDA OBANDO" w:id="37" w:date="2022-01-17T23:24:51Z">
            <w:r w:rsidDel="00000000" w:rsidR="00000000" w:rsidRPr="00000000">
              <w:rPr>
                <w:rFonts w:ascii="Times New Roman" w:cs="Times New Roman" w:eastAsia="Times New Roman" w:hAnsi="Times New Roman"/>
                <w:sz w:val="20"/>
                <w:szCs w:val="20"/>
                <w:rtl w:val="0"/>
              </w:rPr>
              <w:t xml:space="preserve">í</w:t>
            </w:r>
          </w:ins>
        </w:sdtContent>
      </w:sdt>
      <w:sdt>
        <w:sdtPr>
          <w:tag w:val="goog_rdk_72"/>
        </w:sdtPr>
        <w:sdtContent>
          <w:del w:author="DANIEL TABORDA OBANDO" w:id="37" w:date="2022-01-17T23:24:51Z">
            <w:r w:rsidDel="00000000" w:rsidR="00000000" w:rsidRPr="00000000">
              <w:rPr>
                <w:rFonts w:ascii="Times New Roman" w:cs="Times New Roman" w:eastAsia="Times New Roman" w:hAnsi="Times New Roman"/>
                <w:sz w:val="20"/>
                <w:szCs w:val="20"/>
                <w:rtl w:val="0"/>
              </w:rPr>
              <w:delText xml:space="preserve">ir</w:delText>
            </w:r>
          </w:del>
        </w:sdtContent>
      </w:sdt>
      <w:r w:rsidDel="00000000" w:rsidR="00000000" w:rsidRPr="00000000">
        <w:rPr>
          <w:rFonts w:ascii="Times New Roman" w:cs="Times New Roman" w:eastAsia="Times New Roman" w:hAnsi="Times New Roman"/>
          <w:sz w:val="20"/>
          <w:szCs w:val="20"/>
          <w:rtl w:val="0"/>
        </w:rPr>
        <w:t xml:space="preserve"> las bases de una buena ingeniera no solo con el saber, sino también con el ser y el hacer, me llena de ilusión llegar a crear y diseñar nuevos sistemas, e</w:t>
      </w:r>
      <w:r w:rsidDel="00000000" w:rsidR="00000000" w:rsidRPr="00000000">
        <w:rPr>
          <w:rFonts w:ascii="Times New Roman" w:cs="Times New Roman" w:eastAsia="Times New Roman" w:hAnsi="Times New Roman"/>
          <w:color w:val="000000"/>
          <w:sz w:val="20"/>
          <w:szCs w:val="20"/>
          <w:rtl w:val="0"/>
        </w:rPr>
        <w:t xml:space="preserve">stablecer parámetros, diseñar, codificar y encriptar, quiero poder experimentar esa sensación de alegría cada que supere una nueva etapa y avance un poco más a mi meta. </w:t>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 el futuro es claro que habrá un mayor desarrollo de las diferentes áreas, el ingeniero es alguien curioso que constantemente busca evolucionar y es por ello que tiene como objetivo innovar. Reino Unido a planteado una estrategia de aprendizaje en sus colegios incluyendo a la programación, EEUU intenta hacer algo similar, y es cuestión de tiempo que otros países quieran hacerlo, al estar </w:t>
      </w:r>
      <w:sdt>
        <w:sdtPr>
          <w:tag w:val="goog_rdk_73"/>
        </w:sdtPr>
        <w:sdtContent>
          <w:ins w:author="DANIEL TABORDA OBANDO" w:id="38" w:date="2022-01-17T23:25:23Z">
            <w:r w:rsidDel="00000000" w:rsidR="00000000" w:rsidRPr="00000000">
              <w:rPr>
                <w:rFonts w:ascii="Times New Roman" w:cs="Times New Roman" w:eastAsia="Times New Roman" w:hAnsi="Times New Roman"/>
                <w:color w:val="000000"/>
                <w:sz w:val="20"/>
                <w:szCs w:val="20"/>
                <w:rtl w:val="0"/>
              </w:rPr>
              <w:t xml:space="preserve">más</w:t>
            </w:r>
          </w:ins>
        </w:sdtContent>
      </w:sdt>
      <w:sdt>
        <w:sdtPr>
          <w:tag w:val="goog_rdk_74"/>
        </w:sdtPr>
        <w:sdtContent>
          <w:del w:author="DANIEL TABORDA OBANDO" w:id="38" w:date="2022-01-17T23:25:23Z">
            <w:r w:rsidDel="00000000" w:rsidR="00000000" w:rsidRPr="00000000">
              <w:rPr>
                <w:rFonts w:ascii="Times New Roman" w:cs="Times New Roman" w:eastAsia="Times New Roman" w:hAnsi="Times New Roman"/>
                <w:color w:val="000000"/>
                <w:sz w:val="20"/>
                <w:szCs w:val="20"/>
                <w:rtl w:val="0"/>
              </w:rPr>
              <w:delText xml:space="preserve">mas</w:delText>
            </w:r>
          </w:del>
        </w:sdtContent>
      </w:sdt>
      <w:r w:rsidDel="00000000" w:rsidR="00000000" w:rsidRPr="00000000">
        <w:rPr>
          <w:rFonts w:ascii="Times New Roman" w:cs="Times New Roman" w:eastAsia="Times New Roman" w:hAnsi="Times New Roman"/>
          <w:color w:val="000000"/>
          <w:sz w:val="20"/>
          <w:szCs w:val="20"/>
          <w:rtl w:val="0"/>
        </w:rPr>
        <w:t xml:space="preserve"> preparados los usuarios exigirán un mejor sistema, además sus conocimientos en códigos podrán ser utilizados en la configuración de aplicaciones y no tanto en programar desde cero.</w:t>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El éxito de las aplicaciones estará basado en las opciones que puedan ofrecer, para personificar a gusto de sus usuarios, el hecho de que una gran parte de la población pueda y sepa programar no dirá que esta industria morirá, por lo contrario, se tendrá una mayor exigencia, los desarrolladores de aplicación tendrán que estar a la altura de los requisitos, para satisfacer a las nuevas necesidades de la sociedad.</w:t>
      </w:r>
    </w:p>
    <w:p w:rsidR="00000000" w:rsidDel="00000000" w:rsidP="00000000" w:rsidRDefault="00000000" w:rsidRPr="00000000" w14:paraId="00000028">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sdt>
      <w:sdtPr>
        <w:tag w:val="goog_rdk_77"/>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40" w:date="2022-01-17T23:26:01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2-01-17T23:26:01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pPr>
            </w:pPrChange>
          </w:pPr>
          <w:sdt>
            <w:sdtPr>
              <w:tag w:val="goog_rdk_76"/>
            </w:sdtPr>
            <w:sdtContent>
              <w:ins w:author="DANIEL TABORDA OBANDO" w:id="39" w:date="2022-01-17T23:26:03Z">
                <w:r w:rsidDel="00000000" w:rsidR="00000000" w:rsidRPr="00000000">
                  <w:rPr>
                    <w:rFonts w:ascii="Times New Roman" w:cs="Times New Roman" w:eastAsia="Times New Roman" w:hAnsi="Times New Roman"/>
                    <w:color w:val="000000"/>
                    <w:sz w:val="20"/>
                    <w:szCs w:val="20"/>
                    <w:rtl w:val="0"/>
                  </w:rPr>
                  <w:t xml:space="preserve">III.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HABILIDADES Y COMPETENCIAS CON LAS QUE CUENTO PARA DESEMPEÑARME COMO INGENIERA.</w:t>
          </w:r>
        </w:p>
      </w:sdtContent>
    </w:sdt>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el campo de la ingeniería de sistemas, es muy importante contar con diferentes habilidades y competencias</w:t>
      </w:r>
      <w:sdt>
        <w:sdtPr>
          <w:tag w:val="goog_rdk_78"/>
        </w:sdtPr>
        <w:sdtContent>
          <w:del w:author="DANIEL TABORDA OBANDO" w:id="41" w:date="2022-01-17T23:30:42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79"/>
        </w:sdtPr>
        <w:sdtContent>
          <w:del w:author="DANIEL TABORDA OBANDO" w:id="42" w:date="2022-01-17T23:30:38Z">
            <w:r w:rsidDel="00000000" w:rsidR="00000000" w:rsidRPr="00000000">
              <w:rPr>
                <w:rFonts w:ascii="Times New Roman" w:cs="Times New Roman" w:eastAsia="Times New Roman" w:hAnsi="Times New Roman"/>
                <w:sz w:val="20"/>
                <w:szCs w:val="20"/>
                <w:rtl w:val="0"/>
              </w:rPr>
              <w:delText xml:space="preserve">con las cuales se cuenta </w:delText>
            </w:r>
          </w:del>
        </w:sdtContent>
      </w:sdt>
      <w:r w:rsidDel="00000000" w:rsidR="00000000" w:rsidRPr="00000000">
        <w:rPr>
          <w:rFonts w:ascii="Times New Roman" w:cs="Times New Roman" w:eastAsia="Times New Roman" w:hAnsi="Times New Roman"/>
          <w:sz w:val="20"/>
          <w:szCs w:val="20"/>
          <w:rtl w:val="0"/>
        </w:rPr>
        <w:t xml:space="preserve">antes de iniciar la carrera</w:t>
      </w:r>
      <w:sdt>
        <w:sdtPr>
          <w:tag w:val="goog_rdk_80"/>
        </w:sdtPr>
        <w:sdtContent>
          <w:ins w:author="DANIEL TABORDA OBANDO" w:id="43" w:date="2022-01-17T23:30:45Z">
            <w:r w:rsidDel="00000000" w:rsidR="00000000" w:rsidRPr="00000000">
              <w:rPr>
                <w:rFonts w:ascii="Times New Roman" w:cs="Times New Roman" w:eastAsia="Times New Roman" w:hAnsi="Times New Roman"/>
                <w:sz w:val="20"/>
                <w:szCs w:val="20"/>
                <w:rtl w:val="0"/>
              </w:rPr>
              <w:t xml:space="preserve">.</w:t>
            </w:r>
          </w:ins>
        </w:sdtContent>
      </w:sdt>
      <w:sdt>
        <w:sdtPr>
          <w:tag w:val="goog_rdk_81"/>
        </w:sdtPr>
        <w:sdtContent>
          <w:del w:author="DANIEL TABORDA OBANDO" w:id="43" w:date="2022-01-17T23:30:45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82"/>
        </w:sdtPr>
        <w:sdtContent>
          <w:ins w:author="DANIEL TABORDA OBANDO" w:id="44" w:date="2022-01-17T23:30:53Z">
            <w:r w:rsidDel="00000000" w:rsidR="00000000" w:rsidRPr="00000000">
              <w:rPr>
                <w:rFonts w:ascii="Times New Roman" w:cs="Times New Roman" w:eastAsia="Times New Roman" w:hAnsi="Times New Roman"/>
                <w:sz w:val="20"/>
                <w:szCs w:val="20"/>
                <w:rtl w:val="0"/>
              </w:rPr>
              <w:t xml:space="preserve">Estas </w:t>
            </w:r>
          </w:ins>
        </w:sdtContent>
      </w:sdt>
      <w:sdt>
        <w:sdtPr>
          <w:tag w:val="goog_rdk_83"/>
        </w:sdtPr>
        <w:sdtContent>
          <w:del w:author="DANIEL TABORDA OBANDO" w:id="44" w:date="2022-01-17T23:30:53Z">
            <w:r w:rsidDel="00000000" w:rsidR="00000000" w:rsidRPr="00000000">
              <w:rPr>
                <w:rFonts w:ascii="Times New Roman" w:cs="Times New Roman" w:eastAsia="Times New Roman" w:hAnsi="Times New Roman"/>
                <w:sz w:val="20"/>
                <w:szCs w:val="20"/>
                <w:rtl w:val="0"/>
              </w:rPr>
              <w:delText xml:space="preserve">que </w:delText>
            </w:r>
          </w:del>
        </w:sdtContent>
      </w:sdt>
      <w:r w:rsidDel="00000000" w:rsidR="00000000" w:rsidRPr="00000000">
        <w:rPr>
          <w:rFonts w:ascii="Times New Roman" w:cs="Times New Roman" w:eastAsia="Times New Roman" w:hAnsi="Times New Roman"/>
          <w:sz w:val="20"/>
          <w:szCs w:val="20"/>
          <w:rtl w:val="0"/>
        </w:rPr>
        <w:t xml:space="preserve">se desarrollan y se corrigen a lo largo de esta. También, se adquieren nuevas facultades </w:t>
      </w:r>
      <w:sdt>
        <w:sdtPr>
          <w:tag w:val="goog_rdk_84"/>
        </w:sdtPr>
        <w:sdtContent>
          <w:ins w:author="DANIEL TABORDA OBANDO" w:id="45" w:date="2022-01-17T23:31:03Z">
            <w:r w:rsidDel="00000000" w:rsidR="00000000" w:rsidRPr="00000000">
              <w:rPr>
                <w:rFonts w:ascii="Times New Roman" w:cs="Times New Roman" w:eastAsia="Times New Roman" w:hAnsi="Times New Roman"/>
                <w:sz w:val="20"/>
                <w:szCs w:val="20"/>
                <w:rtl w:val="0"/>
              </w:rPr>
              <w:t xml:space="preserve">que </w:t>
            </w:r>
          </w:ins>
        </w:sdtContent>
      </w:sdt>
      <w:sdt>
        <w:sdtPr>
          <w:tag w:val="goog_rdk_85"/>
        </w:sdtPr>
        <w:sdtContent>
          <w:del w:author="DANIEL TABORDA OBANDO" w:id="45" w:date="2022-01-17T23:31:03Z">
            <w:r w:rsidDel="00000000" w:rsidR="00000000" w:rsidRPr="00000000">
              <w:rPr>
                <w:rFonts w:ascii="Times New Roman" w:cs="Times New Roman" w:eastAsia="Times New Roman" w:hAnsi="Times New Roman"/>
                <w:sz w:val="20"/>
                <w:szCs w:val="20"/>
                <w:rtl w:val="0"/>
              </w:rPr>
              <w:delText xml:space="preserve">las cuales</w:delText>
            </w:r>
          </w:del>
        </w:sdtContent>
      </w:sdt>
      <w:r w:rsidDel="00000000" w:rsidR="00000000" w:rsidRPr="00000000">
        <w:rPr>
          <w:rFonts w:ascii="Times New Roman" w:cs="Times New Roman" w:eastAsia="Times New Roman" w:hAnsi="Times New Roman"/>
          <w:sz w:val="20"/>
          <w:szCs w:val="20"/>
          <w:rtl w:val="0"/>
        </w:rPr>
        <w:t xml:space="preserve"> hacen competente a un ingeniero </w:t>
      </w:r>
      <w:sdt>
        <w:sdtPr>
          <w:tag w:val="goog_rdk_86"/>
        </w:sdtPr>
        <w:sdtContent>
          <w:del w:author="DANIEL TABORDA OBANDO" w:id="46" w:date="2022-01-17T23:31:16Z">
            <w:r w:rsidDel="00000000" w:rsidR="00000000" w:rsidRPr="00000000">
              <w:rPr>
                <w:rFonts w:ascii="Times New Roman" w:cs="Times New Roman" w:eastAsia="Times New Roman" w:hAnsi="Times New Roman"/>
                <w:sz w:val="20"/>
                <w:szCs w:val="20"/>
                <w:rtl w:val="0"/>
              </w:rPr>
              <w:delText xml:space="preserve">para desenvolverse </w:delText>
            </w:r>
          </w:del>
        </w:sdtContent>
      </w:sdt>
      <w:r w:rsidDel="00000000" w:rsidR="00000000" w:rsidRPr="00000000">
        <w:rPr>
          <w:rFonts w:ascii="Times New Roman" w:cs="Times New Roman" w:eastAsia="Times New Roman" w:hAnsi="Times New Roman"/>
          <w:sz w:val="20"/>
          <w:szCs w:val="20"/>
          <w:rtl w:val="0"/>
        </w:rPr>
        <w:t xml:space="preserve">en su ámbito laboral. A continuación, definiré tres de las habilidades y tres de las competencias que creo que poseo, además </w:t>
      </w:r>
      <w:sdt>
        <w:sdtPr>
          <w:tag w:val="goog_rdk_87"/>
        </w:sdtPr>
        <w:sdtContent>
          <w:ins w:author="DANIEL TABORDA OBANDO" w:id="47" w:date="2022-01-17T23:31:26Z">
            <w:r w:rsidDel="00000000" w:rsidR="00000000" w:rsidRPr="00000000">
              <w:rPr>
                <w:rFonts w:ascii="Times New Roman" w:cs="Times New Roman" w:eastAsia="Times New Roman" w:hAnsi="Times New Roman"/>
                <w:sz w:val="20"/>
                <w:szCs w:val="20"/>
                <w:rtl w:val="0"/>
              </w:rPr>
              <w:t xml:space="preserve">haré</w:t>
            </w:r>
          </w:ins>
        </w:sdtContent>
      </w:sdt>
      <w:sdt>
        <w:sdtPr>
          <w:tag w:val="goog_rdk_88"/>
        </w:sdtPr>
        <w:sdtContent>
          <w:del w:author="DANIEL TABORDA OBANDO" w:id="47" w:date="2022-01-17T23:31:26Z">
            <w:r w:rsidDel="00000000" w:rsidR="00000000" w:rsidRPr="00000000">
              <w:rPr>
                <w:rFonts w:ascii="Times New Roman" w:cs="Times New Roman" w:eastAsia="Times New Roman" w:hAnsi="Times New Roman"/>
                <w:sz w:val="20"/>
                <w:szCs w:val="20"/>
                <w:rtl w:val="0"/>
              </w:rPr>
              <w:delText xml:space="preserve">hare</w:delText>
            </w:r>
          </w:del>
        </w:sdtContent>
      </w:sdt>
      <w:r w:rsidDel="00000000" w:rsidR="00000000" w:rsidRPr="00000000">
        <w:rPr>
          <w:rFonts w:ascii="Times New Roman" w:cs="Times New Roman" w:eastAsia="Times New Roman" w:hAnsi="Times New Roman"/>
          <w:sz w:val="20"/>
          <w:szCs w:val="20"/>
          <w:rtl w:val="0"/>
        </w:rPr>
        <w:t xml:space="preserve"> énfasis en tres de las competencias que debo desarrollar a través de </w:t>
      </w:r>
      <w:sdt>
        <w:sdtPr>
          <w:tag w:val="goog_rdk_89"/>
        </w:sdtPr>
        <w:sdtContent>
          <w:ins w:author="DANIEL TABORDA OBANDO" w:id="48" w:date="2022-01-17T23:31:36Z">
            <w:r w:rsidDel="00000000" w:rsidR="00000000" w:rsidRPr="00000000">
              <w:rPr>
                <w:rFonts w:ascii="Times New Roman" w:cs="Times New Roman" w:eastAsia="Times New Roman" w:hAnsi="Times New Roman"/>
                <w:sz w:val="20"/>
                <w:szCs w:val="20"/>
                <w:rtl w:val="0"/>
              </w:rPr>
              <w:t xml:space="preserve">mi </w:t>
            </w:r>
          </w:ins>
        </w:sdtContent>
      </w:sdt>
      <w:r w:rsidDel="00000000" w:rsidR="00000000" w:rsidRPr="00000000">
        <w:rPr>
          <w:rFonts w:ascii="Times New Roman" w:cs="Times New Roman" w:eastAsia="Times New Roman" w:hAnsi="Times New Roman"/>
          <w:sz w:val="20"/>
          <w:szCs w:val="20"/>
          <w:rtl w:val="0"/>
        </w:rPr>
        <w:t xml:space="preserve">formación profesional.</w:t>
      </w:r>
    </w:p>
    <w:p w:rsidR="00000000" w:rsidDel="00000000" w:rsidP="00000000" w:rsidRDefault="00000000" w:rsidRPr="00000000" w14:paraId="0000002C">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dt>
      <w:sdtPr>
        <w:tag w:val="goog_rdk_90"/>
      </w:sdtPr>
      <w:sdtContent>
        <w:p w:rsidR="00000000" w:rsidDel="00000000" w:rsidP="00000000" w:rsidRDefault="00000000" w:rsidRPr="00000000" w14:paraId="0000002D">
          <w:pPr>
            <w:numPr>
              <w:ilvl w:val="0"/>
              <w:numId w:val="4"/>
            </w:numPr>
            <w:shd w:fill="ffffff" w:val="clear"/>
            <w:spacing w:after="0" w:line="240" w:lineRule="auto"/>
            <w:ind w:left="720" w:hanging="360"/>
            <w:jc w:val="both"/>
            <w:rPr>
              <w:rFonts w:ascii="Times New Roman" w:cs="Times New Roman" w:eastAsia="Times New Roman" w:hAnsi="Times New Roman"/>
              <w:i w:val="1"/>
              <w:sz w:val="20"/>
              <w:szCs w:val="20"/>
              <w:u w:val="none"/>
              <w:rPrChange w:author="DANIEL TABORDA OBANDO" w:id="49" w:date="2022-01-17T23:29:46Z">
                <w:rPr>
                  <w:rFonts w:ascii="Times New Roman" w:cs="Times New Roman" w:eastAsia="Times New Roman" w:hAnsi="Times New Roman"/>
                  <w:i w:val="1"/>
                  <w:sz w:val="20"/>
                  <w:szCs w:val="20"/>
                </w:rPr>
              </w:rPrChange>
            </w:rPr>
            <w:pPrChange w:author="DANIEL TABORDA OBANDO" w:id="0" w:date="2022-01-17T23:29:46Z">
              <w:pPr>
                <w:shd w:fill="ffffff" w:val="clear"/>
                <w:spacing w:after="0" w:line="240" w:lineRule="auto"/>
                <w:jc w:val="both"/>
              </w:pPr>
            </w:pPrChange>
          </w:pPr>
          <w:r w:rsidDel="00000000" w:rsidR="00000000" w:rsidRPr="00000000">
            <w:rPr>
              <w:rFonts w:ascii="Times New Roman" w:cs="Times New Roman" w:eastAsia="Times New Roman" w:hAnsi="Times New Roman"/>
              <w:i w:val="1"/>
              <w:sz w:val="20"/>
              <w:szCs w:val="20"/>
              <w:rtl w:val="0"/>
            </w:rPr>
            <w:t xml:space="preserve">Habilidades.</w:t>
          </w:r>
        </w:p>
      </w:sdtContent>
    </w:sdt>
    <w:p w:rsidR="00000000" w:rsidDel="00000000" w:rsidP="00000000" w:rsidRDefault="00000000" w:rsidRPr="00000000" w14:paraId="0000002E">
      <w:pP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F">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Considero que soy una persona creativa, debido a la necesidad que tengo de hacer las cosas de formas diferentes siendo original, por mi curiosidad y mis ganas de innovar, me gusta generar ideas y conceptos que den un giro al punto de vista de las demás personas, contagiar a todos de la necesidad de crear y transformar</w:t>
      </w:r>
      <w:sdt>
        <w:sdtPr>
          <w:tag w:val="goog_rdk_91"/>
        </w:sdtPr>
        <w:sdtContent>
          <w:ins w:author="DANIEL TABORDA OBANDO" w:id="50" w:date="2022-01-17T23:32:26Z">
            <w:r w:rsidDel="00000000" w:rsidR="00000000" w:rsidRPr="00000000">
              <w:rPr>
                <w:rFonts w:ascii="Times New Roman" w:cs="Times New Roman" w:eastAsia="Times New Roman" w:hAnsi="Times New Roman"/>
                <w:sz w:val="20"/>
                <w:szCs w:val="20"/>
                <w:rtl w:val="0"/>
              </w:rPr>
              <w:t xml:space="preserve">.</w:t>
            </w:r>
          </w:ins>
        </w:sdtContent>
      </w:sdt>
      <w:sdt>
        <w:sdtPr>
          <w:tag w:val="goog_rdk_92"/>
        </w:sdtPr>
        <w:sdtContent>
          <w:del w:author="DANIEL TABORDA OBANDO" w:id="50" w:date="2022-01-17T23:32:26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también pienso que puedo adoptar un pensamiento divergente, dado que a la hora de solucionar un problema o situación, me gusta mirar y tener en cuenta los diferentes métodos o maneras de resolverlo, porque considero que al dar diferentes enfoques</w:t>
      </w:r>
      <w:sdt>
        <w:sdtPr>
          <w:tag w:val="goog_rdk_93"/>
        </w:sdtPr>
        <w:sdtContent>
          <w:del w:author="DANIEL TABORDA OBANDO" w:id="51" w:date="2022-01-17T23:32:39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puedo llegar a una conclusión mucho más asertiva y completa</w:t>
      </w:r>
      <w:sdt>
        <w:sdtPr>
          <w:tag w:val="goog_rdk_94"/>
        </w:sdtPr>
        <w:sdtContent>
          <w:ins w:author="DANIEL TABORDA OBANDO" w:id="52" w:date="2022-01-17T23:32:45Z">
            <w:r w:rsidDel="00000000" w:rsidR="00000000" w:rsidRPr="00000000">
              <w:rPr>
                <w:rFonts w:ascii="Times New Roman" w:cs="Times New Roman" w:eastAsia="Times New Roman" w:hAnsi="Times New Roman"/>
                <w:sz w:val="20"/>
                <w:szCs w:val="20"/>
                <w:rtl w:val="0"/>
              </w:rPr>
              <w:t xml:space="preserve">.</w:t>
            </w:r>
          </w:ins>
        </w:sdtContent>
      </w:sdt>
      <w:sdt>
        <w:sdtPr>
          <w:tag w:val="goog_rdk_95"/>
        </w:sdtPr>
        <w:sdtContent>
          <w:del w:author="DANIEL TABORDA OBANDO" w:id="52" w:date="2022-01-17T23:32:45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96"/>
        </w:sdtPr>
        <w:sdtContent>
          <w:ins w:author="DANIEL TABORDA OBANDO" w:id="53" w:date="2022-01-17T23:32:49Z">
            <w:r w:rsidDel="00000000" w:rsidR="00000000" w:rsidRPr="00000000">
              <w:rPr>
                <w:rFonts w:ascii="Times New Roman" w:cs="Times New Roman" w:eastAsia="Times New Roman" w:hAnsi="Times New Roman"/>
                <w:sz w:val="20"/>
                <w:szCs w:val="20"/>
                <w:rtl w:val="0"/>
              </w:rPr>
              <w:t xml:space="preserve">Por</w:t>
            </w:r>
          </w:ins>
        </w:sdtContent>
      </w:sdt>
      <w:sdt>
        <w:sdtPr>
          <w:tag w:val="goog_rdk_97"/>
        </w:sdtPr>
        <w:sdtContent>
          <w:del w:author="DANIEL TABORDA OBANDO" w:id="53" w:date="2022-01-17T23:32:49Z">
            <w:r w:rsidDel="00000000" w:rsidR="00000000" w:rsidRPr="00000000">
              <w:rPr>
                <w:rFonts w:ascii="Times New Roman" w:cs="Times New Roman" w:eastAsia="Times New Roman" w:hAnsi="Times New Roman"/>
                <w:sz w:val="20"/>
                <w:szCs w:val="20"/>
                <w:rtl w:val="0"/>
              </w:rPr>
              <w:delText xml:space="preserve">por</w:delText>
            </w:r>
          </w:del>
        </w:sdtContent>
      </w:sdt>
      <w:r w:rsidDel="00000000" w:rsidR="00000000" w:rsidRPr="00000000">
        <w:rPr>
          <w:rFonts w:ascii="Times New Roman" w:cs="Times New Roman" w:eastAsia="Times New Roman" w:hAnsi="Times New Roman"/>
          <w:sz w:val="20"/>
          <w:szCs w:val="20"/>
          <w:rtl w:val="0"/>
        </w:rPr>
        <w:t xml:space="preserve"> otra parte, me identificó con la capacidad analítica, porque me apasiona  extraer de una situación sus principales causas, para así tratar de entender como esto en </w:t>
      </w:r>
      <w:sdt>
        <w:sdtPr>
          <w:tag w:val="goog_rdk_98"/>
        </w:sdtPr>
        <w:sdtContent>
          <w:ins w:author="DANIEL TABORDA OBANDO" w:id="54" w:date="2022-01-17T23:32:59Z">
            <w:r w:rsidDel="00000000" w:rsidR="00000000" w:rsidRPr="00000000">
              <w:rPr>
                <w:rFonts w:ascii="Times New Roman" w:cs="Times New Roman" w:eastAsia="Times New Roman" w:hAnsi="Times New Roman"/>
                <w:sz w:val="20"/>
                <w:szCs w:val="20"/>
                <w:rtl w:val="0"/>
              </w:rPr>
              <w:t xml:space="preserve">específico</w:t>
            </w:r>
          </w:ins>
        </w:sdtContent>
      </w:sdt>
      <w:sdt>
        <w:sdtPr>
          <w:tag w:val="goog_rdk_99"/>
        </w:sdtPr>
        <w:sdtContent>
          <w:del w:author="DANIEL TABORDA OBANDO" w:id="54" w:date="2022-01-17T23:32:59Z">
            <w:r w:rsidDel="00000000" w:rsidR="00000000" w:rsidRPr="00000000">
              <w:rPr>
                <w:rFonts w:ascii="Times New Roman" w:cs="Times New Roman" w:eastAsia="Times New Roman" w:hAnsi="Times New Roman"/>
                <w:sz w:val="20"/>
                <w:szCs w:val="20"/>
                <w:rtl w:val="0"/>
              </w:rPr>
              <w:delText xml:space="preserve">especifico</w:delText>
            </w:r>
          </w:del>
        </w:sdtContent>
      </w:sdt>
      <w:r w:rsidDel="00000000" w:rsidR="00000000" w:rsidRPr="00000000">
        <w:rPr>
          <w:rFonts w:ascii="Times New Roman" w:cs="Times New Roman" w:eastAsia="Times New Roman" w:hAnsi="Times New Roman"/>
          <w:sz w:val="20"/>
          <w:szCs w:val="20"/>
          <w:rtl w:val="0"/>
        </w:rPr>
        <w:t xml:space="preserve"> se le puede dar una respuesta viable.</w:t>
      </w:r>
    </w:p>
    <w:p w:rsidR="00000000" w:rsidDel="00000000" w:rsidP="00000000" w:rsidRDefault="00000000" w:rsidRPr="00000000" w14:paraId="00000030">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sdt>
      <w:sdtPr>
        <w:tag w:val="goog_rdk_100"/>
      </w:sdtPr>
      <w:sdtContent>
        <w:p w:rsidR="00000000" w:rsidDel="00000000" w:rsidP="00000000" w:rsidRDefault="00000000" w:rsidRPr="00000000" w14:paraId="00000031">
          <w:pPr>
            <w:numPr>
              <w:ilvl w:val="0"/>
              <w:numId w:val="4"/>
            </w:numPr>
            <w:shd w:fill="ffffff" w:val="clear"/>
            <w:spacing w:after="0" w:line="240" w:lineRule="auto"/>
            <w:ind w:left="720" w:hanging="360"/>
            <w:jc w:val="both"/>
            <w:rPr>
              <w:rFonts w:ascii="Times New Roman" w:cs="Times New Roman" w:eastAsia="Times New Roman" w:hAnsi="Times New Roman"/>
              <w:i w:val="1"/>
              <w:sz w:val="20"/>
              <w:szCs w:val="20"/>
              <w:u w:val="none"/>
              <w:rPrChange w:author="DANIEL TABORDA OBANDO" w:id="55" w:date="2022-01-17T23:33:13Z">
                <w:rPr>
                  <w:rFonts w:ascii="Times New Roman" w:cs="Times New Roman" w:eastAsia="Times New Roman" w:hAnsi="Times New Roman"/>
                  <w:i w:val="1"/>
                  <w:sz w:val="20"/>
                  <w:szCs w:val="20"/>
                </w:rPr>
              </w:rPrChange>
            </w:rPr>
            <w:pPrChange w:author="DANIEL TABORDA OBANDO" w:id="0" w:date="2022-01-17T23:33:13Z">
              <w:pPr>
                <w:shd w:fill="ffffff" w:val="clear"/>
                <w:spacing w:after="0" w:line="240" w:lineRule="auto"/>
                <w:jc w:val="both"/>
              </w:pPr>
            </w:pPrChange>
          </w:pPr>
          <w:r w:rsidDel="00000000" w:rsidR="00000000" w:rsidRPr="00000000">
            <w:rPr>
              <w:rFonts w:ascii="Times New Roman" w:cs="Times New Roman" w:eastAsia="Times New Roman" w:hAnsi="Times New Roman"/>
              <w:i w:val="1"/>
              <w:sz w:val="20"/>
              <w:szCs w:val="20"/>
              <w:rtl w:val="0"/>
            </w:rPr>
            <w:t xml:space="preserve">Competencias</w:t>
          </w:r>
        </w:p>
      </w:sdtContent>
    </w:sdt>
    <w:p w:rsidR="00000000" w:rsidDel="00000000" w:rsidP="00000000" w:rsidRDefault="00000000" w:rsidRPr="00000000" w14:paraId="00000032">
      <w:pP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3">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continuación, se muestran las diferentes competencias con las que </w:t>
      </w:r>
      <w:sdt>
        <w:sdtPr>
          <w:tag w:val="goog_rdk_101"/>
        </w:sdtPr>
        <w:sdtContent>
          <w:ins w:author="DANIEL TABORDA OBANDO" w:id="56" w:date="2022-01-17T23:33:19Z">
            <w:r w:rsidDel="00000000" w:rsidR="00000000" w:rsidRPr="00000000">
              <w:rPr>
                <w:rFonts w:ascii="Times New Roman" w:cs="Times New Roman" w:eastAsia="Times New Roman" w:hAnsi="Times New Roman"/>
                <w:sz w:val="20"/>
                <w:szCs w:val="20"/>
                <w:rtl w:val="0"/>
              </w:rPr>
              <w:t xml:space="preserve">contará</w:t>
            </w:r>
          </w:ins>
        </w:sdtContent>
      </w:sdt>
      <w:sdt>
        <w:sdtPr>
          <w:tag w:val="goog_rdk_102"/>
        </w:sdtPr>
        <w:sdtContent>
          <w:del w:author="DANIEL TABORDA OBANDO" w:id="56" w:date="2022-01-17T23:33:19Z">
            <w:r w:rsidDel="00000000" w:rsidR="00000000" w:rsidRPr="00000000">
              <w:rPr>
                <w:rFonts w:ascii="Times New Roman" w:cs="Times New Roman" w:eastAsia="Times New Roman" w:hAnsi="Times New Roman"/>
                <w:sz w:val="20"/>
                <w:szCs w:val="20"/>
                <w:rtl w:val="0"/>
              </w:rPr>
              <w:delText xml:space="preserve">contara</w:delText>
            </w:r>
          </w:del>
        </w:sdtContent>
      </w:sdt>
      <w:r w:rsidDel="00000000" w:rsidR="00000000" w:rsidRPr="00000000">
        <w:rPr>
          <w:rFonts w:ascii="Times New Roman" w:cs="Times New Roman" w:eastAsia="Times New Roman" w:hAnsi="Times New Roman"/>
          <w:sz w:val="20"/>
          <w:szCs w:val="20"/>
          <w:rtl w:val="0"/>
        </w:rPr>
        <w:t xml:space="preserve"> un ingeniero de sistemas a lo largo de su carrera, estas no solo se desarrollarán en el proceso formativo o educativo, sino que se seguirán puliendo y adquiriendo durante su trayectoria, este esquema nos enseña cómo se necesitan de diferentes factores como el conocimiento, la aptitud y las habilidades</w:t>
      </w:r>
      <w:sdt>
        <w:sdtPr>
          <w:tag w:val="goog_rdk_103"/>
        </w:sdtPr>
        <w:sdtContent>
          <w:del w:author="DANIEL TABORDA OBANDO" w:id="57" w:date="2022-01-17T23:33:43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que son necesarias para obtener dichas competencias. </w:t>
      </w:r>
    </w:p>
    <w:p w:rsidR="00000000" w:rsidDel="00000000" w:rsidP="00000000" w:rsidRDefault="00000000" w:rsidRPr="00000000" w14:paraId="00000034">
      <w:pP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5">
      <w:pPr>
        <w:shd w:fill="ffffff" w:val="clear"/>
        <w:spacing w:after="0" w:line="240" w:lineRule="auto"/>
        <w:jc w:val="both"/>
        <w:rPr>
          <w:rFonts w:ascii="Times New Roman" w:cs="Times New Roman" w:eastAsia="Times New Roman" w:hAnsi="Times New Roman"/>
          <w:sz w:val="20"/>
          <w:szCs w:val="20"/>
        </w:rPr>
      </w:pPr>
      <w:sdt>
        <w:sdtPr>
          <w:tag w:val="goog_rdk_104"/>
        </w:sdtPr>
        <w:sdtContent>
          <w:commentRangeStart w:id="11"/>
        </w:sdtContent>
      </w:sdt>
      <w:r w:rsidDel="00000000" w:rsidR="00000000" w:rsidRPr="00000000">
        <w:rPr>
          <w:rFonts w:ascii="Times New Roman" w:cs="Times New Roman" w:eastAsia="Times New Roman" w:hAnsi="Times New Roman"/>
          <w:sz w:val="20"/>
          <w:szCs w:val="20"/>
        </w:rPr>
        <w:drawing>
          <wp:inline distB="0" distT="0" distL="0" distR="0">
            <wp:extent cx="3282954" cy="2283448"/>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82954" cy="2283448"/>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6">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 personal las tres competencias que más me representan y en las cuales tengo más afinidad son la comunicación clara y </w:t>
      </w:r>
      <w:sdt>
        <w:sdtPr>
          <w:tag w:val="goog_rdk_105"/>
        </w:sdtPr>
        <w:sdtContent>
          <w:ins w:author="DANIEL TABORDA OBANDO" w:id="58" w:date="2022-01-17T23:34:47Z">
            <w:r w:rsidDel="00000000" w:rsidR="00000000" w:rsidRPr="00000000">
              <w:rPr>
                <w:rFonts w:ascii="Times New Roman" w:cs="Times New Roman" w:eastAsia="Times New Roman" w:hAnsi="Times New Roman"/>
                <w:sz w:val="20"/>
                <w:szCs w:val="20"/>
                <w:rtl w:val="0"/>
              </w:rPr>
              <w:t xml:space="preserve">consciente</w:t>
            </w:r>
          </w:ins>
        </w:sdtContent>
      </w:sdt>
      <w:sdt>
        <w:sdtPr>
          <w:tag w:val="goog_rdk_106"/>
        </w:sdtPr>
        <w:sdtContent>
          <w:del w:author="DANIEL TABORDA OBANDO" w:id="58" w:date="2022-01-17T23:34:47Z">
            <w:r w:rsidDel="00000000" w:rsidR="00000000" w:rsidRPr="00000000">
              <w:rPr>
                <w:rFonts w:ascii="Times New Roman" w:cs="Times New Roman" w:eastAsia="Times New Roman" w:hAnsi="Times New Roman"/>
                <w:sz w:val="20"/>
                <w:szCs w:val="20"/>
                <w:rtl w:val="0"/>
              </w:rPr>
              <w:delText xml:space="preserve">consiente</w:delText>
            </w:r>
          </w:del>
        </w:sdtContent>
      </w:sdt>
      <w:r w:rsidDel="00000000" w:rsidR="00000000" w:rsidRPr="00000000">
        <w:rPr>
          <w:rFonts w:ascii="Times New Roman" w:cs="Times New Roman" w:eastAsia="Times New Roman" w:hAnsi="Times New Roman"/>
          <w:sz w:val="20"/>
          <w:szCs w:val="20"/>
          <w:rtl w:val="0"/>
        </w:rPr>
        <w:t xml:space="preserve">, debido a que me considero una persona directa que busca darse a entender de la manera más fácil posible, para que así el receptor pueda entender y analizar el mensaje dado, hay otros elementos que influyen notoriamente en una buena comunicación, los cuales son la expresión corporal, el tono de voz y la escucha activa, que desde mi punto de vista es la </w:t>
      </w:r>
      <w:sdt>
        <w:sdtPr>
          <w:tag w:val="goog_rdk_107"/>
        </w:sdtPr>
        <w:sdtContent>
          <w:ins w:author="DANIEL TABORDA OBANDO" w:id="59" w:date="2022-01-17T23:35:03Z">
            <w:r w:rsidDel="00000000" w:rsidR="00000000" w:rsidRPr="00000000">
              <w:rPr>
                <w:rFonts w:ascii="Times New Roman" w:cs="Times New Roman" w:eastAsia="Times New Roman" w:hAnsi="Times New Roman"/>
                <w:sz w:val="20"/>
                <w:szCs w:val="20"/>
                <w:rtl w:val="0"/>
              </w:rPr>
              <w:t xml:space="preserve">base</w:t>
            </w:r>
          </w:ins>
        </w:sdtContent>
      </w:sdt>
      <w:sdt>
        <w:sdtPr>
          <w:tag w:val="goog_rdk_108"/>
        </w:sdtPr>
        <w:sdtContent>
          <w:del w:author="DANIEL TABORDA OBANDO" w:id="59" w:date="2022-01-17T23:35:03Z">
            <w:r w:rsidDel="00000000" w:rsidR="00000000" w:rsidRPr="00000000">
              <w:rPr>
                <w:rFonts w:ascii="Times New Roman" w:cs="Times New Roman" w:eastAsia="Times New Roman" w:hAnsi="Times New Roman"/>
                <w:sz w:val="20"/>
                <w:szCs w:val="20"/>
                <w:rtl w:val="0"/>
              </w:rPr>
              <w:delText xml:space="preserve">basa</w:delText>
            </w:r>
          </w:del>
        </w:sdtContent>
      </w:sdt>
      <w:r w:rsidDel="00000000" w:rsidR="00000000" w:rsidRPr="00000000">
        <w:rPr>
          <w:rFonts w:ascii="Times New Roman" w:cs="Times New Roman" w:eastAsia="Times New Roman" w:hAnsi="Times New Roman"/>
          <w:sz w:val="20"/>
          <w:szCs w:val="20"/>
          <w:rtl w:val="0"/>
        </w:rPr>
        <w:t xml:space="preserve"> primordial</w:t>
      </w:r>
      <w:sdt>
        <w:sdtPr>
          <w:tag w:val="goog_rdk_109"/>
        </w:sdtPr>
        <w:sdtContent>
          <w:ins w:author="DANIEL TABORDA OBANDO" w:id="60" w:date="2022-01-17T23:35:08Z">
            <w:r w:rsidDel="00000000" w:rsidR="00000000" w:rsidRPr="00000000">
              <w:rPr>
                <w:rFonts w:ascii="Times New Roman" w:cs="Times New Roman" w:eastAsia="Times New Roman" w:hAnsi="Times New Roman"/>
                <w:sz w:val="20"/>
                <w:szCs w:val="20"/>
                <w:rtl w:val="0"/>
              </w:rPr>
              <w:t xml:space="preserve">.</w:t>
            </w:r>
          </w:ins>
        </w:sdtContent>
      </w:sdt>
      <w:sdt>
        <w:sdtPr>
          <w:tag w:val="goog_rdk_110"/>
        </w:sdtPr>
        <w:sdtContent>
          <w:del w:author="DANIEL TABORDA OBANDO" w:id="60" w:date="2022-01-17T23:35:08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111"/>
        </w:sdtPr>
        <w:sdtContent>
          <w:del w:author="DANIEL TABORDA OBANDO" w:id="61" w:date="2022-01-17T23:35:12Z">
            <w:r w:rsidDel="00000000" w:rsidR="00000000" w:rsidRPr="00000000">
              <w:rPr>
                <w:rFonts w:ascii="Times New Roman" w:cs="Times New Roman" w:eastAsia="Times New Roman" w:hAnsi="Times New Roman"/>
                <w:sz w:val="20"/>
                <w:szCs w:val="20"/>
                <w:rtl w:val="0"/>
              </w:rPr>
              <w:delText xml:space="preserve">n</w:delText>
            </w:r>
          </w:del>
        </w:sdtContent>
      </w:sdt>
      <w:sdt>
        <w:sdtPr>
          <w:tag w:val="goog_rdk_112"/>
        </w:sdtPr>
        <w:sdtContent>
          <w:ins w:author="DANIEL TABORDA OBANDO" w:id="61" w:date="2022-01-17T23:35:12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ecesitamos comprender y saber antes de transferir estos conocimientos; por otra parte</w:t>
      </w:r>
      <w:sdt>
        <w:sdtPr>
          <w:tag w:val="goog_rdk_113"/>
        </w:sdtPr>
        <w:sdtContent>
          <w:del w:author="DANIEL TABORDA OBANDO" w:id="62" w:date="2022-01-17T23:35:30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está el análisis  y solución de problemas, soy una persona que cuando se </w:t>
      </w:r>
      <w:sdt>
        <w:sdtPr>
          <w:tag w:val="goog_rdk_114"/>
        </w:sdtPr>
        <w:sdtContent>
          <w:ins w:author="DANIEL TABORDA OBANDO" w:id="63" w:date="2022-01-17T23:35:40Z">
            <w:r w:rsidDel="00000000" w:rsidR="00000000" w:rsidRPr="00000000">
              <w:rPr>
                <w:rFonts w:ascii="Times New Roman" w:cs="Times New Roman" w:eastAsia="Times New Roman" w:hAnsi="Times New Roman"/>
                <w:sz w:val="20"/>
                <w:szCs w:val="20"/>
                <w:rtl w:val="0"/>
              </w:rPr>
              <w:t xml:space="preserve">encuentra</w:t>
            </w:r>
          </w:ins>
        </w:sdtContent>
      </w:sdt>
      <w:sdt>
        <w:sdtPr>
          <w:tag w:val="goog_rdk_115"/>
        </w:sdtPr>
        <w:sdtContent>
          <w:del w:author="DANIEL TABORDA OBANDO" w:id="63" w:date="2022-01-17T23:35:40Z">
            <w:r w:rsidDel="00000000" w:rsidR="00000000" w:rsidRPr="00000000">
              <w:rPr>
                <w:rFonts w:ascii="Times New Roman" w:cs="Times New Roman" w:eastAsia="Times New Roman" w:hAnsi="Times New Roman"/>
                <w:sz w:val="20"/>
                <w:szCs w:val="20"/>
                <w:rtl w:val="0"/>
              </w:rPr>
              <w:delText xml:space="preserve">encentra</w:delText>
            </w:r>
          </w:del>
        </w:sdtContent>
      </w:sdt>
      <w:r w:rsidDel="00000000" w:rsidR="00000000" w:rsidRPr="00000000">
        <w:rPr>
          <w:rFonts w:ascii="Times New Roman" w:cs="Times New Roman" w:eastAsia="Times New Roman" w:hAnsi="Times New Roman"/>
          <w:sz w:val="20"/>
          <w:szCs w:val="20"/>
          <w:rtl w:val="0"/>
        </w:rPr>
        <w:t xml:space="preserve"> frente a diferentes tipos de problemáticas busca analizar la situación, indaga</w:t>
      </w:r>
      <w:sdt>
        <w:sdtPr>
          <w:tag w:val="goog_rdk_116"/>
        </w:sdtPr>
        <w:sdtContent>
          <w:ins w:author="DANIEL TABORDA OBANDO" w:id="64" w:date="2022-01-17T23:35:51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do </w:t>
      </w:r>
      <w:sdt>
        <w:sdtPr>
          <w:tag w:val="goog_rdk_117"/>
        </w:sdtPr>
        <w:sdtContent>
          <w:ins w:author="DANIEL TABORDA OBANDO" w:id="65" w:date="2022-01-17T23:35:54Z">
            <w:r w:rsidDel="00000000" w:rsidR="00000000" w:rsidRPr="00000000">
              <w:rPr>
                <w:rFonts w:ascii="Times New Roman" w:cs="Times New Roman" w:eastAsia="Times New Roman" w:hAnsi="Times New Roman"/>
                <w:sz w:val="20"/>
                <w:szCs w:val="20"/>
                <w:rtl w:val="0"/>
              </w:rPr>
              <w:t xml:space="preserve">cuál</w:t>
            </w:r>
          </w:ins>
        </w:sdtContent>
      </w:sdt>
      <w:sdt>
        <w:sdtPr>
          <w:tag w:val="goog_rdk_118"/>
        </w:sdtPr>
        <w:sdtContent>
          <w:del w:author="DANIEL TABORDA OBANDO" w:id="65" w:date="2022-01-17T23:35:54Z">
            <w:r w:rsidDel="00000000" w:rsidR="00000000" w:rsidRPr="00000000">
              <w:rPr>
                <w:rFonts w:ascii="Times New Roman" w:cs="Times New Roman" w:eastAsia="Times New Roman" w:hAnsi="Times New Roman"/>
                <w:sz w:val="20"/>
                <w:szCs w:val="20"/>
                <w:rtl w:val="0"/>
              </w:rPr>
              <w:delText xml:space="preserve">cual</w:delText>
            </w:r>
          </w:del>
        </w:sdtContent>
      </w:sdt>
      <w:r w:rsidDel="00000000" w:rsidR="00000000" w:rsidRPr="00000000">
        <w:rPr>
          <w:rFonts w:ascii="Times New Roman" w:cs="Times New Roman" w:eastAsia="Times New Roman" w:hAnsi="Times New Roman"/>
          <w:sz w:val="20"/>
          <w:szCs w:val="20"/>
          <w:rtl w:val="0"/>
        </w:rPr>
        <w:t xml:space="preserve"> es la raíz y las causas de </w:t>
      </w:r>
      <w:sdt>
        <w:sdtPr>
          <w:tag w:val="goog_rdk_119"/>
        </w:sdtPr>
        <w:sdtContent>
          <w:ins w:author="DANIEL TABORDA OBANDO" w:id="66" w:date="2022-01-17T23:36:01Z">
            <w:r w:rsidDel="00000000" w:rsidR="00000000" w:rsidRPr="00000000">
              <w:rPr>
                <w:rFonts w:ascii="Times New Roman" w:cs="Times New Roman" w:eastAsia="Times New Roman" w:hAnsi="Times New Roman"/>
                <w:sz w:val="20"/>
                <w:szCs w:val="20"/>
                <w:rtl w:val="0"/>
              </w:rPr>
              <w:t xml:space="preserve">esta </w:t>
            </w:r>
          </w:ins>
        </w:sdtContent>
      </w:sdt>
      <w:sdt>
        <w:sdtPr>
          <w:tag w:val="goog_rdk_120"/>
        </w:sdtPr>
        <w:sdtContent>
          <w:del w:author="DANIEL TABORDA OBANDO" w:id="66" w:date="2022-01-17T23:36:01Z">
            <w:r w:rsidDel="00000000" w:rsidR="00000000" w:rsidRPr="00000000">
              <w:rPr>
                <w:rFonts w:ascii="Times New Roman" w:cs="Times New Roman" w:eastAsia="Times New Roman" w:hAnsi="Times New Roman"/>
                <w:sz w:val="20"/>
                <w:szCs w:val="20"/>
                <w:rtl w:val="0"/>
              </w:rPr>
              <w:delText xml:space="preserve">este</w:delText>
            </w:r>
          </w:del>
        </w:sdtContent>
      </w:sdt>
      <w:r w:rsidDel="00000000" w:rsidR="00000000" w:rsidRPr="00000000">
        <w:rPr>
          <w:rFonts w:ascii="Times New Roman" w:cs="Times New Roman" w:eastAsia="Times New Roman" w:hAnsi="Times New Roman"/>
          <w:sz w:val="20"/>
          <w:szCs w:val="20"/>
          <w:rtl w:val="0"/>
        </w:rPr>
        <w:t xml:space="preserve">, para así proseguir a averiguar las opciones posibles que solucionen nuestro conflicto, y de esta manera elegir el plan de acción que más pueda favorecernos</w:t>
      </w:r>
      <w:sdt>
        <w:sdtPr>
          <w:tag w:val="goog_rdk_121"/>
        </w:sdtPr>
        <w:sdtContent>
          <w:ins w:author="DANIEL TABORDA OBANDO" w:id="67" w:date="2022-01-17T23:36:13Z">
            <w:r w:rsidDel="00000000" w:rsidR="00000000" w:rsidRPr="00000000">
              <w:rPr>
                <w:rFonts w:ascii="Times New Roman" w:cs="Times New Roman" w:eastAsia="Times New Roman" w:hAnsi="Times New Roman"/>
                <w:sz w:val="20"/>
                <w:szCs w:val="20"/>
                <w:rtl w:val="0"/>
              </w:rPr>
              <w:t xml:space="preserve">.</w:t>
            </w:r>
          </w:ins>
        </w:sdtContent>
      </w:sdt>
      <w:sdt>
        <w:sdtPr>
          <w:tag w:val="goog_rdk_122"/>
        </w:sdtPr>
        <w:sdtContent>
          <w:del w:author="DANIEL TABORDA OBANDO" w:id="67" w:date="2022-01-17T23:36:13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123"/>
        </w:sdtPr>
        <w:sdtContent>
          <w:del w:author="DANIEL TABORDA OBANDO" w:id="68" w:date="2022-01-17T23:36:17Z">
            <w:r w:rsidDel="00000000" w:rsidR="00000000" w:rsidRPr="00000000">
              <w:rPr>
                <w:rFonts w:ascii="Times New Roman" w:cs="Times New Roman" w:eastAsia="Times New Roman" w:hAnsi="Times New Roman"/>
                <w:sz w:val="20"/>
                <w:szCs w:val="20"/>
                <w:rtl w:val="0"/>
              </w:rPr>
              <w:delText xml:space="preserve">n</w:delText>
            </w:r>
          </w:del>
        </w:sdtContent>
      </w:sdt>
      <w:sdt>
        <w:sdtPr>
          <w:tag w:val="goog_rdk_124"/>
        </w:sdtPr>
        <w:sdtContent>
          <w:ins w:author="DANIEL TABORDA OBANDO" w:id="68" w:date="2022-01-17T23:36:17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o muy lejana a esta competencia </w:t>
      </w:r>
      <w:sdt>
        <w:sdtPr>
          <w:tag w:val="goog_rdk_125"/>
        </w:sdtPr>
        <w:sdtContent>
          <w:ins w:author="DANIEL TABORDA OBANDO" w:id="69" w:date="2022-01-17T23:36:22Z">
            <w:r w:rsidDel="00000000" w:rsidR="00000000" w:rsidRPr="00000000">
              <w:rPr>
                <w:rFonts w:ascii="Times New Roman" w:cs="Times New Roman" w:eastAsia="Times New Roman" w:hAnsi="Times New Roman"/>
                <w:sz w:val="20"/>
                <w:szCs w:val="20"/>
                <w:rtl w:val="0"/>
              </w:rPr>
              <w:t xml:space="preserve">está</w:t>
            </w:r>
          </w:ins>
        </w:sdtContent>
      </w:sdt>
      <w:sdt>
        <w:sdtPr>
          <w:tag w:val="goog_rdk_126"/>
        </w:sdtPr>
        <w:sdtContent>
          <w:del w:author="DANIEL TABORDA OBANDO" w:id="69" w:date="2022-01-17T23:36:22Z">
            <w:r w:rsidDel="00000000" w:rsidR="00000000" w:rsidRPr="00000000">
              <w:rPr>
                <w:rFonts w:ascii="Times New Roman" w:cs="Times New Roman" w:eastAsia="Times New Roman" w:hAnsi="Times New Roman"/>
                <w:sz w:val="20"/>
                <w:szCs w:val="20"/>
                <w:rtl w:val="0"/>
              </w:rPr>
              <w:delText xml:space="preserve">esta</w:delText>
            </w:r>
          </w:del>
        </w:sdtContent>
      </w:sdt>
      <w:r w:rsidDel="00000000" w:rsidR="00000000" w:rsidRPr="00000000">
        <w:rPr>
          <w:rFonts w:ascii="Times New Roman" w:cs="Times New Roman" w:eastAsia="Times New Roman" w:hAnsi="Times New Roman"/>
          <w:sz w:val="20"/>
          <w:szCs w:val="20"/>
          <w:rtl w:val="0"/>
        </w:rPr>
        <w:t xml:space="preserve"> el poder identificar y definir problemas, en la cual debemos tener en cuenta las necesidades de los consumidores, es importante tener claro los diferentes aspectos que permitan desarrollar y mejorar en el mercado, la calidad de nuevos productos y de los actuales para el usuario.</w:t>
      </w:r>
    </w:p>
    <w:p w:rsidR="00000000" w:rsidDel="00000000" w:rsidP="00000000" w:rsidRDefault="00000000" w:rsidRPr="00000000" w14:paraId="00000038">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sdt>
      <w:sdtPr>
        <w:tag w:val="goog_rdk_127"/>
      </w:sdtPr>
      <w:sdtContent>
        <w:p w:rsidR="00000000" w:rsidDel="00000000" w:rsidP="00000000" w:rsidRDefault="00000000" w:rsidRPr="00000000" w14:paraId="00000039">
          <w:pPr>
            <w:numPr>
              <w:ilvl w:val="0"/>
              <w:numId w:val="4"/>
            </w:numPr>
            <w:shd w:fill="ffffff" w:val="clear"/>
            <w:spacing w:after="0" w:line="240" w:lineRule="auto"/>
            <w:ind w:left="720" w:hanging="360"/>
            <w:jc w:val="both"/>
            <w:rPr>
              <w:rFonts w:ascii="Times New Roman" w:cs="Times New Roman" w:eastAsia="Times New Roman" w:hAnsi="Times New Roman"/>
              <w:i w:val="1"/>
              <w:sz w:val="20"/>
              <w:szCs w:val="20"/>
              <w:u w:val="none"/>
              <w:rPrChange w:author="DANIEL TABORDA OBANDO" w:id="70" w:date="2022-01-17T23:36:38Z">
                <w:rPr>
                  <w:rFonts w:ascii="Times New Roman" w:cs="Times New Roman" w:eastAsia="Times New Roman" w:hAnsi="Times New Roman"/>
                  <w:i w:val="1"/>
                  <w:sz w:val="20"/>
                  <w:szCs w:val="20"/>
                </w:rPr>
              </w:rPrChange>
            </w:rPr>
            <w:pPrChange w:author="DANIEL TABORDA OBANDO" w:id="0" w:date="2022-01-17T23:36:38Z">
              <w:pPr>
                <w:shd w:fill="ffffff" w:val="clear"/>
                <w:spacing w:after="0" w:line="240" w:lineRule="auto"/>
                <w:jc w:val="both"/>
              </w:pPr>
            </w:pPrChange>
          </w:pPr>
          <w:r w:rsidDel="00000000" w:rsidR="00000000" w:rsidRPr="00000000">
            <w:rPr>
              <w:rFonts w:ascii="Times New Roman" w:cs="Times New Roman" w:eastAsia="Times New Roman" w:hAnsi="Times New Roman"/>
              <w:i w:val="1"/>
              <w:sz w:val="20"/>
              <w:szCs w:val="20"/>
              <w:rtl w:val="0"/>
            </w:rPr>
            <w:t xml:space="preserve">Competencias a desarrollar </w:t>
          </w:r>
        </w:p>
      </w:sdtContent>
    </w:sdt>
    <w:p w:rsidR="00000000" w:rsidDel="00000000" w:rsidP="00000000" w:rsidRDefault="00000000" w:rsidRPr="00000000" w14:paraId="0000003A">
      <w:pP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se había dicho anteriormente un ingeniero sigue formándose incluso después de terminar sus estudios, es una carrera en la que siempre habrá algo nuevo por aprender y descubrir</w:t>
      </w:r>
      <w:sdt>
        <w:sdtPr>
          <w:tag w:val="goog_rdk_128"/>
        </w:sdtPr>
        <w:sdtContent>
          <w:ins w:author="DANIEL TABORDA OBANDO" w:id="71" w:date="2022-01-17T23:36:56Z">
            <w:r w:rsidDel="00000000" w:rsidR="00000000" w:rsidRPr="00000000">
              <w:rPr>
                <w:rFonts w:ascii="Times New Roman" w:cs="Times New Roman" w:eastAsia="Times New Roman" w:hAnsi="Times New Roman"/>
                <w:sz w:val="20"/>
                <w:szCs w:val="20"/>
                <w:rtl w:val="0"/>
              </w:rPr>
              <w:t xml:space="preserve">.</w:t>
            </w:r>
          </w:ins>
        </w:sdtContent>
      </w:sdt>
      <w:sdt>
        <w:sdtPr>
          <w:tag w:val="goog_rdk_129"/>
        </w:sdtPr>
        <w:sdtContent>
          <w:del w:author="DANIEL TABORDA OBANDO" w:id="71" w:date="2022-01-17T23:36:56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130"/>
        </w:sdtPr>
        <w:sdtContent>
          <w:ins w:author="DANIEL TABORDA OBANDO" w:id="72" w:date="2022-01-17T23:36:59Z">
            <w:r w:rsidDel="00000000" w:rsidR="00000000" w:rsidRPr="00000000">
              <w:rPr>
                <w:rFonts w:ascii="Times New Roman" w:cs="Times New Roman" w:eastAsia="Times New Roman" w:hAnsi="Times New Roman"/>
                <w:sz w:val="20"/>
                <w:szCs w:val="20"/>
                <w:rtl w:val="0"/>
              </w:rPr>
              <w:t xml:space="preserve">Esto</w:t>
            </w:r>
          </w:ins>
        </w:sdtContent>
      </w:sdt>
      <w:sdt>
        <w:sdtPr>
          <w:tag w:val="goog_rdk_131"/>
        </w:sdtPr>
        <w:sdtContent>
          <w:del w:author="DANIEL TABORDA OBANDO" w:id="72" w:date="2022-01-17T23:36:59Z">
            <w:r w:rsidDel="00000000" w:rsidR="00000000" w:rsidRPr="00000000">
              <w:rPr>
                <w:rFonts w:ascii="Times New Roman" w:cs="Times New Roman" w:eastAsia="Times New Roman" w:hAnsi="Times New Roman"/>
                <w:sz w:val="20"/>
                <w:szCs w:val="20"/>
                <w:rtl w:val="0"/>
              </w:rPr>
              <w:delText xml:space="preserve">esto</w:delText>
            </w:r>
          </w:del>
        </w:sdtContent>
      </w:sdt>
      <w:r w:rsidDel="00000000" w:rsidR="00000000" w:rsidRPr="00000000">
        <w:rPr>
          <w:rFonts w:ascii="Times New Roman" w:cs="Times New Roman" w:eastAsia="Times New Roman" w:hAnsi="Times New Roman"/>
          <w:sz w:val="20"/>
          <w:szCs w:val="20"/>
          <w:rtl w:val="0"/>
        </w:rPr>
        <w:t xml:space="preserve"> mismo sucede con las habilidades, las competencias, las destrezas o como quieras llamarlas, siempre se podrán adquirir nuevas y mejorar las ya desarrolladas. Para mí las siguientes tres competencias</w:t>
      </w:r>
      <w:sdt>
        <w:sdtPr>
          <w:tag w:val="goog_rdk_132"/>
        </w:sdtPr>
        <w:sdtContent>
          <w:del w:author="DANIEL TABORDA OBANDO" w:id="73" w:date="2022-01-17T23:38:05Z">
            <w:r w:rsidDel="00000000" w:rsidR="00000000" w:rsidRPr="00000000">
              <w:rPr>
                <w:rFonts w:ascii="Times New Roman" w:cs="Times New Roman" w:eastAsia="Times New Roman" w:hAnsi="Times New Roman"/>
                <w:sz w:val="20"/>
                <w:szCs w:val="20"/>
                <w:rtl w:val="0"/>
              </w:rPr>
              <w:delText xml:space="preserve"> pienso que</w:delText>
            </w:r>
          </w:del>
        </w:sdtContent>
      </w:sdt>
      <w:r w:rsidDel="00000000" w:rsidR="00000000" w:rsidRPr="00000000">
        <w:rPr>
          <w:rFonts w:ascii="Times New Roman" w:cs="Times New Roman" w:eastAsia="Times New Roman" w:hAnsi="Times New Roman"/>
          <w:sz w:val="20"/>
          <w:szCs w:val="20"/>
          <w:rtl w:val="0"/>
        </w:rPr>
        <w:t xml:space="preserve"> son muy necesarias, quiero trabajarlas y obtenerlas para mi buen desempeño. </w:t>
      </w:r>
    </w:p>
    <w:p w:rsidR="00000000" w:rsidDel="00000000" w:rsidP="00000000" w:rsidRDefault="00000000" w:rsidRPr="00000000" w14:paraId="0000003C">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primer lugar, la toma de decisiones efectivas bajo presión, debido a que muchas veces contar</w:t>
      </w:r>
      <w:sdt>
        <w:sdtPr>
          <w:tag w:val="goog_rdk_133"/>
        </w:sdtPr>
        <w:sdtContent>
          <w:ins w:author="DANIEL TABORDA OBANDO" w:id="74" w:date="2022-01-17T23:38:54Z">
            <w:r w:rsidDel="00000000" w:rsidR="00000000" w:rsidRPr="00000000">
              <w:rPr>
                <w:rFonts w:ascii="Times New Roman" w:cs="Times New Roman" w:eastAsia="Times New Roman" w:hAnsi="Times New Roman"/>
                <w:sz w:val="20"/>
                <w:szCs w:val="20"/>
                <w:rtl w:val="0"/>
              </w:rPr>
              <w:t xml:space="preserve">á</w:t>
            </w:r>
          </w:ins>
        </w:sdtContent>
      </w:sdt>
      <w:sdt>
        <w:sdtPr>
          <w:tag w:val="goog_rdk_134"/>
        </w:sdtPr>
        <w:sdtContent>
          <w:del w:author="DANIEL TABORDA OBANDO" w:id="74" w:date="2022-01-17T23:38:54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s con una disponibilidad de tiempo muy corta, y proyectos un poco extensos, los cuales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debemos de usar nuestra lógica e inventiva para así gestionar y desarrollar rápidamente este proyecto, considerando que existan cambios de requerimientos en programa o fallos que puede retrasar la entrega</w:t>
      </w:r>
      <w:sdt>
        <w:sdtPr>
          <w:tag w:val="goog_rdk_135"/>
        </w:sdtPr>
        <w:sdtContent>
          <w:ins w:author="DANIEL TABORDA OBANDO" w:id="75" w:date="2022-01-17T23:39:14Z">
            <w:r w:rsidDel="00000000" w:rsidR="00000000" w:rsidRPr="00000000">
              <w:rPr>
                <w:rFonts w:ascii="Times New Roman" w:cs="Times New Roman" w:eastAsia="Times New Roman" w:hAnsi="Times New Roman"/>
                <w:sz w:val="20"/>
                <w:szCs w:val="20"/>
                <w:rtl w:val="0"/>
              </w:rPr>
              <w:t xml:space="preserve">.</w:t>
            </w:r>
          </w:ins>
        </w:sdtContent>
      </w:sdt>
      <w:sdt>
        <w:sdtPr>
          <w:tag w:val="goog_rdk_136"/>
        </w:sdtPr>
        <w:sdtContent>
          <w:del w:author="DANIEL TABORDA OBANDO" w:id="75" w:date="2022-01-17T23:39:14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E">
      <w:pPr>
        <w:shd w:fill="ffffff" w:val="clear"/>
        <w:spacing w:after="0" w:line="240" w:lineRule="auto"/>
        <w:jc w:val="both"/>
        <w:rPr>
          <w:rFonts w:ascii="Roboto" w:cs="Roboto" w:eastAsia="Roboto" w:hAnsi="Roboto"/>
          <w:sz w:val="27"/>
          <w:szCs w:val="27"/>
          <w:highlight w:val="white"/>
        </w:rPr>
      </w:pPr>
      <w:r w:rsidDel="00000000" w:rsidR="00000000" w:rsidRPr="00000000">
        <w:rPr>
          <w:rFonts w:ascii="Times New Roman" w:cs="Times New Roman" w:eastAsia="Times New Roman" w:hAnsi="Times New Roman"/>
          <w:sz w:val="20"/>
          <w:szCs w:val="20"/>
          <w:rtl w:val="0"/>
        </w:rPr>
        <w:t xml:space="preserve">Por otra parte, establecer metas y responsabilidades, que para mí</w:t>
      </w:r>
      <w:sdt>
        <w:sdtPr>
          <w:tag w:val="goog_rdk_137"/>
        </w:sdtPr>
        <w:sdtContent>
          <w:ins w:author="DANIEL TABORDA OBANDO" w:id="76" w:date="2022-01-17T23:39:26Z">
            <w:r w:rsidDel="00000000" w:rsidR="00000000" w:rsidRPr="00000000">
              <w:rPr>
                <w:rFonts w:ascii="Times New Roman" w:cs="Times New Roman" w:eastAsia="Times New Roman" w:hAnsi="Times New Roman"/>
                <w:sz w:val="20"/>
                <w:szCs w:val="20"/>
                <w:rtl w:val="0"/>
              </w:rPr>
              <w:t xml:space="preserve">,</w:t>
            </w:r>
          </w:ins>
        </w:sdtContent>
      </w:sdt>
      <w:r w:rsidDel="00000000" w:rsidR="00000000" w:rsidRPr="00000000">
        <w:rPr>
          <w:rFonts w:ascii="Times New Roman" w:cs="Times New Roman" w:eastAsia="Times New Roman" w:hAnsi="Times New Roman"/>
          <w:sz w:val="20"/>
          <w:szCs w:val="20"/>
          <w:rtl w:val="0"/>
        </w:rPr>
        <w:t xml:space="preserve"> va muy ligada </w:t>
      </w:r>
      <w:sdt>
        <w:sdtPr>
          <w:tag w:val="goog_rdk_138"/>
        </w:sdtPr>
        <w:sdtContent>
          <w:ins w:author="DANIEL TABORDA OBANDO" w:id="77" w:date="2022-01-17T23:39:34Z">
            <w:r w:rsidDel="00000000" w:rsidR="00000000" w:rsidRPr="00000000">
              <w:rPr>
                <w:rFonts w:ascii="Times New Roman" w:cs="Times New Roman" w:eastAsia="Times New Roman" w:hAnsi="Times New Roman"/>
                <w:sz w:val="20"/>
                <w:szCs w:val="20"/>
                <w:rtl w:val="0"/>
              </w:rPr>
              <w:t xml:space="preserve">al </w:t>
            </w:r>
          </w:ins>
        </w:sdtContent>
      </w:sdt>
      <w:sdt>
        <w:sdtPr>
          <w:tag w:val="goog_rdk_139"/>
        </w:sdtPr>
        <w:sdtContent>
          <w:del w:author="DANIEL TABORDA OBANDO" w:id="77" w:date="2022-01-17T23:39:34Z">
            <w:r w:rsidDel="00000000" w:rsidR="00000000" w:rsidRPr="00000000">
              <w:rPr>
                <w:rFonts w:ascii="Times New Roman" w:cs="Times New Roman" w:eastAsia="Times New Roman" w:hAnsi="Times New Roman"/>
                <w:sz w:val="20"/>
                <w:szCs w:val="20"/>
                <w:rtl w:val="0"/>
              </w:rPr>
              <w:delText xml:space="preserve">del </w:delText>
            </w:r>
          </w:del>
        </w:sdtContent>
      </w:sdt>
      <w:r w:rsidDel="00000000" w:rsidR="00000000" w:rsidRPr="00000000">
        <w:rPr>
          <w:rFonts w:ascii="Times New Roman" w:cs="Times New Roman" w:eastAsia="Times New Roman" w:hAnsi="Times New Roman"/>
          <w:sz w:val="20"/>
          <w:szCs w:val="20"/>
          <w:rtl w:val="0"/>
        </w:rPr>
        <w:t xml:space="preserve">trabajo en grupo, teniendo</w:t>
      </w:r>
      <w:sdt>
        <w:sdtPr>
          <w:tag w:val="goog_rdk_140"/>
        </w:sdtPr>
        <w:sdtContent>
          <w:ins w:author="DANIEL TABORDA OBANDO" w:id="78" w:date="2022-01-17T23:39:40Z">
            <w:r w:rsidDel="00000000" w:rsidR="00000000" w:rsidRPr="00000000">
              <w:rPr>
                <w:rFonts w:ascii="Times New Roman" w:cs="Times New Roman" w:eastAsia="Times New Roman" w:hAnsi="Times New Roman"/>
                <w:sz w:val="20"/>
                <w:szCs w:val="20"/>
                <w:rtl w:val="0"/>
              </w:rPr>
              <w:t xml:space="preserve"> en</w:t>
            </w:r>
          </w:ins>
        </w:sdtContent>
      </w:sdt>
      <w:r w:rsidDel="00000000" w:rsidR="00000000" w:rsidRPr="00000000">
        <w:rPr>
          <w:rFonts w:ascii="Times New Roman" w:cs="Times New Roman" w:eastAsia="Times New Roman" w:hAnsi="Times New Roman"/>
          <w:sz w:val="20"/>
          <w:szCs w:val="20"/>
          <w:rtl w:val="0"/>
        </w:rPr>
        <w:t xml:space="preserve"> cuenta que al elaborar un proyecto como equipo se debe proyectar una meta y un objetivo, sabiendo que para alcanzarlo </w:t>
      </w:r>
      <w:sdt>
        <w:sdtPr>
          <w:tag w:val="goog_rdk_141"/>
        </w:sdtPr>
        <w:sdtContent>
          <w:ins w:author="DANIEL TABORDA OBANDO" w:id="79" w:date="2022-01-17T23:40:20Z">
            <w:r w:rsidDel="00000000" w:rsidR="00000000" w:rsidRPr="00000000">
              <w:rPr>
                <w:rFonts w:ascii="Times New Roman" w:cs="Times New Roman" w:eastAsia="Times New Roman" w:hAnsi="Times New Roman"/>
                <w:sz w:val="20"/>
                <w:szCs w:val="20"/>
                <w:rtl w:val="0"/>
              </w:rPr>
              <w:t xml:space="preserve">se </w:t>
            </w:r>
          </w:ins>
        </w:sdtContent>
      </w:sdt>
      <w:sdt>
        <w:sdtPr>
          <w:tag w:val="goog_rdk_142"/>
        </w:sdtPr>
        <w:sdtContent>
          <w:del w:author="DANIEL TABORDA OBANDO" w:id="79" w:date="2022-01-17T23:40:20Z">
            <w:r w:rsidDel="00000000" w:rsidR="00000000" w:rsidRPr="00000000">
              <w:rPr>
                <w:rFonts w:ascii="Times New Roman" w:cs="Times New Roman" w:eastAsia="Times New Roman" w:hAnsi="Times New Roman"/>
                <w:sz w:val="20"/>
                <w:szCs w:val="20"/>
                <w:rtl w:val="0"/>
              </w:rPr>
              <w:delText xml:space="preserve">cada uno </w:delText>
            </w:r>
          </w:del>
        </w:sdtContent>
      </w:sdt>
      <w:r w:rsidDel="00000000" w:rsidR="00000000" w:rsidRPr="00000000">
        <w:rPr>
          <w:rFonts w:ascii="Times New Roman" w:cs="Times New Roman" w:eastAsia="Times New Roman" w:hAnsi="Times New Roman"/>
          <w:sz w:val="20"/>
          <w:szCs w:val="20"/>
          <w:rtl w:val="0"/>
        </w:rPr>
        <w:t xml:space="preserve">debe</w:t>
      </w:r>
      <w:sdt>
        <w:sdtPr>
          <w:tag w:val="goog_rdk_143"/>
        </w:sdtPr>
        <w:sdtContent>
          <w:ins w:author="DANIEL TABORDA OBANDO" w:id="80" w:date="2022-01-17T23:40:24Z">
            <w:r w:rsidDel="00000000" w:rsidR="00000000" w:rsidRPr="00000000">
              <w:rPr>
                <w:rFonts w:ascii="Times New Roman" w:cs="Times New Roman" w:eastAsia="Times New Roman" w:hAnsi="Times New Roman"/>
                <w:sz w:val="20"/>
                <w:szCs w:val="20"/>
                <w:rtl w:val="0"/>
              </w:rPr>
              <w:t xml:space="preserve">n</w:t>
            </w:r>
          </w:ins>
        </w:sdtContent>
      </w:sdt>
      <w:r w:rsidDel="00000000" w:rsidR="00000000" w:rsidRPr="00000000">
        <w:rPr>
          <w:rFonts w:ascii="Times New Roman" w:cs="Times New Roman" w:eastAsia="Times New Roman" w:hAnsi="Times New Roman"/>
          <w:sz w:val="20"/>
          <w:szCs w:val="20"/>
          <w:rtl w:val="0"/>
        </w:rPr>
        <w:t xml:space="preserve"> tomar responsabilidades personales y colectivas, </w:t>
      </w:r>
      <w:sdt>
        <w:sdtPr>
          <w:tag w:val="goog_rdk_144"/>
        </w:sdtPr>
        <w:sdtContent>
          <w:commentRangeStart w:id="12"/>
        </w:sdtContent>
      </w:sdt>
      <w:r w:rsidDel="00000000" w:rsidR="00000000" w:rsidRPr="00000000">
        <w:rPr>
          <w:rFonts w:ascii="Times New Roman" w:cs="Times New Roman" w:eastAsia="Times New Roman" w:hAnsi="Times New Roman"/>
          <w:sz w:val="20"/>
          <w:szCs w:val="20"/>
          <w:rtl w:val="0"/>
        </w:rPr>
        <w:t xml:space="preserve">conociendo muy bien de lo que bebe hacerse cargo estando a la altura de lo que se pide. </w:t>
      </w:r>
      <w:commentRangeEnd w:id="12"/>
      <w:r w:rsidDel="00000000" w:rsidR="00000000" w:rsidRPr="00000000">
        <w:commentReference w:id="12"/>
      </w:r>
      <w:r w:rsidDel="00000000" w:rsidR="00000000" w:rsidRPr="00000000">
        <w:rPr>
          <w:rFonts w:ascii="Times New Roman" w:cs="Times New Roman" w:eastAsia="Times New Roman" w:hAnsi="Times New Roman"/>
          <w:sz w:val="20"/>
          <w:szCs w:val="20"/>
          <w:rtl w:val="0"/>
        </w:rPr>
        <w:t xml:space="preserve">Por último, el liderazgo de proyectos </w:t>
      </w:r>
      <w:r w:rsidDel="00000000" w:rsidR="00000000" w:rsidRPr="00000000">
        <w:rPr>
          <w:rFonts w:ascii="Times New Roman" w:cs="Times New Roman" w:eastAsia="Times New Roman" w:hAnsi="Times New Roman"/>
          <w:sz w:val="20"/>
          <w:szCs w:val="20"/>
          <w:highlight w:val="white"/>
          <w:rtl w:val="0"/>
        </w:rPr>
        <w:t xml:space="preserve">exige una</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0"/>
          <w:sz w:val="20"/>
          <w:szCs w:val="20"/>
          <w:highlight w:val="white"/>
          <w:rtl w:val="0"/>
        </w:rPr>
        <w:t xml:space="preserve">comunicación clara sobre los objetivos,</w:t>
      </w:r>
      <w:r w:rsidDel="00000000" w:rsidR="00000000" w:rsidRPr="00000000">
        <w:rPr>
          <w:rFonts w:ascii="Roboto" w:cs="Roboto" w:eastAsia="Roboto" w:hAnsi="Roboto"/>
          <w:b w:val="1"/>
          <w:sz w:val="27"/>
          <w:szCs w:val="27"/>
          <w:highlight w:val="white"/>
          <w:rtl w:val="0"/>
        </w:rPr>
        <w:t xml:space="preserve"> </w:t>
      </w:r>
      <w:sdt>
        <w:sdtPr>
          <w:tag w:val="goog_rdk_145"/>
        </w:sdtPr>
        <w:sdtContent>
          <w:del w:author="DANIEL TABORDA OBANDO" w:id="81" w:date="2022-01-17T23:42:25Z">
            <w:r w:rsidDel="00000000" w:rsidR="00000000" w:rsidRPr="00000000">
              <w:rPr>
                <w:rFonts w:ascii="Times New Roman" w:cs="Times New Roman" w:eastAsia="Times New Roman" w:hAnsi="Times New Roman"/>
                <w:b w:val="0"/>
                <w:sz w:val="20"/>
                <w:szCs w:val="20"/>
                <w:highlight w:val="white"/>
                <w:rtl w:val="0"/>
              </w:rPr>
              <w:delText xml:space="preserve">la </w:delText>
            </w:r>
          </w:del>
        </w:sdtContent>
      </w:sdt>
      <w:r w:rsidDel="00000000" w:rsidR="00000000" w:rsidRPr="00000000">
        <w:rPr>
          <w:rFonts w:ascii="Times New Roman" w:cs="Times New Roman" w:eastAsia="Times New Roman" w:hAnsi="Times New Roman"/>
          <w:b w:val="0"/>
          <w:sz w:val="20"/>
          <w:szCs w:val="20"/>
          <w:highlight w:val="white"/>
          <w:rtl w:val="0"/>
        </w:rPr>
        <w:t xml:space="preserve">responsabilidad, rendimiento, expectativas y retroalimentación</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Un líder debe tener la capacidad de negociar con eficacia y utilizar la persuasión cuando sea necesario para asegurar el éxito del equipo y del proyecto.</w:t>
      </w:r>
      <w:r w:rsidDel="00000000" w:rsidR="00000000" w:rsidRPr="00000000">
        <w:rPr>
          <w:rtl w:val="0"/>
        </w:rPr>
      </w:r>
    </w:p>
    <w:p w:rsidR="00000000" w:rsidDel="00000000" w:rsidP="00000000" w:rsidRDefault="00000000" w:rsidRPr="00000000" w14:paraId="0000003F">
      <w:pPr>
        <w:shd w:fill="ffffff" w:val="clear"/>
        <w:spacing w:after="0" w:line="240" w:lineRule="auto"/>
        <w:jc w:val="both"/>
        <w:rPr>
          <w:rFonts w:ascii="Times New Roman" w:cs="Times New Roman" w:eastAsia="Times New Roman" w:hAnsi="Times New Roman"/>
          <w:i w:val="1"/>
          <w:sz w:val="20"/>
          <w:szCs w:val="20"/>
        </w:rPr>
      </w:pPr>
      <w:r w:rsidDel="00000000" w:rsidR="00000000" w:rsidRPr="00000000">
        <w:rPr>
          <w:rtl w:val="0"/>
        </w:rPr>
      </w:r>
    </w:p>
    <w:sdt>
      <w:sdtPr>
        <w:tag w:val="goog_rdk_148"/>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83" w:date="2022-01-17T23:42:47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2-01-17T23:42:47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pPr>
            </w:pPrChange>
          </w:pPr>
          <w:sdt>
            <w:sdtPr>
              <w:tag w:val="goog_rdk_147"/>
            </w:sdtPr>
            <w:sdtContent>
              <w:ins w:author="DANIEL TABORDA OBANDO" w:id="82" w:date="2022-01-17T23:42:48Z">
                <w:r w:rsidDel="00000000" w:rsidR="00000000" w:rsidRPr="00000000">
                  <w:rPr>
                    <w:rFonts w:ascii="Times New Roman" w:cs="Times New Roman" w:eastAsia="Times New Roman" w:hAnsi="Times New Roman"/>
                    <w:i w:val="1"/>
                    <w:sz w:val="20"/>
                    <w:szCs w:val="20"/>
                    <w:rtl w:val="0"/>
                  </w:rPr>
                  <w:t xml:space="preserve">IV.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RUTA DE FORMACIÓN.</w:t>
          </w:r>
        </w:p>
      </w:sdtContent>
    </w:sdt>
    <w:p w:rsidR="00000000" w:rsidDel="00000000" w:rsidP="00000000" w:rsidRDefault="00000000" w:rsidRPr="00000000" w14:paraId="00000041">
      <w:pPr>
        <w:shd w:fill="ffffff" w:val="clear"/>
        <w:spacing w:after="0" w:line="240" w:lineRule="auto"/>
        <w:jc w:val="both"/>
        <w:rPr>
          <w:rFonts w:ascii="Times New Roman" w:cs="Times New Roman" w:eastAsia="Times New Roman" w:hAnsi="Times New Roman"/>
          <w:color w:val="3a3a3a"/>
          <w:sz w:val="20"/>
          <w:szCs w:val="20"/>
        </w:rPr>
      </w:pPr>
      <w:r w:rsidDel="00000000" w:rsidR="00000000" w:rsidRPr="00000000">
        <w:rPr>
          <w:rtl w:val="0"/>
        </w:rPr>
      </w:r>
    </w:p>
    <w:p w:rsidR="00000000" w:rsidDel="00000000" w:rsidP="00000000" w:rsidRDefault="00000000" w:rsidRPr="00000000" w14:paraId="00000042">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ruta de formación está constituida por cada una de las </w:t>
      </w:r>
      <w:sdt>
        <w:sdtPr>
          <w:tag w:val="goog_rdk_149"/>
        </w:sdtPr>
        <w:sdtContent>
          <w:commentRangeStart w:id="13"/>
        </w:sdtContent>
      </w:sdt>
      <w:r w:rsidDel="00000000" w:rsidR="00000000" w:rsidRPr="00000000">
        <w:rPr>
          <w:rFonts w:ascii="Times New Roman" w:cs="Times New Roman" w:eastAsia="Times New Roman" w:hAnsi="Times New Roman"/>
          <w:sz w:val="20"/>
          <w:szCs w:val="20"/>
          <w:rtl w:val="0"/>
        </w:rPr>
        <w:t xml:space="preserve">asignaturas que </w:t>
      </w:r>
      <w:sdt>
        <w:sdtPr>
          <w:tag w:val="goog_rdk_150"/>
        </w:sdtPr>
        <w:sdtContent>
          <w:r w:rsidDel="00000000" w:rsidR="00000000" w:rsidRPr="00000000">
            <w:rPr>
              <w:rFonts w:ascii="Times New Roman" w:cs="Times New Roman" w:eastAsia="Times New Roman" w:hAnsi="Times New Roman"/>
              <w:sz w:val="20"/>
              <w:szCs w:val="20"/>
              <w:rtl w:val="0"/>
              <w:rPrChange w:author="DANIEL TABORDA OBANDO" w:id="84" w:date="2022-01-17T23:43:05Z">
                <w:rPr>
                  <w:rFonts w:ascii="Times New Roman" w:cs="Times New Roman" w:eastAsia="Times New Roman" w:hAnsi="Times New Roman"/>
                  <w:sz w:val="20"/>
                  <w:szCs w:val="20"/>
                </w:rPr>
              </w:rPrChange>
            </w:rPr>
            <w:t xml:space="preserve">cursar</w:t>
          </w:r>
        </w:sdtContent>
      </w:sdt>
      <w:sdt>
        <w:sdtPr>
          <w:tag w:val="goog_rdk_151"/>
        </w:sdtPr>
        <w:sdtContent>
          <w:ins w:author="DANIEL TABORDA OBANDO" w:id="85" w:date="2022-01-17T23:42:56Z"/>
          <w:sdt>
            <w:sdtPr>
              <w:tag w:val="goog_rdk_152"/>
            </w:sdtPr>
            <w:sdtContent>
              <w:ins w:author="DANIEL TABORDA OBANDO" w:id="85" w:date="2022-01-17T23:42:56Z">
                <w:r w:rsidDel="00000000" w:rsidR="00000000" w:rsidRPr="00000000">
                  <w:rPr>
                    <w:rFonts w:ascii="Times New Roman" w:cs="Times New Roman" w:eastAsia="Times New Roman" w:hAnsi="Times New Roman"/>
                    <w:sz w:val="20"/>
                    <w:szCs w:val="20"/>
                    <w:rtl w:val="0"/>
                    <w:rPrChange w:author="DANIEL TABORDA OBANDO" w:id="84" w:date="2022-01-17T23:43:05Z">
                      <w:rPr>
                        <w:rFonts w:ascii="Times New Roman" w:cs="Times New Roman" w:eastAsia="Times New Roman" w:hAnsi="Times New Roman"/>
                        <w:sz w:val="20"/>
                        <w:szCs w:val="20"/>
                      </w:rPr>
                    </w:rPrChange>
                  </w:rPr>
                  <w:t xml:space="preserve">á</w:t>
                </w:r>
              </w:ins>
            </w:sdtContent>
          </w:sdt>
          <w:ins w:author="DANIEL TABORDA OBANDO" w:id="85" w:date="2022-01-17T23:42:56Z"/>
        </w:sdtContent>
      </w:sdt>
      <w:sdt>
        <w:sdtPr>
          <w:tag w:val="goog_rdk_153"/>
        </w:sdtPr>
        <w:sdtContent>
          <w:del w:author="DANIEL TABORDA OBANDO" w:id="85" w:date="2022-01-17T23:42:56Z"/>
          <w:sdt>
            <w:sdtPr>
              <w:tag w:val="goog_rdk_154"/>
            </w:sdtPr>
            <w:sdtContent>
              <w:del w:author="DANIEL TABORDA OBANDO" w:id="85" w:date="2022-01-17T23:42:56Z">
                <w:r w:rsidDel="00000000" w:rsidR="00000000" w:rsidRPr="00000000">
                  <w:rPr>
                    <w:rFonts w:ascii="Times New Roman" w:cs="Times New Roman" w:eastAsia="Times New Roman" w:hAnsi="Times New Roman"/>
                    <w:sz w:val="20"/>
                    <w:szCs w:val="20"/>
                    <w:rtl w:val="0"/>
                    <w:rPrChange w:author="DANIEL TABORDA OBANDO" w:id="84" w:date="2022-01-17T23:43:05Z">
                      <w:rPr>
                        <w:rFonts w:ascii="Times New Roman" w:cs="Times New Roman" w:eastAsia="Times New Roman" w:hAnsi="Times New Roman"/>
                        <w:sz w:val="20"/>
                        <w:szCs w:val="20"/>
                      </w:rPr>
                    </w:rPrChange>
                  </w:rPr>
                  <w:delText xml:space="preserve">a</w:delText>
                </w:r>
              </w:del>
            </w:sdtContent>
          </w:sdt>
          <w:del w:author="DANIEL TABORDA OBANDO" w:id="85" w:date="2022-01-17T23:42:56Z"/>
        </w:sdtContent>
      </w:sdt>
      <w:sdt>
        <w:sdtPr>
          <w:tag w:val="goog_rdk_155"/>
        </w:sdtPr>
        <w:sdtContent>
          <w:r w:rsidDel="00000000" w:rsidR="00000000" w:rsidRPr="00000000">
            <w:rPr>
              <w:rFonts w:ascii="Times New Roman" w:cs="Times New Roman" w:eastAsia="Times New Roman" w:hAnsi="Times New Roman"/>
              <w:sz w:val="20"/>
              <w:szCs w:val="20"/>
              <w:rtl w:val="0"/>
              <w:rPrChange w:author="DANIEL TABORDA OBANDO" w:id="84" w:date="2022-01-17T23:43:05Z">
                <w:rPr>
                  <w:rFonts w:ascii="Times New Roman" w:cs="Times New Roman" w:eastAsia="Times New Roman" w:hAnsi="Times New Roman"/>
                  <w:sz w:val="20"/>
                  <w:szCs w:val="20"/>
                </w:rPr>
              </w:rPrChange>
            </w:rPr>
            <w:t xml:space="preserve">s</w:t>
          </w:r>
        </w:sdtContent>
      </w:sdt>
      <w:sdt>
        <w:sdtPr>
          <w:tag w:val="goog_rdk_156"/>
        </w:sdtPr>
        <w:sdtContent>
          <w:del w:author="DANIEL TABORDA OBANDO" w:id="86" w:date="2022-01-17T23:44:06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durante los años de universidad</w:t>
      </w:r>
      <w:sdt>
        <w:sdtPr>
          <w:tag w:val="goog_rdk_157"/>
        </w:sdtPr>
        <w:sdtContent>
          <w:del w:author="DANIEL TABORDA OBANDO" w:id="87" w:date="2022-01-17T23:44:10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en la carrera que desees elegir, independientemente si es un programa virtual, presencial o semipresencial.</w:t>
      </w:r>
      <w:commentRangeEnd w:id="13"/>
      <w:r w:rsidDel="00000000" w:rsidR="00000000" w:rsidRPr="00000000">
        <w:commentReference w:id="13"/>
      </w:r>
      <w:r w:rsidDel="00000000" w:rsidR="00000000" w:rsidRPr="00000000">
        <w:rPr>
          <w:rFonts w:ascii="Times New Roman" w:cs="Times New Roman" w:eastAsia="Times New Roman" w:hAnsi="Times New Roman"/>
          <w:sz w:val="20"/>
          <w:szCs w:val="20"/>
          <w:rtl w:val="0"/>
        </w:rPr>
        <w:t xml:space="preserve"> En esta se hace un buen uso de las diferentes tecnologías y herramientas que faciliten el aprendizaje. En las siguientes imágenes se muestran las diferentes materias que </w:t>
      </w:r>
      <w:sdt>
        <w:sdtPr>
          <w:tag w:val="goog_rdk_158"/>
        </w:sdtPr>
        <w:sdtContent>
          <w:ins w:author="DANIEL TABORDA OBANDO" w:id="88" w:date="2022-01-17T23:44:26Z">
            <w:r w:rsidDel="00000000" w:rsidR="00000000" w:rsidRPr="00000000">
              <w:rPr>
                <w:rFonts w:ascii="Times New Roman" w:cs="Times New Roman" w:eastAsia="Times New Roman" w:hAnsi="Times New Roman"/>
                <w:sz w:val="20"/>
                <w:szCs w:val="20"/>
                <w:rtl w:val="0"/>
              </w:rPr>
              <w:t xml:space="preserve">veré</w:t>
            </w:r>
          </w:ins>
        </w:sdtContent>
      </w:sdt>
      <w:sdt>
        <w:sdtPr>
          <w:tag w:val="goog_rdk_159"/>
        </w:sdtPr>
        <w:sdtContent>
          <w:del w:author="DANIEL TABORDA OBANDO" w:id="88" w:date="2022-01-17T23:44:26Z">
            <w:r w:rsidDel="00000000" w:rsidR="00000000" w:rsidRPr="00000000">
              <w:rPr>
                <w:rFonts w:ascii="Times New Roman" w:cs="Times New Roman" w:eastAsia="Times New Roman" w:hAnsi="Times New Roman"/>
                <w:sz w:val="20"/>
                <w:szCs w:val="20"/>
                <w:rtl w:val="0"/>
              </w:rPr>
              <w:delText xml:space="preserve">vere</w:delText>
            </w:r>
          </w:del>
        </w:sdtContent>
      </w:sdt>
      <w:r w:rsidDel="00000000" w:rsidR="00000000" w:rsidRPr="00000000">
        <w:rPr>
          <w:rFonts w:ascii="Times New Roman" w:cs="Times New Roman" w:eastAsia="Times New Roman" w:hAnsi="Times New Roman"/>
          <w:sz w:val="20"/>
          <w:szCs w:val="20"/>
          <w:rtl w:val="0"/>
        </w:rPr>
        <w:t xml:space="preserve"> durante mi ruta formativa</w:t>
      </w:r>
      <w:sdt>
        <w:sdtPr>
          <w:tag w:val="goog_rdk_160"/>
        </w:sdtPr>
        <w:sdtContent>
          <w:ins w:author="DANIEL TABORDA OBANDO" w:id="89" w:date="2022-01-17T23:44:29Z">
            <w:r w:rsidDel="00000000" w:rsidR="00000000" w:rsidRPr="00000000">
              <w:rPr>
                <w:rFonts w:ascii="Times New Roman" w:cs="Times New Roman" w:eastAsia="Times New Roman" w:hAnsi="Times New Roman"/>
                <w:sz w:val="20"/>
                <w:szCs w:val="20"/>
                <w:rtl w:val="0"/>
              </w:rPr>
              <w:t xml:space="preserve">:</w:t>
            </w:r>
          </w:ins>
        </w:sdtContent>
      </w:sdt>
      <w:sdt>
        <w:sdtPr>
          <w:tag w:val="goog_rdk_161"/>
        </w:sdtPr>
        <w:sdtContent>
          <w:del w:author="DANIEL TABORDA OBANDO" w:id="89" w:date="2022-01-17T23:44:29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Times New Roman" w:cs="Times New Roman" w:eastAsia="Times New Roman" w:hAnsi="Times New Roman"/>
          <w:sz w:val="20"/>
          <w:szCs w:val="20"/>
        </w:rPr>
      </w:pPr>
      <w:r w:rsidDel="00000000" w:rsidR="00000000" w:rsidRPr="00000000">
        <w:rPr/>
        <w:drawing>
          <wp:inline distB="0" distT="0" distL="0" distR="0">
            <wp:extent cx="3235816" cy="1688902"/>
            <wp:effectExtent b="0" l="0" r="0" t="0"/>
            <wp:docPr id="6" name="image1.png"/>
            <a:graphic>
              <a:graphicData uri="http://schemas.openxmlformats.org/drawingml/2006/picture">
                <pic:pic>
                  <pic:nvPicPr>
                    <pic:cNvPr id="0" name="image1.png"/>
                    <pic:cNvPicPr preferRelativeResize="0"/>
                  </pic:nvPicPr>
                  <pic:blipFill>
                    <a:blip r:embed="rId10"/>
                    <a:srcRect b="6610" l="4659" r="3673" t="8290"/>
                    <a:stretch>
                      <a:fillRect/>
                    </a:stretch>
                  </pic:blipFill>
                  <pic:spPr>
                    <a:xfrm>
                      <a:off x="0" y="0"/>
                      <a:ext cx="3235816" cy="168890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0" w:line="240" w:lineRule="auto"/>
        <w:jc w:val="both"/>
        <w:rPr/>
      </w:pPr>
      <w:sdt>
        <w:sdtPr>
          <w:tag w:val="goog_rdk_162"/>
        </w:sdtPr>
        <w:sdtContent>
          <w:commentRangeStart w:id="14"/>
        </w:sdtContent>
      </w:sdt>
      <w:r w:rsidDel="00000000" w:rsidR="00000000" w:rsidRPr="00000000">
        <w:rPr/>
        <w:drawing>
          <wp:inline distB="0" distT="0" distL="0" distR="0">
            <wp:extent cx="3282988" cy="1877346"/>
            <wp:effectExtent b="0" l="0" r="0" t="0"/>
            <wp:docPr id="5" name="image3.png"/>
            <a:graphic>
              <a:graphicData uri="http://schemas.openxmlformats.org/drawingml/2006/picture">
                <pic:pic>
                  <pic:nvPicPr>
                    <pic:cNvPr id="0" name="image3.png"/>
                    <pic:cNvPicPr preferRelativeResize="0"/>
                  </pic:nvPicPr>
                  <pic:blipFill>
                    <a:blip r:embed="rId11"/>
                    <a:srcRect b="5523" l="5591" r="21088" t="19894"/>
                    <a:stretch>
                      <a:fillRect/>
                    </a:stretch>
                  </pic:blipFill>
                  <pic:spPr>
                    <a:xfrm>
                      <a:off x="0" y="0"/>
                      <a:ext cx="3282988" cy="1877346"/>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6">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Pienso que es una excelente ruta de formación debido a que tiene una muy buena estructura</w:t>
      </w:r>
      <w:sdt>
        <w:sdtPr>
          <w:tag w:val="goog_rdk_163"/>
        </w:sdtPr>
        <w:sdtContent>
          <w:del w:author="DANIEL TABORDA OBANDO" w:id="90" w:date="2022-01-17T23:46:47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teniendo en cuenta que inicialmente se dan ciertas introducciones</w:t>
      </w:r>
      <w:sdt>
        <w:sdtPr>
          <w:tag w:val="goog_rdk_164"/>
        </w:sdtPr>
        <w:sdtContent>
          <w:ins w:author="DANIEL TABORDA OBANDO" w:id="91" w:date="2022-01-17T23:46:58Z">
            <w:r w:rsidDel="00000000" w:rsidR="00000000" w:rsidRPr="00000000">
              <w:rPr>
                <w:rFonts w:ascii="Times New Roman" w:cs="Times New Roman" w:eastAsia="Times New Roman" w:hAnsi="Times New Roman"/>
                <w:sz w:val="20"/>
                <w:szCs w:val="20"/>
                <w:rtl w:val="0"/>
              </w:rPr>
              <w:t xml:space="preserve">.</w:t>
            </w:r>
          </w:ins>
        </w:sdtContent>
      </w:sdt>
      <w:sdt>
        <w:sdtPr>
          <w:tag w:val="goog_rdk_165"/>
        </w:sdtPr>
        <w:sdtContent>
          <w:del w:author="DANIEL TABORDA OBANDO" w:id="91" w:date="2022-01-17T23:46:58Z">
            <w:r w:rsidDel="00000000" w:rsidR="00000000" w:rsidRPr="00000000">
              <w:rPr>
                <w:rFonts w:ascii="Times New Roman" w:cs="Times New Roman" w:eastAsia="Times New Roman" w:hAnsi="Times New Roman"/>
                <w:sz w:val="20"/>
                <w:szCs w:val="20"/>
                <w:rtl w:val="0"/>
              </w:rPr>
              <w:delText xml:space="preserve">,</w:delText>
            </w:r>
          </w:del>
        </w:sdtContent>
      </w:sdt>
      <w:r w:rsidDel="00000000" w:rsidR="00000000" w:rsidRPr="00000000">
        <w:rPr>
          <w:rFonts w:ascii="Times New Roman" w:cs="Times New Roman" w:eastAsia="Times New Roman" w:hAnsi="Times New Roman"/>
          <w:sz w:val="20"/>
          <w:szCs w:val="20"/>
          <w:rtl w:val="0"/>
        </w:rPr>
        <w:t xml:space="preserve"> </w:t>
      </w:r>
      <w:sdt>
        <w:sdtPr>
          <w:tag w:val="goog_rdk_166"/>
        </w:sdtPr>
        <w:sdtContent>
          <w:ins w:author="DANIEL TABORDA OBANDO" w:id="92" w:date="2022-01-17T23:47:01Z">
            <w:r w:rsidDel="00000000" w:rsidR="00000000" w:rsidRPr="00000000">
              <w:rPr>
                <w:rFonts w:ascii="Times New Roman" w:cs="Times New Roman" w:eastAsia="Times New Roman" w:hAnsi="Times New Roman"/>
                <w:sz w:val="20"/>
                <w:szCs w:val="20"/>
                <w:rtl w:val="0"/>
              </w:rPr>
              <w:t xml:space="preserve">Esto</w:t>
            </w:r>
          </w:ins>
        </w:sdtContent>
      </w:sdt>
      <w:sdt>
        <w:sdtPr>
          <w:tag w:val="goog_rdk_167"/>
        </w:sdtPr>
        <w:sdtContent>
          <w:del w:author="DANIEL TABORDA OBANDO" w:id="92" w:date="2022-01-17T23:47:01Z">
            <w:r w:rsidDel="00000000" w:rsidR="00000000" w:rsidRPr="00000000">
              <w:rPr>
                <w:rFonts w:ascii="Times New Roman" w:cs="Times New Roman" w:eastAsia="Times New Roman" w:hAnsi="Times New Roman"/>
                <w:sz w:val="20"/>
                <w:szCs w:val="20"/>
                <w:rtl w:val="0"/>
              </w:rPr>
              <w:delText xml:space="preserve">para </w:delText>
            </w:r>
          </w:del>
        </w:sdtContent>
      </w:sdt>
      <w:r w:rsidDel="00000000" w:rsidR="00000000" w:rsidRPr="00000000">
        <w:rPr>
          <w:rFonts w:ascii="Times New Roman" w:cs="Times New Roman" w:eastAsia="Times New Roman" w:hAnsi="Times New Roman"/>
          <w:sz w:val="20"/>
          <w:szCs w:val="20"/>
          <w:rtl w:val="0"/>
        </w:rPr>
        <w:t xml:space="preserve">da</w:t>
      </w:r>
      <w:sdt>
        <w:sdtPr>
          <w:tag w:val="goog_rdk_168"/>
        </w:sdtPr>
        <w:sdtContent>
          <w:del w:author="DANIEL TABORDA OBANDO" w:id="93" w:date="2022-01-17T23:47:04Z">
            <w:r w:rsidDel="00000000" w:rsidR="00000000" w:rsidRPr="00000000">
              <w:rPr>
                <w:rFonts w:ascii="Times New Roman" w:cs="Times New Roman" w:eastAsia="Times New Roman" w:hAnsi="Times New Roman"/>
                <w:sz w:val="20"/>
                <w:szCs w:val="20"/>
                <w:rtl w:val="0"/>
              </w:rPr>
              <w:delText xml:space="preserve">r </w:delText>
            </w:r>
          </w:del>
        </w:sdtContent>
      </w:sdt>
      <w:r w:rsidDel="00000000" w:rsidR="00000000" w:rsidRPr="00000000">
        <w:rPr>
          <w:rFonts w:ascii="Times New Roman" w:cs="Times New Roman" w:eastAsia="Times New Roman" w:hAnsi="Times New Roman"/>
          <w:sz w:val="20"/>
          <w:szCs w:val="20"/>
          <w:rtl w:val="0"/>
        </w:rPr>
        <w:t xml:space="preserve">mejores ideas a los estudiantes que </w:t>
      </w:r>
      <w:sdt>
        <w:sdtPr>
          <w:tag w:val="goog_rdk_169"/>
        </w:sdtPr>
        <w:sdtContent>
          <w:ins w:author="DANIEL TABORDA OBANDO" w:id="94" w:date="2022-01-17T23:47:07Z">
            <w:r w:rsidDel="00000000" w:rsidR="00000000" w:rsidRPr="00000000">
              <w:rPr>
                <w:rFonts w:ascii="Times New Roman" w:cs="Times New Roman" w:eastAsia="Times New Roman" w:hAnsi="Times New Roman"/>
                <w:sz w:val="20"/>
                <w:szCs w:val="20"/>
                <w:rtl w:val="0"/>
              </w:rPr>
              <w:t xml:space="preserve">aún</w:t>
            </w:r>
          </w:ins>
        </w:sdtContent>
      </w:sdt>
      <w:sdt>
        <w:sdtPr>
          <w:tag w:val="goog_rdk_170"/>
        </w:sdtPr>
        <w:sdtContent>
          <w:del w:author="DANIEL TABORDA OBANDO" w:id="94" w:date="2022-01-17T23:47:07Z">
            <w:r w:rsidDel="00000000" w:rsidR="00000000" w:rsidRPr="00000000">
              <w:rPr>
                <w:rFonts w:ascii="Times New Roman" w:cs="Times New Roman" w:eastAsia="Times New Roman" w:hAnsi="Times New Roman"/>
                <w:sz w:val="20"/>
                <w:szCs w:val="20"/>
                <w:rtl w:val="0"/>
              </w:rPr>
              <w:delText xml:space="preserve">aun</w:delText>
            </w:r>
          </w:del>
        </w:sdtContent>
      </w:sdt>
      <w:r w:rsidDel="00000000" w:rsidR="00000000" w:rsidRPr="00000000">
        <w:rPr>
          <w:rFonts w:ascii="Times New Roman" w:cs="Times New Roman" w:eastAsia="Times New Roman" w:hAnsi="Times New Roman"/>
          <w:sz w:val="20"/>
          <w:szCs w:val="20"/>
          <w:rtl w:val="0"/>
        </w:rPr>
        <w:t xml:space="preserve"> no tiene muy claro en </w:t>
      </w:r>
      <w:sdt>
        <w:sdtPr>
          <w:tag w:val="goog_rdk_171"/>
        </w:sdtPr>
        <w:sdtContent>
          <w:ins w:author="DANIEL TABORDA OBANDO" w:id="95" w:date="2022-01-17T23:47:18Z">
            <w:r w:rsidDel="00000000" w:rsidR="00000000" w:rsidRPr="00000000">
              <w:rPr>
                <w:rFonts w:ascii="Times New Roman" w:cs="Times New Roman" w:eastAsia="Times New Roman" w:hAnsi="Times New Roman"/>
                <w:sz w:val="20"/>
                <w:szCs w:val="20"/>
                <w:rtl w:val="0"/>
              </w:rPr>
              <w:t xml:space="preserve">qué</w:t>
            </w:r>
          </w:ins>
        </w:sdtContent>
      </w:sdt>
      <w:sdt>
        <w:sdtPr>
          <w:tag w:val="goog_rdk_172"/>
        </w:sdtPr>
        <w:sdtContent>
          <w:del w:author="DANIEL TABORDA OBANDO" w:id="95" w:date="2022-01-17T23:47:18Z">
            <w:r w:rsidDel="00000000" w:rsidR="00000000" w:rsidRPr="00000000">
              <w:rPr>
                <w:rFonts w:ascii="Times New Roman" w:cs="Times New Roman" w:eastAsia="Times New Roman" w:hAnsi="Times New Roman"/>
                <w:sz w:val="20"/>
                <w:szCs w:val="20"/>
                <w:rtl w:val="0"/>
              </w:rPr>
              <w:delText xml:space="preserve">que</w:delText>
            </w:r>
          </w:del>
        </w:sdtContent>
      </w:sdt>
      <w:r w:rsidDel="00000000" w:rsidR="00000000" w:rsidRPr="00000000">
        <w:rPr>
          <w:rFonts w:ascii="Times New Roman" w:cs="Times New Roman" w:eastAsia="Times New Roman" w:hAnsi="Times New Roman"/>
          <w:sz w:val="20"/>
          <w:szCs w:val="20"/>
          <w:rtl w:val="0"/>
        </w:rPr>
        <w:t xml:space="preserve"> consiste, además se puede ver que se busca un nivel progresivo iniciando desde lo más básico hacia los más complejo, cada curso te introducirá un poco más hacia tu proyecto, además cada uno de ellos será necesario para poder realizar las demás materias que presentan una intensidad</w:t>
      </w:r>
      <w:sdt>
        <w:sdtPr>
          <w:tag w:val="goog_rdk_173"/>
        </w:sdtPr>
        <w:sdtContent>
          <w:del w:author="DANIEL TABORDA OBANDO" w:id="96" w:date="2022-01-17T23:47:37Z">
            <w:r w:rsidDel="00000000" w:rsidR="00000000" w:rsidRPr="00000000">
              <w:rPr>
                <w:rFonts w:ascii="Times New Roman" w:cs="Times New Roman" w:eastAsia="Times New Roman" w:hAnsi="Times New Roman"/>
                <w:sz w:val="20"/>
                <w:szCs w:val="20"/>
                <w:rtl w:val="0"/>
              </w:rPr>
              <w:delText xml:space="preserve">es</w:delText>
            </w:r>
          </w:del>
        </w:sdtContent>
      </w:sdt>
      <w:r w:rsidDel="00000000" w:rsidR="00000000" w:rsidRPr="00000000">
        <w:rPr>
          <w:rFonts w:ascii="Times New Roman" w:cs="Times New Roman" w:eastAsia="Times New Roman" w:hAnsi="Times New Roman"/>
          <w:sz w:val="20"/>
          <w:szCs w:val="20"/>
          <w:rtl w:val="0"/>
        </w:rPr>
        <w:t xml:space="preserve"> y un nivel más avanzado</w:t>
      </w:r>
      <w:sdt>
        <w:sdtPr>
          <w:tag w:val="goog_rdk_174"/>
        </w:sdtPr>
        <w:sdtContent>
          <w:del w:author="DANIEL TABORDA OBANDO" w:id="97" w:date="2022-01-17T23:47:41Z">
            <w:r w:rsidDel="00000000" w:rsidR="00000000" w:rsidRPr="00000000">
              <w:rPr>
                <w:rFonts w:ascii="Times New Roman" w:cs="Times New Roman" w:eastAsia="Times New Roman" w:hAnsi="Times New Roman"/>
                <w:sz w:val="20"/>
                <w:szCs w:val="20"/>
                <w:rtl w:val="0"/>
              </w:rPr>
              <w:delText xml:space="preserve">s</w:delText>
            </w:r>
          </w:del>
        </w:sdtContent>
      </w:sdt>
      <w:r w:rsidDel="00000000" w:rsidR="00000000" w:rsidRPr="00000000">
        <w:rPr>
          <w:rFonts w:ascii="Times New Roman" w:cs="Times New Roman" w:eastAsia="Times New Roman" w:hAnsi="Times New Roman"/>
          <w:sz w:val="20"/>
          <w:szCs w:val="20"/>
          <w:rtl w:val="0"/>
        </w:rPr>
        <w:t xml:space="preserve"> y exigente</w:t>
      </w:r>
      <w:sdt>
        <w:sdtPr>
          <w:tag w:val="goog_rdk_175"/>
        </w:sdtPr>
        <w:sdtContent>
          <w:del w:author="DANIEL TABORDA OBANDO" w:id="98" w:date="2022-01-17T23:47:44Z">
            <w:r w:rsidDel="00000000" w:rsidR="00000000" w:rsidRPr="00000000">
              <w:rPr>
                <w:rFonts w:ascii="Times New Roman" w:cs="Times New Roman" w:eastAsia="Times New Roman" w:hAnsi="Times New Roman"/>
                <w:sz w:val="20"/>
                <w:szCs w:val="20"/>
                <w:rtl w:val="0"/>
              </w:rPr>
              <w:delText xml:space="preserve">s</w:delText>
            </w:r>
          </w:del>
        </w:sdtContent>
      </w:sdt>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8">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sdt>
      <w:sdtPr>
        <w:tag w:val="goog_rdk_178"/>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100" w:date="2022-01-17T23:47:50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2-01-17T23:47:50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pPr>
            </w:pPrChange>
          </w:pPr>
          <w:sdt>
            <w:sdtPr>
              <w:tag w:val="goog_rdk_177"/>
            </w:sdtPr>
            <w:sdtContent>
              <w:ins w:author="DANIEL TABORDA OBANDO" w:id="99" w:date="2022-01-17T23:47:51Z">
                <w:r w:rsidDel="00000000" w:rsidR="00000000" w:rsidRPr="00000000">
                  <w:rPr>
                    <w:rFonts w:ascii="Times New Roman" w:cs="Times New Roman" w:eastAsia="Times New Roman" w:hAnsi="Times New Roman"/>
                    <w:sz w:val="20"/>
                    <w:szCs w:val="20"/>
                    <w:rtl w:val="0"/>
                  </w:rPr>
                  <w:t xml:space="preserve">V. </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PERFIL DE UN BUEN INGENIERO DE SISTEMAS.</w:t>
          </w:r>
        </w:p>
      </w:sdtContent>
    </w:sdt>
    <w:p w:rsidR="00000000" w:rsidDel="00000000" w:rsidP="00000000" w:rsidRDefault="00000000" w:rsidRPr="00000000" w14:paraId="0000004A">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Las destrezas que un ingeniero pueda tener son la muestra para la eficacia en la solución de problemas, el ingeniero en sistemas debe ser alguien autodidacta, con ética profesional y muy buena comunicación</w:t>
      </w:r>
      <w:sdt>
        <w:sdtPr>
          <w:tag w:val="goog_rdk_179"/>
        </w:sdtPr>
        <w:sdtContent>
          <w:del w:author="DANIEL TABORDA OBANDO" w:id="101" w:date="2022-01-17T23:49:30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que facilitara la relación con su medio de trabajo</w:t>
      </w:r>
      <w:sdt>
        <w:sdtPr>
          <w:tag w:val="goog_rdk_180"/>
        </w:sdtPr>
        <w:sdtContent>
          <w:ins w:author="DANIEL TABORDA OBANDO" w:id="102" w:date="2022-01-17T23:49:36Z">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ins>
        </w:sdtContent>
      </w:sdt>
      <w:sdt>
        <w:sdtPr>
          <w:tag w:val="goog_rdk_181"/>
        </w:sdtPr>
        <w:sdtContent>
          <w:del w:author="DANIEL TABORDA OBANDO" w:id="102" w:date="2022-01-17T23:49:3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sdt>
        <w:sdtPr>
          <w:tag w:val="goog_rdk_182"/>
        </w:sdtPr>
        <w:sdtContent>
          <w:ins w:author="DANIEL TABORDA OBANDO" w:id="103" w:date="2022-01-17T23:49:4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w:t>
            </w:r>
          </w:ins>
        </w:sdtContent>
      </w:sdt>
      <w:sdt>
        <w:sdtPr>
          <w:tag w:val="goog_rdk_183"/>
        </w:sdtPr>
        <w:sdtContent>
          <w:del w:author="DANIEL TABORDA OBANDO" w:id="103" w:date="2022-01-17T23:49: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además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debe desempeñarse como una persona con buenas bases en cuanto a valores y relaciones humanas, el respeto, la conducta y efectividad </w:t>
      </w:r>
      <w:sdt>
        <w:sdtPr>
          <w:tag w:val="goog_rdk_184"/>
        </w:sdtPr>
        <w:sdtContent>
          <w:ins w:author="DANIEL TABORDA OBANDO" w:id="104" w:date="2022-01-17T23:49: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dejará</w:t>
            </w:r>
          </w:ins>
        </w:sdtContent>
      </w:sdt>
      <w:sdt>
        <w:sdtPr>
          <w:tag w:val="goog_rdk_185"/>
        </w:sdtPr>
        <w:sdtContent>
          <w:del w:author="DANIEL TABORDA OBANDO" w:id="104" w:date="2022-01-17T23:49: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dejara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mucho que pensar. Por otra parte, debe ser alguien capaz de comunicarse de manera verbal, escrita y gráfica, claro está dando los argumentos adecuados de manera coherente,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propuestas relacionadas con el desarrollo de sistemas de información y las repercusiones de su implantación en la organización y el medio. </w:t>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 ser alguien que domine una segunda lengua, con un buen nivel de competencia. </w:t>
      </w:r>
      <w:sdt>
        <w:sdtPr>
          <w:tag w:val="goog_rdk_186"/>
        </w:sdtPr>
        <w:sdtContent>
          <w:ins w:author="DANIEL TABORDA OBANDO" w:id="105" w:date="2022-01-17T23:50:18Z">
            <w:r w:rsidDel="00000000" w:rsidR="00000000" w:rsidRPr="00000000">
              <w:rPr>
                <w:rFonts w:ascii="Times New Roman" w:cs="Times New Roman" w:eastAsia="Times New Roman" w:hAnsi="Times New Roman"/>
                <w:sz w:val="20"/>
                <w:szCs w:val="20"/>
                <w:rtl w:val="0"/>
              </w:rPr>
              <w:t xml:space="preserve">Es muy</w:t>
            </w:r>
          </w:ins>
        </w:sdtContent>
      </w:sdt>
      <w:sdt>
        <w:sdtPr>
          <w:tag w:val="goog_rdk_187"/>
        </w:sdtPr>
        <w:sdtContent>
          <w:del w:author="DANIEL TABORDA OBANDO" w:id="105" w:date="2022-01-17T23:50:18Z">
            <w:r w:rsidDel="00000000" w:rsidR="00000000" w:rsidRPr="00000000">
              <w:rPr>
                <w:rFonts w:ascii="Times New Roman" w:cs="Times New Roman" w:eastAsia="Times New Roman" w:hAnsi="Times New Roman"/>
                <w:sz w:val="20"/>
                <w:szCs w:val="20"/>
                <w:rtl w:val="0"/>
              </w:rPr>
              <w:delText xml:space="preserve">Muy</w:delText>
            </w:r>
          </w:del>
        </w:sdtContent>
      </w:sdt>
      <w:r w:rsidDel="00000000" w:rsidR="00000000" w:rsidRPr="00000000">
        <w:rPr>
          <w:rFonts w:ascii="Times New Roman" w:cs="Times New Roman" w:eastAsia="Times New Roman" w:hAnsi="Times New Roman"/>
          <w:sz w:val="20"/>
          <w:szCs w:val="20"/>
          <w:rtl w:val="0"/>
        </w:rPr>
        <w:t xml:space="preserve"> importante que sea una persona que administre su propio aprendizaje y desarrollo, actualizándose en los avances de la disciplina, aprendiendo nuevos modelos, técnicas y tecnologías a medida que ellas surgen. Innovar debe ser una bas</w:t>
      </w:r>
      <w:sdt>
        <w:sdtPr>
          <w:tag w:val="goog_rdk_188"/>
        </w:sdtPr>
        <w:sdtContent>
          <w:ins w:author="DANIEL TABORDA OBANDO" w:id="106" w:date="2022-01-17T23:50:29Z">
            <w:r w:rsidDel="00000000" w:rsidR="00000000" w:rsidRPr="00000000">
              <w:rPr>
                <w:rFonts w:ascii="Times New Roman" w:cs="Times New Roman" w:eastAsia="Times New Roman" w:hAnsi="Times New Roman"/>
                <w:sz w:val="20"/>
                <w:szCs w:val="20"/>
                <w:rtl w:val="0"/>
              </w:rPr>
              <w:t xml:space="preserve">e</w:t>
            </w:r>
          </w:ins>
        </w:sdtContent>
      </w:sdt>
      <w:sdt>
        <w:sdtPr>
          <w:tag w:val="goog_rdk_189"/>
        </w:sdtPr>
        <w:sdtContent>
          <w:del w:author="DANIEL TABORDA OBANDO" w:id="106" w:date="2022-01-17T23:50:29Z">
            <w:r w:rsidDel="00000000" w:rsidR="00000000" w:rsidRPr="00000000">
              <w:rPr>
                <w:rFonts w:ascii="Times New Roman" w:cs="Times New Roman" w:eastAsia="Times New Roman" w:hAnsi="Times New Roman"/>
                <w:sz w:val="20"/>
                <w:szCs w:val="20"/>
                <w:rtl w:val="0"/>
              </w:rPr>
              <w:delText xml:space="preserve">a</w:delText>
            </w:r>
          </w:del>
        </w:sdtContent>
      </w:sdt>
      <w:r w:rsidDel="00000000" w:rsidR="00000000" w:rsidRPr="00000000">
        <w:rPr>
          <w:rFonts w:ascii="Times New Roman" w:cs="Times New Roman" w:eastAsia="Times New Roman" w:hAnsi="Times New Roman"/>
          <w:sz w:val="20"/>
          <w:szCs w:val="20"/>
          <w:rtl w:val="0"/>
        </w:rPr>
        <w:t xml:space="preserve"> importante, buscar problemáticas y soluciones que mejoren la calidad de vida de la humanidad. </w:t>
      </w:r>
    </w:p>
    <w:p w:rsidR="00000000" w:rsidDel="00000000" w:rsidP="00000000" w:rsidRDefault="00000000" w:rsidRPr="00000000" w14:paraId="0000004D">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tl w:val="0"/>
        </w:rPr>
      </w:r>
    </w:p>
    <w:sdt>
      <w:sdtPr>
        <w:tag w:val="goog_rdk_190"/>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Change w:author="DANIEL TABORDA OBANDO" w:id="107" w:date="2022-01-17T23:50:48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Change w:author="DANIEL TABORDA OBANDO" w:id="0" w:date="2022-01-17T23:50:48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sdtContent>
    </w:sdt>
    <w:p w:rsidR="00000000" w:rsidDel="00000000" w:rsidP="00000000" w:rsidRDefault="00000000" w:rsidRPr="00000000" w14:paraId="0000004F">
      <w:pPr>
        <w:rPr>
          <w:rFonts w:ascii="Times New Roman" w:cs="Times New Roman" w:eastAsia="Times New Roman" w:hAnsi="Times New Roman"/>
          <w:color w:val="0000ff"/>
          <w:sz w:val="20"/>
          <w:szCs w:val="20"/>
          <w:u w:val="single"/>
        </w:rPr>
      </w:pPr>
      <w:sdt>
        <w:sdtPr>
          <w:tag w:val="goog_rdk_191"/>
        </w:sdtPr>
        <w:sdtContent>
          <w:commentRangeStart w:id="15"/>
        </w:sdtContent>
      </w:sdt>
      <w:hyperlink r:id="rId12">
        <w:r w:rsidDel="00000000" w:rsidR="00000000" w:rsidRPr="00000000">
          <w:rPr>
            <w:rFonts w:ascii="Times New Roman" w:cs="Times New Roman" w:eastAsia="Times New Roman" w:hAnsi="Times New Roman"/>
            <w:color w:val="0000ff"/>
            <w:sz w:val="20"/>
            <w:szCs w:val="20"/>
            <w:u w:val="single"/>
            <w:rtl w:val="0"/>
          </w:rPr>
          <w:t xml:space="preserve">CONOCE LAS ESPECIALIZACIONES INGENIERÍA DE SISTEMAS (estaestucarrera.com)</w:t>
        </w:r>
      </w:hyperlink>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0000ff"/>
            <w:u w:val="single"/>
            <w:rtl w:val="0"/>
          </w:rPr>
          <w:t xml:space="preserve">El futuro del desarrollo de software | Velneo</w:t>
        </w:r>
      </w:hyperlink>
      <w:r w:rsidDel="00000000" w:rsidR="00000000" w:rsidRPr="00000000">
        <w:rPr>
          <w:rtl w:val="0"/>
        </w:rPr>
        <w:t xml:space="preserve"> </w:t>
      </w:r>
    </w:p>
    <w:p w:rsidR="00000000" w:rsidDel="00000000" w:rsidP="00000000" w:rsidRDefault="00000000" w:rsidRPr="00000000" w14:paraId="00000051">
      <w:pP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0000ff"/>
            <w:sz w:val="20"/>
            <w:szCs w:val="20"/>
            <w:u w:val="single"/>
            <w:rtl w:val="0"/>
          </w:rPr>
          <w:t xml:space="preserve">CURFI (udea.edu.co)</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0000ff"/>
            <w:sz w:val="20"/>
            <w:szCs w:val="20"/>
            <w:u w:val="single"/>
            <w:rtl w:val="0"/>
          </w:rPr>
          <w:t xml:space="preserve">Guía Directores Práctica Profesional Fundamentos de Investigación (udea.edu.co)</w:t>
        </w:r>
      </w:hyperlink>
      <w:commentRangeEnd w:id="15"/>
      <w:r w:rsidDel="00000000" w:rsidR="00000000" w:rsidRPr="00000000">
        <w:commentReference w:id="15"/>
      </w:r>
      <w:r w:rsidDel="00000000" w:rsidR="00000000" w:rsidRPr="00000000">
        <w:rPr>
          <w:rtl w:val="0"/>
        </w:rPr>
      </w:r>
    </w:p>
    <w:sectPr>
      <w:headerReference r:id="rId16" w:type="default"/>
      <w:pgSz w:h="15840" w:w="12240" w:orient="portrait"/>
      <w:pgMar w:bottom="1009" w:top="1009" w:left="936" w:right="936" w:header="709" w:footer="709"/>
      <w:pgNumType w:start="1"/>
      <w:cols w:equalWidth="0" w:num="2">
        <w:col w:space="289" w:w="5039.500000000001"/>
        <w:col w:space="0" w:w="5039.5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0" w:date="2022-01-17T23:24:2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bastante confuso. Creo que el problema es que el párrafo venía hablando de una cosa y terminaste hablando de otra cosa distinta.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cada párrafo es una UNIDAD de sentido. Es decir, debe abordar un solo tema, cada párrafo trata un asunto concreto y nada más. Si vas a hablar de otra cosa pues escribes otro párrafo.</w:t>
      </w:r>
    </w:p>
  </w:comment>
  <w:comment w:author="DANIEL TABORDA OBANDO" w:id="9" w:date="2022-01-17T23:17:4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 nuevo, el cambio de voz. Tener en cuenta comentario inicial.</w:t>
      </w:r>
    </w:p>
  </w:comment>
  <w:comment w:author="DANIEL TABORDA OBANDO" w:id="1" w:date="2022-01-17T22:46:12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Varias cosas respecto a este apartado: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es Abstract, es resumen ya que este es un documento en español.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 tamaño de letra es 9 y en negrita.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Después del resumen van otro punto que se llama: índice de términos, son las palabras clave del texto. También va en tamaño 9 y negrita.</w:t>
      </w:r>
    </w:p>
  </w:comment>
  <w:comment w:author="DANIEL TABORDA OBANDO" w:id="0" w:date="2022-01-17T22:43:0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título va de primero, la información personal: nombre, filiación y correo van abajo del título.</w:t>
      </w:r>
    </w:p>
  </w:comment>
  <w:comment w:author="DANIEL TABORDA OBANDO" w:id="4" w:date="2022-01-17T22:55:2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un error muy común, poner una coma y luego el verbo de tu oración principal.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 atención a tu oración principal antes de poner una coma antes de un verbo.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"al ser" es el verbo de la oración anterior, entonces esa coma está dejando incompleta tu idea.</w:t>
      </w:r>
    </w:p>
  </w:comment>
  <w:comment w:author="DANIEL TABORDA OBANDO" w:id="15" w:date="2022-01-17T23:53:2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revisar bien esto, las referencias tienen ciertas reglas para que la información este correctamente citada en el texto.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son información explícita, de otro autor pero que usas en tu texto. Por eso hay que poner de quien 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de nuevo las normas IEEE en la sección referencias para que observes cómo se hace.</w:t>
      </w:r>
    </w:p>
  </w:comment>
  <w:comment w:author="DANIEL TABORDA OBANDO" w:id="2" w:date="2022-01-17T22:47:54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para llegar a ser uno¿?</w:t>
      </w:r>
    </w:p>
  </w:comment>
  <w:comment w:author="DANIEL TABORDA OBANDO" w:id="12" w:date="2022-01-17T23:41:0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está muy confuso de leer. Sugiero reescribir esta pequeña parte.</w:t>
      </w:r>
    </w:p>
  </w:comment>
  <w:comment w:author="DANIEL TABORDA OBANDO" w:id="13" w:date="2022-01-17T23:43:59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Debes trabajar en el uso de la coma. Noto que es excesivo. Hay que moderarlo y optar por más puntos y seguidos.</w:t>
      </w:r>
    </w:p>
  </w:comment>
  <w:comment w:author="DANIEL TABORDA OBANDO" w:id="8" w:date="2022-01-17T23:07:49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nuevo el error</w:t>
      </w:r>
    </w:p>
  </w:comment>
  <w:comment w:author="DANIEL TABORDA OBANDO" w:id="3" w:date="2022-01-17T22:52:16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problema aquí, mezclas varias voces en tu texto. Dices: "encontrarás, podrás, cumplirás como profesional..." dirigiéndote a un lector que, al parecer también estudia ingeniería¿?. Pero luego, "aquí conocerás un poco de mis gustos".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que esté mal escrito, es que debes usar solo una voz. Si escribes hablándole al lector, pues que sea solo al lector y nada más. NO mezcles voces.</w:t>
      </w:r>
    </w:p>
  </w:comment>
  <w:comment w:author="DANIEL TABORDA OBANDO" w:id="7" w:date="2022-01-17T23:06:31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de nuevo el error, el verbo separado de la oración principal. Estas coma hay que quitarlas.</w:t>
      </w:r>
    </w:p>
  </w:comment>
  <w:comment w:author="DANIEL TABORDA OBANDO" w:id="5" w:date="2022-01-17T22:58:1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mejor redactar de nuevo este párrafo con una idea más clara del mensaje. Esta parte no se entiende.</w:t>
      </w:r>
    </w:p>
  </w:comment>
  <w:comment w:author="DANIEL TABORDA OBANDO" w:id="11" w:date="2022-01-17T23:45:27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gráfica no está cumpliendo aquí ninguna función. A no ser que hables de ella y te sirvas de esa información para tu texto sugiero omitirla.</w:t>
      </w:r>
    </w:p>
  </w:comment>
  <w:comment w:author="DANIEL TABORDA OBANDO" w:id="6" w:date="2022-01-17T22:57:3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quiénes son "estos"¿? De acuerdo a tu redacción,estos hace referencia a los productos visibles. Es eso lo que quieres decir¿?</w:t>
      </w:r>
    </w:p>
  </w:comment>
  <w:comment w:author="DANIEL TABORDA OBANDO" w:id="14" w:date="2022-01-17T23:46:39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diferente con estas dos gráficas donde explicas por qué están allí.</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otra parte, esto hay que referenciarlo. Es decir, poner de dónde se extrajeron. Esto se hace de acuerdo a las reglas de las IEEE.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7" w15:done="0"/>
  <w15:commentEx w15:paraId="00000058" w15:done="0"/>
  <w15:commentEx w15:paraId="0000005E" w15:done="0"/>
  <w15:commentEx w15:paraId="0000005F" w15:done="0"/>
  <w15:commentEx w15:paraId="00000063" w15:done="0"/>
  <w15:commentEx w15:paraId="00000068" w15:done="0"/>
  <w15:commentEx w15:paraId="00000069" w15:done="0"/>
  <w15:commentEx w15:paraId="0000006A" w15:done="0"/>
  <w15:commentEx w15:paraId="0000006B" w15:done="0"/>
  <w15:commentEx w15:paraId="0000006C" w15:done="0"/>
  <w15:commentEx w15:paraId="0000006F" w15:done="0"/>
  <w15:commentEx w15:paraId="00000070" w15:done="0"/>
  <w15:commentEx w15:paraId="00000071" w15:done="0"/>
  <w15:commentEx w15:paraId="00000072" w15:done="0"/>
  <w15:commentEx w15:paraId="00000073" w15:done="0"/>
  <w15:commentEx w15:paraId="0000007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sdt>
      <w:sdtPr>
        <w:tag w:val="goog_rdk_192"/>
      </w:sdtPr>
      <w:sdtContent>
        <w:ins w:author="DANIEL TABORDA OBANDO" w:id="108" w:date="2022-01-17T22:42:05Z">
          <w:r w:rsidDel="00000000" w:rsidR="00000000" w:rsidRPr="00000000">
            <w:rPr>
              <w:rFonts w:ascii="Times New Roman" w:cs="Times New Roman" w:eastAsia="Times New Roman" w:hAnsi="Times New Roman"/>
              <w:sz w:val="20"/>
              <w:szCs w:val="20"/>
              <w:rtl w:val="0"/>
            </w:rPr>
            <w:t xml:space="preserve">Aquí va tu número de cédula.</w:t>
          </w:r>
        </w:ins>
      </w:sdtContent>
    </w:sdt>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Normal" w:default="1">
    <w:name w:val="Normal"/>
    <w:qFormat w:val="1"/>
    <w:rsid w:val="000B6C21"/>
  </w:style>
  <w:style w:type="paragraph" w:styleId="Ttulo1">
    <w:name w:val="heading 1"/>
    <w:basedOn w:val="Normal"/>
    <w:next w:val="Normal"/>
    <w:link w:val="Ttulo1Car"/>
    <w:uiPriority w:val="9"/>
    <w:qFormat w:val="1"/>
    <w:rsid w:val="000B6C21"/>
    <w:pPr>
      <w:keepNext w:val="1"/>
      <w:keepLines w:val="1"/>
      <w:spacing w:after="40" w:before="400" w:line="240" w:lineRule="auto"/>
      <w:outlineLvl w:val="0"/>
    </w:pPr>
    <w:rPr>
      <w:rFonts w:asciiTheme="majorHAnsi" w:cstheme="majorBidi" w:eastAsiaTheme="majorEastAsia" w:hAnsiTheme="majorHAnsi"/>
      <w:color w:val="1f3864" w:themeColor="accent1" w:themeShade="000080"/>
      <w:sz w:val="36"/>
      <w:szCs w:val="36"/>
    </w:rPr>
  </w:style>
  <w:style w:type="paragraph" w:styleId="Ttulo2">
    <w:name w:val="heading 2"/>
    <w:basedOn w:val="Normal"/>
    <w:next w:val="Normal"/>
    <w:link w:val="Ttulo2Car"/>
    <w:uiPriority w:val="9"/>
    <w:semiHidden w:val="1"/>
    <w:unhideWhenUsed w:val="1"/>
    <w:qFormat w:val="1"/>
    <w:rsid w:val="000B6C21"/>
    <w:pPr>
      <w:keepNext w:val="1"/>
      <w:keepLines w:val="1"/>
      <w:spacing w:after="0" w:before="40" w:line="240" w:lineRule="auto"/>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0B6C21"/>
    <w:pPr>
      <w:keepNext w:val="1"/>
      <w:keepLines w:val="1"/>
      <w:spacing w:after="0" w:before="40" w:line="240" w:lineRule="auto"/>
      <w:outlineLvl w:val="2"/>
    </w:pPr>
    <w:rPr>
      <w:rFonts w:asciiTheme="majorHAnsi" w:cstheme="majorBidi" w:eastAsiaTheme="majorEastAsia" w:hAnsiTheme="majorHAnsi"/>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0B6C21"/>
    <w:pPr>
      <w:keepNext w:val="1"/>
      <w:keepLines w:val="1"/>
      <w:spacing w:after="0" w:before="40"/>
      <w:outlineLvl w:val="3"/>
    </w:pPr>
    <w:rPr>
      <w:rFonts w:asciiTheme="majorHAnsi" w:cstheme="majorBidi" w:eastAsiaTheme="majorEastAsia" w:hAnsiTheme="majorHAnsi"/>
      <w:color w:val="2f5496" w:themeColor="accent1" w:themeShade="0000BF"/>
      <w:sz w:val="24"/>
      <w:szCs w:val="24"/>
    </w:rPr>
  </w:style>
  <w:style w:type="paragraph" w:styleId="Ttulo5">
    <w:name w:val="heading 5"/>
    <w:basedOn w:val="Normal"/>
    <w:next w:val="Normal"/>
    <w:link w:val="Ttulo5Car"/>
    <w:uiPriority w:val="9"/>
    <w:semiHidden w:val="1"/>
    <w:unhideWhenUsed w:val="1"/>
    <w:qFormat w:val="1"/>
    <w:rsid w:val="000B6C21"/>
    <w:pPr>
      <w:keepNext w:val="1"/>
      <w:keepLines w:val="1"/>
      <w:spacing w:after="0" w:before="40"/>
      <w:outlineLvl w:val="4"/>
    </w:pPr>
    <w:rPr>
      <w:rFonts w:asciiTheme="majorHAnsi" w:cstheme="majorBidi" w:eastAsiaTheme="majorEastAsia" w:hAnsiTheme="majorHAnsi"/>
      <w:caps w:val="1"/>
      <w:color w:val="2f5496" w:themeColor="accent1" w:themeShade="0000BF"/>
    </w:rPr>
  </w:style>
  <w:style w:type="paragraph" w:styleId="Ttulo6">
    <w:name w:val="heading 6"/>
    <w:basedOn w:val="Normal"/>
    <w:next w:val="Normal"/>
    <w:link w:val="Ttulo6Car"/>
    <w:uiPriority w:val="9"/>
    <w:semiHidden w:val="1"/>
    <w:unhideWhenUsed w:val="1"/>
    <w:qFormat w:val="1"/>
    <w:rsid w:val="000B6C21"/>
    <w:pPr>
      <w:keepNext w:val="1"/>
      <w:keepLines w:val="1"/>
      <w:spacing w:after="0" w:before="40"/>
      <w:outlineLvl w:val="5"/>
    </w:pPr>
    <w:rPr>
      <w:rFonts w:asciiTheme="majorHAnsi" w:cstheme="majorBidi" w:eastAsiaTheme="majorEastAsia" w:hAnsiTheme="majorHAnsi"/>
      <w:i w:val="1"/>
      <w:iCs w:val="1"/>
      <w:caps w:val="1"/>
      <w:color w:val="1f3864" w:themeColor="accent1" w:themeShade="000080"/>
    </w:rPr>
  </w:style>
  <w:style w:type="paragraph" w:styleId="Ttulo7">
    <w:name w:val="heading 7"/>
    <w:basedOn w:val="Normal"/>
    <w:next w:val="Normal"/>
    <w:link w:val="Ttulo7Car"/>
    <w:uiPriority w:val="9"/>
    <w:semiHidden w:val="1"/>
    <w:unhideWhenUsed w:val="1"/>
    <w:qFormat w:val="1"/>
    <w:rsid w:val="000B6C21"/>
    <w:pPr>
      <w:keepNext w:val="1"/>
      <w:keepLines w:val="1"/>
      <w:spacing w:after="0" w:before="40"/>
      <w:outlineLvl w:val="6"/>
    </w:pPr>
    <w:rPr>
      <w:rFonts w:asciiTheme="majorHAnsi" w:cstheme="majorBidi" w:eastAsiaTheme="majorEastAsia" w:hAnsiTheme="majorHAnsi"/>
      <w:b w:val="1"/>
      <w:bCs w:val="1"/>
      <w:color w:val="1f3864" w:themeColor="accent1" w:themeShade="000080"/>
    </w:rPr>
  </w:style>
  <w:style w:type="paragraph" w:styleId="Ttulo8">
    <w:name w:val="heading 8"/>
    <w:basedOn w:val="Normal"/>
    <w:next w:val="Normal"/>
    <w:link w:val="Ttulo8Car"/>
    <w:uiPriority w:val="9"/>
    <w:semiHidden w:val="1"/>
    <w:unhideWhenUsed w:val="1"/>
    <w:qFormat w:val="1"/>
    <w:rsid w:val="000B6C21"/>
    <w:pPr>
      <w:keepNext w:val="1"/>
      <w:keepLines w:val="1"/>
      <w:spacing w:after="0" w:before="40"/>
      <w:outlineLvl w:val="7"/>
    </w:pPr>
    <w:rPr>
      <w:rFonts w:asciiTheme="majorHAnsi" w:cstheme="majorBidi" w:eastAsiaTheme="majorEastAsia" w:hAnsiTheme="majorHAnsi"/>
      <w:b w:val="1"/>
      <w:bCs w:val="1"/>
      <w:i w:val="1"/>
      <w:iCs w:val="1"/>
      <w:color w:val="1f3864" w:themeColor="accent1" w:themeShade="000080"/>
    </w:rPr>
  </w:style>
  <w:style w:type="paragraph" w:styleId="Ttulo9">
    <w:name w:val="heading 9"/>
    <w:basedOn w:val="Normal"/>
    <w:next w:val="Normal"/>
    <w:link w:val="Ttulo9Car"/>
    <w:uiPriority w:val="9"/>
    <w:semiHidden w:val="1"/>
    <w:unhideWhenUsed w:val="1"/>
    <w:qFormat w:val="1"/>
    <w:rsid w:val="000B6C21"/>
    <w:pPr>
      <w:keepNext w:val="1"/>
      <w:keepLines w:val="1"/>
      <w:spacing w:after="0" w:before="40"/>
      <w:outlineLvl w:val="8"/>
    </w:pPr>
    <w:rPr>
      <w:rFonts w:asciiTheme="majorHAnsi" w:cstheme="majorBidi" w:eastAsiaTheme="majorEastAsia" w:hAnsiTheme="majorHAnsi"/>
      <w:i w:val="1"/>
      <w:iCs w:val="1"/>
      <w:color w:val="1f3864" w:themeColor="accent1"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B6C21"/>
    <w:rPr>
      <w:rFonts w:asciiTheme="majorHAnsi" w:cstheme="majorBidi" w:eastAsiaTheme="majorEastAsia" w:hAnsiTheme="majorHAnsi"/>
      <w:color w:val="1f3864" w:themeColor="accent1" w:themeShade="000080"/>
      <w:sz w:val="36"/>
      <w:szCs w:val="36"/>
    </w:rPr>
  </w:style>
  <w:style w:type="character" w:styleId="Ttulo2Car" w:customStyle="1">
    <w:name w:val="Título 2 Car"/>
    <w:basedOn w:val="Fuentedeprrafopredeter"/>
    <w:link w:val="Ttulo2"/>
    <w:uiPriority w:val="9"/>
    <w:semiHidden w:val="1"/>
    <w:rsid w:val="000B6C21"/>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0B6C21"/>
    <w:rPr>
      <w:rFonts w:asciiTheme="majorHAnsi" w:cstheme="majorBidi" w:eastAsiaTheme="majorEastAsia" w:hAnsiTheme="majorHAnsi"/>
      <w:color w:val="2f5496" w:themeColor="accent1" w:themeShade="0000BF"/>
      <w:sz w:val="28"/>
      <w:szCs w:val="28"/>
    </w:rPr>
  </w:style>
  <w:style w:type="character" w:styleId="Ttulo4Car" w:customStyle="1">
    <w:name w:val="Título 4 Car"/>
    <w:basedOn w:val="Fuentedeprrafopredeter"/>
    <w:link w:val="Ttulo4"/>
    <w:uiPriority w:val="9"/>
    <w:semiHidden w:val="1"/>
    <w:rsid w:val="000B6C21"/>
    <w:rPr>
      <w:rFonts w:asciiTheme="majorHAnsi" w:cstheme="majorBidi" w:eastAsiaTheme="majorEastAsia" w:hAnsiTheme="majorHAnsi"/>
      <w:color w:val="2f5496" w:themeColor="accent1" w:themeShade="0000BF"/>
      <w:sz w:val="24"/>
      <w:szCs w:val="24"/>
    </w:rPr>
  </w:style>
  <w:style w:type="character" w:styleId="Ttulo5Car" w:customStyle="1">
    <w:name w:val="Título 5 Car"/>
    <w:basedOn w:val="Fuentedeprrafopredeter"/>
    <w:link w:val="Ttulo5"/>
    <w:uiPriority w:val="9"/>
    <w:semiHidden w:val="1"/>
    <w:rsid w:val="000B6C21"/>
    <w:rPr>
      <w:rFonts w:asciiTheme="majorHAnsi" w:cstheme="majorBidi" w:eastAsiaTheme="majorEastAsia" w:hAnsiTheme="majorHAnsi"/>
      <w:caps w:val="1"/>
      <w:color w:val="2f5496" w:themeColor="accent1" w:themeShade="0000BF"/>
    </w:rPr>
  </w:style>
  <w:style w:type="character" w:styleId="Ttulo6Car" w:customStyle="1">
    <w:name w:val="Título 6 Car"/>
    <w:basedOn w:val="Fuentedeprrafopredeter"/>
    <w:link w:val="Ttulo6"/>
    <w:uiPriority w:val="9"/>
    <w:semiHidden w:val="1"/>
    <w:rsid w:val="000B6C21"/>
    <w:rPr>
      <w:rFonts w:asciiTheme="majorHAnsi" w:cstheme="majorBidi" w:eastAsiaTheme="majorEastAsia" w:hAnsiTheme="majorHAnsi"/>
      <w:i w:val="1"/>
      <w:iCs w:val="1"/>
      <w:caps w:val="1"/>
      <w:color w:val="1f3864" w:themeColor="accent1" w:themeShade="000080"/>
    </w:rPr>
  </w:style>
  <w:style w:type="character" w:styleId="Ttulo7Car" w:customStyle="1">
    <w:name w:val="Título 7 Car"/>
    <w:basedOn w:val="Fuentedeprrafopredeter"/>
    <w:link w:val="Ttulo7"/>
    <w:uiPriority w:val="9"/>
    <w:semiHidden w:val="1"/>
    <w:rsid w:val="000B6C21"/>
    <w:rPr>
      <w:rFonts w:asciiTheme="majorHAnsi" w:cstheme="majorBidi" w:eastAsiaTheme="majorEastAsia" w:hAnsiTheme="majorHAnsi"/>
      <w:b w:val="1"/>
      <w:bCs w:val="1"/>
      <w:color w:val="1f3864" w:themeColor="accent1" w:themeShade="000080"/>
    </w:rPr>
  </w:style>
  <w:style w:type="character" w:styleId="Ttulo8Car" w:customStyle="1">
    <w:name w:val="Título 8 Car"/>
    <w:basedOn w:val="Fuentedeprrafopredeter"/>
    <w:link w:val="Ttulo8"/>
    <w:uiPriority w:val="9"/>
    <w:semiHidden w:val="1"/>
    <w:rsid w:val="000B6C21"/>
    <w:rPr>
      <w:rFonts w:asciiTheme="majorHAnsi" w:cstheme="majorBidi" w:eastAsiaTheme="majorEastAsia" w:hAnsiTheme="majorHAnsi"/>
      <w:b w:val="1"/>
      <w:bCs w:val="1"/>
      <w:i w:val="1"/>
      <w:iCs w:val="1"/>
      <w:color w:val="1f3864" w:themeColor="accent1" w:themeShade="000080"/>
    </w:rPr>
  </w:style>
  <w:style w:type="character" w:styleId="Ttulo9Car" w:customStyle="1">
    <w:name w:val="Título 9 Car"/>
    <w:basedOn w:val="Fuentedeprrafopredeter"/>
    <w:link w:val="Ttulo9"/>
    <w:uiPriority w:val="9"/>
    <w:semiHidden w:val="1"/>
    <w:rsid w:val="000B6C21"/>
    <w:rPr>
      <w:rFonts w:asciiTheme="majorHAnsi" w:cstheme="majorBidi" w:eastAsiaTheme="majorEastAsia" w:hAnsiTheme="majorHAnsi"/>
      <w:i w:val="1"/>
      <w:iCs w:val="1"/>
      <w:color w:val="1f3864" w:themeColor="accent1" w:themeShade="000080"/>
    </w:rPr>
  </w:style>
  <w:style w:type="paragraph" w:styleId="Descripcin">
    <w:name w:val="caption"/>
    <w:basedOn w:val="Normal"/>
    <w:next w:val="Normal"/>
    <w:uiPriority w:val="35"/>
    <w:semiHidden w:val="1"/>
    <w:unhideWhenUsed w:val="1"/>
    <w:qFormat w:val="1"/>
    <w:rsid w:val="000B6C21"/>
    <w:pPr>
      <w:spacing w:line="240" w:lineRule="auto"/>
    </w:pPr>
    <w:rPr>
      <w:b w:val="1"/>
      <w:bCs w:val="1"/>
      <w:smallCaps w:val="1"/>
      <w:color w:val="44546a" w:themeColor="text2"/>
    </w:rPr>
  </w:style>
  <w:style w:type="paragraph" w:styleId="Ttulo">
    <w:name w:val="Title"/>
    <w:basedOn w:val="Normal"/>
    <w:next w:val="Normal"/>
    <w:link w:val="TtuloCar"/>
    <w:qFormat w:val="1"/>
    <w:rsid w:val="000B6C21"/>
    <w:pPr>
      <w:spacing w:after="0" w:line="204" w:lineRule="auto"/>
      <w:contextualSpacing w:val="1"/>
    </w:pPr>
    <w:rPr>
      <w:rFonts w:asciiTheme="majorHAnsi" w:cstheme="majorBidi" w:eastAsiaTheme="majorEastAsia" w:hAnsiTheme="majorHAnsi"/>
      <w:caps w:val="1"/>
      <w:color w:val="44546a" w:themeColor="text2"/>
      <w:spacing w:val="-15"/>
      <w:sz w:val="72"/>
      <w:szCs w:val="72"/>
    </w:rPr>
  </w:style>
  <w:style w:type="character" w:styleId="TtuloCar" w:customStyle="1">
    <w:name w:val="Título Car"/>
    <w:basedOn w:val="Fuentedeprrafopredeter"/>
    <w:link w:val="Ttulo"/>
    <w:rsid w:val="000B6C21"/>
    <w:rPr>
      <w:rFonts w:asciiTheme="majorHAnsi" w:cstheme="majorBidi" w:eastAsiaTheme="majorEastAsia" w:hAnsiTheme="majorHAnsi"/>
      <w:caps w:val="1"/>
      <w:color w:val="44546a" w:themeColor="text2"/>
      <w:spacing w:val="-15"/>
      <w:sz w:val="72"/>
      <w:szCs w:val="72"/>
    </w:rPr>
  </w:style>
  <w:style w:type="paragraph" w:styleId="Subttulo">
    <w:name w:val="Subtitle"/>
    <w:basedOn w:val="Normal"/>
    <w:next w:val="Normal"/>
    <w:link w:val="SubttuloCar"/>
    <w:uiPriority w:val="11"/>
    <w:qFormat w:val="1"/>
    <w:rsid w:val="000B6C21"/>
    <w:pPr>
      <w:numPr>
        <w:ilvl w:val="1"/>
      </w:numPr>
      <w:spacing w:after="240" w:line="240" w:lineRule="auto"/>
    </w:pPr>
    <w:rPr>
      <w:rFonts w:asciiTheme="majorHAnsi" w:cstheme="majorBidi" w:eastAsiaTheme="majorEastAsia" w:hAnsiTheme="majorHAnsi"/>
      <w:color w:val="4472c4" w:themeColor="accent1"/>
      <w:sz w:val="28"/>
      <w:szCs w:val="28"/>
    </w:rPr>
  </w:style>
  <w:style w:type="character" w:styleId="SubttuloCar" w:customStyle="1">
    <w:name w:val="Subtítulo Car"/>
    <w:basedOn w:val="Fuentedeprrafopredeter"/>
    <w:link w:val="Subttulo"/>
    <w:uiPriority w:val="11"/>
    <w:rsid w:val="000B6C21"/>
    <w:rPr>
      <w:rFonts w:asciiTheme="majorHAnsi" w:cstheme="majorBidi" w:eastAsiaTheme="majorEastAsia" w:hAnsiTheme="majorHAnsi"/>
      <w:color w:val="4472c4" w:themeColor="accent1"/>
      <w:sz w:val="28"/>
      <w:szCs w:val="28"/>
    </w:rPr>
  </w:style>
  <w:style w:type="character" w:styleId="Textoennegrita">
    <w:name w:val="Strong"/>
    <w:basedOn w:val="Fuentedeprrafopredeter"/>
    <w:uiPriority w:val="22"/>
    <w:qFormat w:val="1"/>
    <w:rsid w:val="000B6C21"/>
    <w:rPr>
      <w:b w:val="1"/>
      <w:bCs w:val="1"/>
    </w:rPr>
  </w:style>
  <w:style w:type="character" w:styleId="nfasis">
    <w:name w:val="Emphasis"/>
    <w:basedOn w:val="Fuentedeprrafopredeter"/>
    <w:uiPriority w:val="20"/>
    <w:qFormat w:val="1"/>
    <w:rsid w:val="000B6C21"/>
    <w:rPr>
      <w:i w:val="1"/>
      <w:iCs w:val="1"/>
    </w:rPr>
  </w:style>
  <w:style w:type="paragraph" w:styleId="Sinespaciado">
    <w:name w:val="No Spacing"/>
    <w:uiPriority w:val="1"/>
    <w:qFormat w:val="1"/>
    <w:rsid w:val="000B6C21"/>
    <w:pPr>
      <w:spacing w:after="0" w:line="240" w:lineRule="auto"/>
    </w:pPr>
  </w:style>
  <w:style w:type="paragraph" w:styleId="Cita">
    <w:name w:val="Quote"/>
    <w:basedOn w:val="Normal"/>
    <w:next w:val="Normal"/>
    <w:link w:val="CitaCar"/>
    <w:uiPriority w:val="29"/>
    <w:qFormat w:val="1"/>
    <w:rsid w:val="000B6C21"/>
    <w:pPr>
      <w:spacing w:after="120" w:before="120"/>
      <w:ind w:left="720"/>
    </w:pPr>
    <w:rPr>
      <w:color w:val="44546a" w:themeColor="text2"/>
      <w:sz w:val="24"/>
      <w:szCs w:val="24"/>
    </w:rPr>
  </w:style>
  <w:style w:type="character" w:styleId="CitaCar" w:customStyle="1">
    <w:name w:val="Cita Car"/>
    <w:basedOn w:val="Fuentedeprrafopredeter"/>
    <w:link w:val="Cita"/>
    <w:uiPriority w:val="29"/>
    <w:rsid w:val="000B6C21"/>
    <w:rPr>
      <w:color w:val="44546a" w:themeColor="text2"/>
      <w:sz w:val="24"/>
      <w:szCs w:val="24"/>
    </w:rPr>
  </w:style>
  <w:style w:type="paragraph" w:styleId="Citadestacada">
    <w:name w:val="Intense Quote"/>
    <w:basedOn w:val="Normal"/>
    <w:next w:val="Normal"/>
    <w:link w:val="CitadestacadaCar"/>
    <w:uiPriority w:val="30"/>
    <w:qFormat w:val="1"/>
    <w:rsid w:val="000B6C21"/>
    <w:pPr>
      <w:spacing w:after="240" w:before="100" w:beforeAutospacing="1" w:line="240" w:lineRule="auto"/>
      <w:ind w:left="720"/>
      <w:jc w:val="center"/>
    </w:pPr>
    <w:rPr>
      <w:rFonts w:asciiTheme="majorHAnsi" w:cstheme="majorBidi" w:eastAsiaTheme="majorEastAsia" w:hAnsiTheme="majorHAnsi"/>
      <w:color w:val="44546a" w:themeColor="text2"/>
      <w:spacing w:val="-6"/>
      <w:sz w:val="32"/>
      <w:szCs w:val="32"/>
    </w:rPr>
  </w:style>
  <w:style w:type="character" w:styleId="CitadestacadaCar" w:customStyle="1">
    <w:name w:val="Cita destacada Car"/>
    <w:basedOn w:val="Fuentedeprrafopredeter"/>
    <w:link w:val="Citadestacada"/>
    <w:uiPriority w:val="30"/>
    <w:rsid w:val="000B6C21"/>
    <w:rPr>
      <w:rFonts w:asciiTheme="majorHAnsi" w:cstheme="majorBidi" w:eastAsiaTheme="majorEastAsia" w:hAnsiTheme="majorHAnsi"/>
      <w:color w:val="44546a" w:themeColor="text2"/>
      <w:spacing w:val="-6"/>
      <w:sz w:val="32"/>
      <w:szCs w:val="32"/>
    </w:rPr>
  </w:style>
  <w:style w:type="character" w:styleId="nfasissutil">
    <w:name w:val="Subtle Emphasis"/>
    <w:basedOn w:val="Fuentedeprrafopredeter"/>
    <w:uiPriority w:val="19"/>
    <w:qFormat w:val="1"/>
    <w:rsid w:val="000B6C21"/>
    <w:rPr>
      <w:i w:val="1"/>
      <w:iCs w:val="1"/>
      <w:color w:val="595959" w:themeColor="text1" w:themeTint="0000A6"/>
    </w:rPr>
  </w:style>
  <w:style w:type="character" w:styleId="nfasisintenso">
    <w:name w:val="Intense Emphasis"/>
    <w:basedOn w:val="Fuentedeprrafopredeter"/>
    <w:uiPriority w:val="21"/>
    <w:qFormat w:val="1"/>
    <w:rsid w:val="000B6C21"/>
    <w:rPr>
      <w:b w:val="1"/>
      <w:bCs w:val="1"/>
      <w:i w:val="1"/>
      <w:iCs w:val="1"/>
    </w:rPr>
  </w:style>
  <w:style w:type="character" w:styleId="Referenciasutil">
    <w:name w:val="Subtle Reference"/>
    <w:basedOn w:val="Fuentedeprrafopredeter"/>
    <w:uiPriority w:val="31"/>
    <w:qFormat w:val="1"/>
    <w:rsid w:val="000B6C21"/>
    <w:rPr>
      <w:smallCaps w:val="1"/>
      <w:color w:val="595959" w:themeColor="text1" w:themeTint="0000A6"/>
      <w:u w:color="7f7f7f" w:themeColor="text1" w:themeTint="000080" w:val="none"/>
      <w:bdr w:color="auto" w:space="0" w:sz="0" w:val="none"/>
    </w:rPr>
  </w:style>
  <w:style w:type="character" w:styleId="Referenciaintensa">
    <w:name w:val="Intense Reference"/>
    <w:basedOn w:val="Fuentedeprrafopredeter"/>
    <w:uiPriority w:val="32"/>
    <w:qFormat w:val="1"/>
    <w:rsid w:val="000B6C21"/>
    <w:rPr>
      <w:b w:val="1"/>
      <w:bCs w:val="1"/>
      <w:smallCaps w:val="1"/>
      <w:color w:val="44546a" w:themeColor="text2"/>
      <w:u w:val="single"/>
    </w:rPr>
  </w:style>
  <w:style w:type="character" w:styleId="Ttulodellibro">
    <w:name w:val="Book Title"/>
    <w:basedOn w:val="Fuentedeprrafopredeter"/>
    <w:uiPriority w:val="33"/>
    <w:qFormat w:val="1"/>
    <w:rsid w:val="000B6C21"/>
    <w:rPr>
      <w:b w:val="1"/>
      <w:bCs w:val="1"/>
      <w:smallCaps w:val="1"/>
      <w:spacing w:val="10"/>
    </w:rPr>
  </w:style>
  <w:style w:type="paragraph" w:styleId="TtuloTDC">
    <w:name w:val="TOC Heading"/>
    <w:basedOn w:val="Ttulo1"/>
    <w:next w:val="Normal"/>
    <w:uiPriority w:val="39"/>
    <w:semiHidden w:val="1"/>
    <w:unhideWhenUsed w:val="1"/>
    <w:qFormat w:val="1"/>
    <w:rsid w:val="000B6C21"/>
    <w:pPr>
      <w:outlineLvl w:val="9"/>
    </w:pPr>
  </w:style>
  <w:style w:type="paragraph" w:styleId="Encabezado">
    <w:name w:val="header"/>
    <w:basedOn w:val="Normal"/>
    <w:link w:val="EncabezadoCar"/>
    <w:uiPriority w:val="99"/>
    <w:unhideWhenUsed w:val="1"/>
    <w:rsid w:val="0021585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15850"/>
  </w:style>
  <w:style w:type="paragraph" w:styleId="Piedepgina">
    <w:name w:val="footer"/>
    <w:basedOn w:val="Normal"/>
    <w:link w:val="PiedepginaCar"/>
    <w:uiPriority w:val="99"/>
    <w:unhideWhenUsed w:val="1"/>
    <w:rsid w:val="0021585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15850"/>
  </w:style>
  <w:style w:type="paragraph" w:styleId="Authors" w:customStyle="1">
    <w:name w:val="Authors"/>
    <w:basedOn w:val="Normal"/>
    <w:next w:val="Normal"/>
    <w:rsid w:val="007967B9"/>
    <w:pPr>
      <w:framePr w:lines="0" w:w="9072" w:vSpace="187" w:hSpace="187" w:wrap="notBeside" w:hAnchor="page" w:vAnchor="text" w:xAlign="center" w:y="1"/>
      <w:autoSpaceDE w:val="0"/>
      <w:autoSpaceDN w:val="0"/>
      <w:spacing w:after="320" w:line="240" w:lineRule="auto"/>
      <w:jc w:val="center"/>
    </w:pPr>
    <w:rPr>
      <w:rFonts w:ascii="Times New Roman" w:cs="Times New Roman" w:eastAsia="Times New Roman" w:hAnsi="Times New Roman"/>
      <w:lang w:val="en-US"/>
    </w:rPr>
  </w:style>
  <w:style w:type="paragraph" w:styleId="Prrafodelista">
    <w:name w:val="List Paragraph"/>
    <w:basedOn w:val="Normal"/>
    <w:uiPriority w:val="34"/>
    <w:qFormat w:val="1"/>
    <w:rsid w:val="00525C57"/>
    <w:pPr>
      <w:ind w:left="720"/>
      <w:contextualSpacing w:val="1"/>
    </w:pPr>
  </w:style>
  <w:style w:type="paragraph" w:styleId="NormalWeb">
    <w:name w:val="Normal (Web)"/>
    <w:basedOn w:val="Normal"/>
    <w:uiPriority w:val="99"/>
    <w:unhideWhenUsed w:val="1"/>
    <w:rsid w:val="0065694B"/>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65694B"/>
    <w:rPr>
      <w:color w:val="0000ff"/>
      <w:u w:val="single"/>
    </w:rPr>
  </w:style>
  <w:style w:type="character" w:styleId="Hipervnculovisitado">
    <w:name w:val="FollowedHyperlink"/>
    <w:basedOn w:val="Fuentedeprrafopredeter"/>
    <w:uiPriority w:val="99"/>
    <w:semiHidden w:val="1"/>
    <w:unhideWhenUsed w:val="1"/>
    <w:rsid w:val="00CE4D2B"/>
    <w:rPr>
      <w:color w:val="954f72" w:themeColor="followedHyperlink"/>
      <w:u w:val="single"/>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velneo.es/el-futuro-del-desarrollo-de-software/" TargetMode="External"/><Relationship Id="rId12" Type="http://schemas.openxmlformats.org/officeDocument/2006/relationships/hyperlink" Target="https://estaestucarrera.com/ingenieria/especializaciones-ingenieria-de-sistema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hyperlink" Target="https://udearroba.udea.edu.co/internos/pluginfile.php/1466060/mod_resource/content/2/20131/Modulo1/Guia%20para%20estudiantes%20y%20participantes.pdf" TargetMode="External"/><Relationship Id="rId14" Type="http://schemas.openxmlformats.org/officeDocument/2006/relationships/hyperlink" Target="http://ingenieria2.udea.edu.co/curfi/#/publico/programas/506/pensum"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FJ1+F3P7oQAtNexAztiGxjbZZg==">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2021-11-30T20:13:00Z</dcterms:created>
  <dc:creator>Valentina Roldan Preciado</dc:creator>
</cp:coreProperties>
</file>