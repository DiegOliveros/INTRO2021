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superscript"/>
        </w:rPr>
        <w:footnoteReference w:customMarkFollows="0" w:id="0"/>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superscript"/>
          <w:rtl w:val="0"/>
        </w:rPr>
        <w:t xml:space="preserve"> </w:t>
      </w:r>
      <w:r w:rsidDel="00000000" w:rsidR="00000000" w:rsidRPr="00000000">
        <w:rPr>
          <w:rtl w:val="0"/>
        </w:rPr>
      </w:r>
    </w:p>
    <w:bookmarkStart w:colFirst="0" w:colLast="0" w:name="bookmark=id.gjdgxs" w:id="0"/>
    <w:bookmarkEnd w:id="0"/>
    <w:p w:rsidR="00000000" w:rsidDel="00000000" w:rsidP="00000000" w:rsidRDefault="00000000" w:rsidRPr="00000000" w14:paraId="00000002">
      <w:pPr>
        <w:jc w:val="both"/>
        <w:rPr/>
      </w:pPr>
      <w:r w:rsidDel="00000000" w:rsidR="00000000" w:rsidRPr="00000000">
        <w:rPr>
          <w:rtl w:val="0"/>
        </w:rPr>
      </w:r>
      <w:r w:rsidDel="00000000" w:rsidR="00000000" w:rsidRPr="00000000">
        <mc:AlternateContent>
          <mc:Choice Requires="wpg">
            <w:drawing>
              <wp:anchor allowOverlap="1" behindDoc="0" distB="118745" distT="118745" distL="118745" distR="118745" hidden="0" layoutInCell="1" locked="0" relativeHeight="0" simplePos="0">
                <wp:simplePos x="0" y="0"/>
                <wp:positionH relativeFrom="column">
                  <wp:posOffset>309245</wp:posOffset>
                </wp:positionH>
                <wp:positionV relativeFrom="paragraph">
                  <wp:posOffset>626745</wp:posOffset>
                </wp:positionV>
                <wp:extent cx="5953125" cy="360045"/>
                <wp:effectExtent b="0" l="0" r="0" t="0"/>
                <wp:wrapTopAndBottom distB="118745" distT="118745"/>
                <wp:docPr id="4" name=""/>
                <a:graphic>
                  <a:graphicData uri="http://schemas.microsoft.com/office/word/2010/wordprocessingShape">
                    <wps:wsp>
                      <wps:cNvSpPr/>
                      <wps:cNvPr id="2" name="Shape 2"/>
                      <wps:spPr>
                        <a:xfrm>
                          <a:off x="2374200" y="3604740"/>
                          <a:ext cx="5943600" cy="35052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¿QUÉ ES LA INGENIERÍA?</w:t>
                            </w:r>
                          </w:p>
                        </w:txbxContent>
                      </wps:txbx>
                      <wps:bodyPr anchorCtr="0" anchor="t" bIns="0" lIns="0" spcFirstLastPara="1" rIns="0" wrap="square" tIns="0">
                        <a:noAutofit/>
                      </wps:bodyPr>
                    </wps:wsp>
                  </a:graphicData>
                </a:graphic>
              </wp:anchor>
            </w:drawing>
          </mc:Choice>
          <mc:Fallback>
            <w:drawing>
              <wp:anchor allowOverlap="1" behindDoc="0" distB="118745" distT="118745" distL="118745" distR="118745" hidden="0" layoutInCell="1" locked="0" relativeHeight="0" simplePos="0">
                <wp:simplePos x="0" y="0"/>
                <wp:positionH relativeFrom="column">
                  <wp:posOffset>309245</wp:posOffset>
                </wp:positionH>
                <wp:positionV relativeFrom="paragraph">
                  <wp:posOffset>626745</wp:posOffset>
                </wp:positionV>
                <wp:extent cx="5953125" cy="360045"/>
                <wp:effectExtent b="0" l="0" r="0" t="0"/>
                <wp:wrapTopAndBottom distB="118745" distT="118745"/>
                <wp:docPr id="4"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53125" cy="360045"/>
                        </a:xfrm>
                        <a:prstGeom prst="rect"/>
                        <a:ln/>
                      </pic:spPr>
                    </pic:pic>
                  </a:graphicData>
                </a:graphic>
              </wp:anchor>
            </w:drawing>
          </mc:Fallback>
        </mc:AlternateContent>
      </w:r>
      <w:r w:rsidDel="00000000" w:rsidR="00000000" w:rsidRPr="00000000">
        <mc:AlternateContent>
          <mc:Choice Requires="wpg">
            <w:drawing>
              <wp:anchor allowOverlap="1" behindDoc="0" distB="118745" distT="118745" distL="118745" distR="118745" hidden="0" layoutInCell="1" locked="0" relativeHeight="0" simplePos="0">
                <wp:simplePos x="0" y="0"/>
                <wp:positionH relativeFrom="column">
                  <wp:posOffset>-186054</wp:posOffset>
                </wp:positionH>
                <wp:positionV relativeFrom="paragraph">
                  <wp:posOffset>4446</wp:posOffset>
                </wp:positionV>
                <wp:extent cx="5770245" cy="441960"/>
                <wp:effectExtent b="0" l="0" r="0" t="0"/>
                <wp:wrapTopAndBottom distB="118745" distT="118745"/>
                <wp:docPr id="5" name=""/>
                <a:graphic>
                  <a:graphicData uri="http://schemas.microsoft.com/office/word/2010/wordprocessingShape">
                    <wps:wsp>
                      <wps:cNvSpPr/>
                      <wps:cNvPr id="3" name="Shape 3"/>
                      <wps:spPr>
                        <a:xfrm>
                          <a:off x="2465640" y="3563783"/>
                          <a:ext cx="5760720" cy="43243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José Luis Cruz Suárez – T.I. 1080691015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ff"/>
                                <w:sz w:val="20"/>
                                <w:u w:val="single"/>
                                <w:vertAlign w:val="baseline"/>
                              </w:rPr>
                              <w:t xml:space="preserve">jose.cruz1@udea.edu.co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u w:val="single"/>
                                <w:vertAlign w:val="baseline"/>
                              </w:rPr>
                            </w:r>
                          </w:p>
                        </w:txbxContent>
                      </wps:txbx>
                      <wps:bodyPr anchorCtr="0" anchor="t" bIns="0" lIns="0" spcFirstLastPara="1" rIns="0" wrap="square" tIns="0">
                        <a:noAutofit/>
                      </wps:bodyPr>
                    </wps:wsp>
                  </a:graphicData>
                </a:graphic>
              </wp:anchor>
            </w:drawing>
          </mc:Choice>
          <mc:Fallback>
            <w:drawing>
              <wp:anchor allowOverlap="1" behindDoc="0" distB="118745" distT="118745" distL="118745" distR="118745" hidden="0" layoutInCell="1" locked="0" relativeHeight="0" simplePos="0">
                <wp:simplePos x="0" y="0"/>
                <wp:positionH relativeFrom="column">
                  <wp:posOffset>-186054</wp:posOffset>
                </wp:positionH>
                <wp:positionV relativeFrom="paragraph">
                  <wp:posOffset>4446</wp:posOffset>
                </wp:positionV>
                <wp:extent cx="5770245" cy="441960"/>
                <wp:effectExtent b="0" l="0" r="0" t="0"/>
                <wp:wrapTopAndBottom distB="118745" distT="118745"/>
                <wp:docPr id="5"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770245" cy="441960"/>
                        </a:xfrm>
                        <a:prstGeom prst="rect"/>
                        <a:ln/>
                      </pic:spPr>
                    </pic:pic>
                  </a:graphicData>
                </a:graphic>
              </wp:anchor>
            </w:drawing>
          </mc:Fallback>
        </mc:AlternateContent>
      </w:r>
    </w:p>
    <w:p w:rsidR="00000000" w:rsidDel="00000000" w:rsidP="00000000" w:rsidRDefault="00000000" w:rsidRPr="00000000" w14:paraId="00000003">
      <w:pPr>
        <w:pStyle w:val="Heading1"/>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04">
      <w:pPr>
        <w:pStyle w:val="Heading1"/>
        <w:numPr>
          <w:ilvl w:val="0"/>
          <w:numId w:val="1"/>
        </w:numPr>
        <w:ind w:left="0" w:firstLine="0"/>
        <w:rPr/>
      </w:pPr>
      <w:commentRangeEnd w:id="0"/>
      <w:r w:rsidDel="00000000" w:rsidR="00000000" w:rsidRPr="00000000">
        <w:commentReference w:id="0"/>
      </w:r>
      <w:r w:rsidDel="00000000" w:rsidR="00000000" w:rsidRPr="00000000">
        <w:rPr>
          <w:rtl w:val="0"/>
        </w:rPr>
        <w:t xml:space="preserve">introduccion</w:t>
      </w:r>
    </w:p>
    <w:p w:rsidR="00000000" w:rsidDel="00000000" w:rsidP="00000000" w:rsidRDefault="00000000" w:rsidRPr="00000000" w14:paraId="00000005">
      <w:pPr>
        <w:jc w:val="both"/>
        <w:rPr/>
      </w:pPr>
      <w:r w:rsidDel="00000000" w:rsidR="00000000" w:rsidRPr="00000000">
        <w:rPr>
          <w:color w:val="000000"/>
          <w:rtl w:val="0"/>
        </w:rPr>
        <w:t xml:space="preserve"> </w:t>
      </w:r>
      <w:r w:rsidDel="00000000" w:rsidR="00000000" w:rsidRPr="00000000">
        <w:rPr>
          <w:sz w:val="56"/>
          <w:szCs w:val="56"/>
          <w:rtl w:val="0"/>
        </w:rPr>
        <w:t xml:space="preserve">E</w:t>
      </w:r>
      <w:r w:rsidDel="00000000" w:rsidR="00000000" w:rsidRPr="00000000">
        <w:rPr>
          <w:rtl w:val="0"/>
        </w:rPr>
        <w:t xml:space="preserve">ste trabajo consiste en una serie de preguntas que se van a ir respondiendo de manera ordenada, cada una de estas preguntas tiene una relación directa con la clase de “Introducción a la Ingeniería de Sistemas”, además de llevar dentro del catálogo de preguntas ciertas indagaciones de tipo personal en asonancia con la materia anteriormente mencionada.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numPr>
          <w:ilvl w:val="0"/>
          <w:numId w:val="1"/>
        </w:numPr>
        <w:ind w:left="0" w:firstLine="0"/>
        <w:rPr>
          <w:color w:val="000000"/>
        </w:rPr>
      </w:pPr>
      <w:r w:rsidDel="00000000" w:rsidR="00000000" w:rsidRPr="00000000">
        <w:rPr>
          <w:rtl w:val="0"/>
        </w:rPr>
        <w:t xml:space="preserve">Líneas o Áreas </w:t>
      </w:r>
      <w:r w:rsidDel="00000000" w:rsidR="00000000" w:rsidRPr="00000000">
        <w:rPr>
          <w:rtl w:val="0"/>
        </w:rPr>
      </w:r>
    </w:p>
    <w:sdt>
      <w:sdtPr>
        <w:tag w:val="goog_rdk_2"/>
      </w:sdtPr>
      <w:sdtContent>
        <w:p w:rsidR="00000000" w:rsidDel="00000000" w:rsidP="00000000" w:rsidRDefault="00000000" w:rsidRPr="00000000" w14:paraId="00000009">
          <w:pPr>
            <w:pStyle w:val="Heading2"/>
            <w:numPr>
              <w:ilvl w:val="1"/>
              <w:numId w:val="1"/>
            </w:numPr>
            <w:ind w:left="144" w:firstLine="0"/>
            <w:rPr>
              <w:del w:author="DANIEL TABORDA OBANDO" w:id="0" w:date="2021-12-08T20:32:03Z"/>
            </w:rPr>
          </w:pPr>
          <w:r w:rsidDel="00000000" w:rsidR="00000000" w:rsidRPr="00000000">
            <w:rPr>
              <w:rtl w:val="0"/>
            </w:rPr>
            <w:t xml:space="preserve"> ¿Cuáles son las líneas o áreas de estudio de ingeniería de sistemas?</w:t>
          </w:r>
          <w:sdt>
            <w:sdtPr>
              <w:tag w:val="goog_rdk_1"/>
            </w:sdtPr>
            <w:sdtContent>
              <w:del w:author="DANIEL TABORDA OBANDO" w:id="0" w:date="2021-12-08T20:32:03Z">
                <w:r w:rsidDel="00000000" w:rsidR="00000000" w:rsidRPr="00000000">
                  <w:rPr>
                    <w:rtl w:val="0"/>
                  </w:rPr>
                </w:r>
              </w:del>
            </w:sdtContent>
          </w:sdt>
        </w:p>
      </w:sdtContent>
    </w:sdt>
    <w:sdt>
      <w:sdtPr>
        <w:tag w:val="goog_rdk_3"/>
      </w:sdtPr>
      <w:sdtContent>
        <w:p w:rsidR="00000000" w:rsidDel="00000000" w:rsidP="00000000" w:rsidRDefault="00000000" w:rsidRPr="00000000" w14:paraId="0000000A">
          <w:pPr>
            <w:pStyle w:val="Heading2"/>
            <w:numPr>
              <w:ilvl w:val="1"/>
              <w:numId w:val="1"/>
            </w:numPr>
            <w:ind w:left="144" w:firstLine="0"/>
            <w:rPr>
              <w:rPrChange w:author="DANIEL TABORDA OBANDO" w:id="1" w:date="2021-12-08T20:32:03Z">
                <w:rPr/>
              </w:rPrChange>
            </w:rPr>
            <w:pPrChange w:author="DANIEL TABORDA OBANDO" w:id="0" w:date="2021-12-08T20:32:03Z">
              <w:pPr/>
            </w:pPrChange>
          </w:pPr>
          <w:r w:rsidDel="00000000" w:rsidR="00000000" w:rsidRPr="00000000">
            <w:rPr>
              <w:rtl w:val="0"/>
            </w:rPr>
          </w:r>
        </w:p>
      </w:sdtContent>
    </w:sdt>
    <w:p w:rsidR="00000000" w:rsidDel="00000000" w:rsidP="00000000" w:rsidRDefault="00000000" w:rsidRPr="00000000" w14:paraId="0000000B">
      <w:pPr>
        <w:ind w:firstLine="144"/>
        <w:rPr/>
      </w:pPr>
      <w:r w:rsidDel="00000000" w:rsidR="00000000" w:rsidRPr="00000000">
        <w:rPr>
          <w:rtl w:val="0"/>
        </w:rPr>
        <w:t xml:space="preserve">La ingeniería de sistemas tiene como parte de sus principales áreas de estudio las bases de datos, telecomunicaciones, gerencia de proyectos, desarrollo de software, producción de videojuegos, etc. [1].</w:t>
      </w:r>
    </w:p>
    <w:sdt>
      <w:sdtPr>
        <w:tag w:val="goog_rdk_6"/>
      </w:sdtPr>
      <w:sdtContent>
        <w:p w:rsidR="00000000" w:rsidDel="00000000" w:rsidP="00000000" w:rsidRDefault="00000000" w:rsidRPr="00000000" w14:paraId="0000000C">
          <w:pPr>
            <w:rPr>
              <w:del w:author="DANIEL TABORDA OBANDO" w:id="2" w:date="2021-12-08T20:32:02Z"/>
            </w:rPr>
          </w:pPr>
          <w:sdt>
            <w:sdtPr>
              <w:tag w:val="goog_rdk_5"/>
            </w:sdtPr>
            <w:sdtContent>
              <w:del w:author="DANIEL TABORDA OBANDO" w:id="2" w:date="2021-12-08T20:32:02Z">
                <w:r w:rsidDel="00000000" w:rsidR="00000000" w:rsidRPr="00000000">
                  <w:rPr>
                    <w:rtl w:val="0"/>
                  </w:rPr>
                </w:r>
              </w:del>
            </w:sdtContent>
          </w:sdt>
        </w:p>
      </w:sdtContent>
    </w:sdt>
    <w:p w:rsidR="00000000" w:rsidDel="00000000" w:rsidP="00000000" w:rsidRDefault="00000000" w:rsidRPr="00000000" w14:paraId="0000000D">
      <w:pPr>
        <w:rPr/>
      </w:pPr>
      <w:r w:rsidDel="00000000" w:rsidR="00000000" w:rsidRPr="00000000">
        <w:rPr>
          <w:rtl w:val="0"/>
        </w:rPr>
      </w:r>
    </w:p>
    <w:sdt>
      <w:sdtPr>
        <w:tag w:val="goog_rdk_8"/>
      </w:sdtPr>
      <w:sdtContent>
        <w:p w:rsidR="00000000" w:rsidDel="00000000" w:rsidP="00000000" w:rsidRDefault="00000000" w:rsidRPr="00000000" w14:paraId="0000000E">
          <w:pPr>
            <w:pStyle w:val="Heading2"/>
            <w:numPr>
              <w:ilvl w:val="1"/>
              <w:numId w:val="1"/>
            </w:numPr>
            <w:ind w:left="144" w:firstLine="0"/>
            <w:rPr>
              <w:del w:author="DANIEL TABORDA OBANDO" w:id="3" w:date="2021-12-08T20:32:06Z"/>
            </w:rPr>
          </w:pPr>
          <w:r w:rsidDel="00000000" w:rsidR="00000000" w:rsidRPr="00000000">
            <w:rPr>
              <w:rtl w:val="0"/>
            </w:rPr>
            <w:t xml:space="preserve"> ¿Cuál o cuáles de las líneas o áreas de la ingeniería de sistemas le llaman más la atención y por qué le gustan?</w:t>
          </w:r>
          <w:sdt>
            <w:sdtPr>
              <w:tag w:val="goog_rdk_7"/>
            </w:sdtPr>
            <w:sdtContent>
              <w:del w:author="DANIEL TABORDA OBANDO" w:id="3" w:date="2021-12-08T20:32:06Z">
                <w:r w:rsidDel="00000000" w:rsidR="00000000" w:rsidRPr="00000000">
                  <w:rPr>
                    <w:rtl w:val="0"/>
                  </w:rPr>
                </w:r>
              </w:del>
            </w:sdtContent>
          </w:sdt>
        </w:p>
      </w:sdtContent>
    </w:sdt>
    <w:sdt>
      <w:sdtPr>
        <w:tag w:val="goog_rdk_9"/>
      </w:sdtPr>
      <w:sdtContent>
        <w:p w:rsidR="00000000" w:rsidDel="00000000" w:rsidP="00000000" w:rsidRDefault="00000000" w:rsidRPr="00000000" w14:paraId="0000000F">
          <w:pPr>
            <w:pStyle w:val="Heading2"/>
            <w:numPr>
              <w:ilvl w:val="1"/>
              <w:numId w:val="1"/>
            </w:numPr>
            <w:ind w:left="144" w:firstLine="0"/>
            <w:rPr>
              <w:rPrChange w:author="DANIEL TABORDA OBANDO" w:id="4" w:date="2021-12-08T20:32:06Z">
                <w:rPr/>
              </w:rPrChange>
            </w:rPr>
            <w:pPrChange w:author="DANIEL TABORDA OBANDO" w:id="0" w:date="2021-12-08T20:32:06Z">
              <w:pPr/>
            </w:pPrChange>
          </w:pPr>
          <w:r w:rsidDel="00000000" w:rsidR="00000000" w:rsidRPr="00000000">
            <w:rPr>
              <w:rtl w:val="0"/>
            </w:rPr>
          </w:r>
        </w:p>
      </w:sdtContent>
    </w:sdt>
    <w:p w:rsidR="00000000" w:rsidDel="00000000" w:rsidP="00000000" w:rsidRDefault="00000000" w:rsidRPr="00000000" w14:paraId="00000010">
      <w:pPr>
        <w:ind w:firstLine="144"/>
        <w:rPr/>
      </w:pPr>
      <w:r w:rsidDel="00000000" w:rsidR="00000000" w:rsidRPr="00000000">
        <w:rPr>
          <w:rtl w:val="0"/>
        </w:rPr>
        <w:t xml:space="preserve">De todas estas áreas que puede brindar la ingeniería de sistemas estoy bastante intrigado y a su vez fascinado por </w:t>
      </w:r>
      <w:sdt>
        <w:sdtPr>
          <w:tag w:val="goog_rdk_10"/>
        </w:sdtPr>
        <w:sdtContent>
          <w:ins w:author="DANIEL TABORDA OBANDO" w:id="5" w:date="2021-12-08T20:32:30Z">
            <w:r w:rsidDel="00000000" w:rsidR="00000000" w:rsidRPr="00000000">
              <w:rPr>
                <w:rtl w:val="0"/>
              </w:rPr>
              <w:t xml:space="preserve">dos </w:t>
            </w:r>
          </w:ins>
        </w:sdtContent>
      </w:sdt>
      <w:sdt>
        <w:sdtPr>
          <w:tag w:val="goog_rdk_11"/>
        </w:sdtPr>
        <w:sdtContent>
          <w:del w:author="DANIEL TABORDA OBANDO" w:id="5" w:date="2021-12-08T20:32:30Z">
            <w:r w:rsidDel="00000000" w:rsidR="00000000" w:rsidRPr="00000000">
              <w:rPr>
                <w:rtl w:val="0"/>
              </w:rPr>
              <w:delText xml:space="preserve">2 </w:delText>
            </w:r>
          </w:del>
        </w:sdtContent>
      </w:sdt>
      <w:r w:rsidDel="00000000" w:rsidR="00000000" w:rsidRPr="00000000">
        <w:rPr>
          <w:rtl w:val="0"/>
        </w:rPr>
        <w:t xml:space="preserve">de estas</w:t>
      </w:r>
      <w:sdt>
        <w:sdtPr>
          <w:tag w:val="goog_rdk_12"/>
        </w:sdtPr>
        <w:sdtContent>
          <w:ins w:author="DANIEL TABORDA OBANDO" w:id="6" w:date="2021-12-08T20:32:50Z">
            <w:r w:rsidDel="00000000" w:rsidR="00000000" w:rsidRPr="00000000">
              <w:rPr>
                <w:rtl w:val="0"/>
              </w:rPr>
              <w:t xml:space="preserve">:</w:t>
            </w:r>
          </w:ins>
        </w:sdtContent>
      </w:sdt>
      <w:sdt>
        <w:sdtPr>
          <w:tag w:val="goog_rdk_13"/>
        </w:sdtPr>
        <w:sdtContent>
          <w:del w:author="DANIEL TABORDA OBANDO" w:id="6" w:date="2021-12-08T20:32:50Z">
            <w:r w:rsidDel="00000000" w:rsidR="00000000" w:rsidRPr="00000000">
              <w:rPr>
                <w:rtl w:val="0"/>
              </w:rPr>
              <w:delText xml:space="preserve">,</w:delText>
            </w:r>
          </w:del>
        </w:sdtContent>
      </w:sdt>
      <w:r w:rsidDel="00000000" w:rsidR="00000000" w:rsidRPr="00000000">
        <w:rPr>
          <w:rtl w:val="0"/>
        </w:rPr>
        <w:t xml:space="preserve"> </w:t>
      </w:r>
      <w:sdt>
        <w:sdtPr>
          <w:tag w:val="goog_rdk_14"/>
        </w:sdtPr>
        <w:sdtContent>
          <w:del w:author="DANIEL TABORDA OBANDO" w:id="7" w:date="2021-12-08T20:32:53Z">
            <w:r w:rsidDel="00000000" w:rsidR="00000000" w:rsidRPr="00000000">
              <w:rPr>
                <w:rtl w:val="0"/>
              </w:rPr>
              <w:delText xml:space="preserve">siendo </w:delText>
            </w:r>
          </w:del>
        </w:sdtContent>
      </w:sdt>
      <w:r w:rsidDel="00000000" w:rsidR="00000000" w:rsidRPr="00000000">
        <w:rPr>
          <w:rtl w:val="0"/>
        </w:rPr>
        <w:t xml:space="preserve">producción de videojuegos y las bases de datos</w:t>
      </w:r>
      <w:sdt>
        <w:sdtPr>
          <w:tag w:val="goog_rdk_15"/>
        </w:sdtPr>
        <w:sdtContent>
          <w:ins w:author="DANIEL TABORDA OBANDO" w:id="8" w:date="2021-12-08T20:33:01Z">
            <w:r w:rsidDel="00000000" w:rsidR="00000000" w:rsidRPr="00000000">
              <w:rPr>
                <w:rtl w:val="0"/>
              </w:rPr>
              <w:t xml:space="preserve">;</w:t>
            </w:r>
          </w:ins>
        </w:sdtContent>
      </w:sdt>
      <w:sdt>
        <w:sdtPr>
          <w:tag w:val="goog_rdk_16"/>
        </w:sdtPr>
        <w:sdtContent>
          <w:del w:author="DANIEL TABORDA OBANDO" w:id="8" w:date="2021-12-08T20:33:01Z">
            <w:r w:rsidDel="00000000" w:rsidR="00000000" w:rsidRPr="00000000">
              <w:rPr>
                <w:rtl w:val="0"/>
              </w:rPr>
              <w:delText xml:space="preserve">,</w:delText>
            </w:r>
          </w:del>
        </w:sdtContent>
      </w:sdt>
      <w:r w:rsidDel="00000000" w:rsidR="00000000" w:rsidRPr="00000000">
        <w:rPr>
          <w:rtl w:val="0"/>
        </w:rPr>
        <w:t xml:space="preserve"> ambas líneas tienden a estar siempre en el ímpetu de la gente gracias a todas las cosas que se pueden lograr con estas áreas de la ingeniería, </w:t>
      </w:r>
      <w:sdt>
        <w:sdtPr>
          <w:tag w:val="goog_rdk_17"/>
        </w:sdtPr>
        <w:sdtContent>
          <w:commentRangeStart w:id="1"/>
        </w:sdtContent>
      </w:sdt>
      <w:r w:rsidDel="00000000" w:rsidR="00000000" w:rsidRPr="00000000">
        <w:rPr>
          <w:rtl w:val="0"/>
        </w:rPr>
        <w:t xml:space="preserve">está siendo tan importante al punto de ser una de las carreras mejor pagadas en Colombia es la ingeniería de sistemas </w:t>
      </w:r>
      <w:commentRangeEnd w:id="1"/>
      <w:r w:rsidDel="00000000" w:rsidR="00000000" w:rsidRPr="00000000">
        <w:commentReference w:id="1"/>
      </w:r>
      <w:r w:rsidDel="00000000" w:rsidR="00000000" w:rsidRPr="00000000">
        <w:rPr>
          <w:rtl w:val="0"/>
        </w:rPr>
        <w:t xml:space="preserve">[2]. Estando esta carrera directamente relacionada con las bases de datos. </w:t>
      </w:r>
    </w:p>
    <w:sdt>
      <w:sdtPr>
        <w:tag w:val="goog_rdk_18"/>
      </w:sdtPr>
      <w:sdtContent>
        <w:p w:rsidR="00000000" w:rsidDel="00000000" w:rsidP="00000000" w:rsidRDefault="00000000" w:rsidRPr="00000000" w14:paraId="00000011">
          <w:pPr>
            <w:ind w:left="0" w:firstLine="0"/>
            <w:rPr/>
            <w:pPrChange w:author="DANIEL TABORDA OBANDO" w:id="0" w:date="2021-12-08T20:34:39Z">
              <w:pPr>
                <w:ind w:firstLine="144"/>
              </w:pPr>
            </w:pPrChange>
          </w:pPr>
          <w:r w:rsidDel="00000000" w:rsidR="00000000" w:rsidRPr="00000000">
            <w:rPr>
              <w:rtl w:val="0"/>
            </w:rPr>
          </w:r>
        </w:p>
      </w:sdtContent>
    </w:sdt>
    <w:p w:rsidR="00000000" w:rsidDel="00000000" w:rsidP="00000000" w:rsidRDefault="00000000" w:rsidRPr="00000000" w14:paraId="00000012">
      <w:pPr>
        <w:ind w:firstLine="144"/>
        <w:rPr/>
      </w:pPr>
      <w:r w:rsidDel="00000000" w:rsidR="00000000" w:rsidRPr="00000000">
        <w:rPr>
          <w:rtl w:val="0"/>
        </w:rPr>
        <w:t xml:space="preserve">Haciendo de lado todo lo relacionado con su salida económica, estas dos ramas van muy de la mano con muchos de mis intereses personales, el </w:t>
      </w:r>
      <w:sdt>
        <w:sdtPr>
          <w:tag w:val="goog_rdk_19"/>
        </w:sdtPr>
        <w:sdtContent>
          <w:ins w:author="DANIEL TABORDA OBANDO" w:id="10" w:date="2021-12-08T20:35:03Z">
            <w:r w:rsidDel="00000000" w:rsidR="00000000" w:rsidRPr="00000000">
              <w:rPr>
                <w:rtl w:val="0"/>
              </w:rPr>
              <w:t xml:space="preserve">más</w:t>
            </w:r>
          </w:ins>
        </w:sdtContent>
      </w:sdt>
      <w:sdt>
        <w:sdtPr>
          <w:tag w:val="goog_rdk_20"/>
        </w:sdtPr>
        <w:sdtContent>
          <w:del w:author="DANIEL TABORDA OBANDO" w:id="10" w:date="2021-12-08T20:35:03Z">
            <w:r w:rsidDel="00000000" w:rsidR="00000000" w:rsidRPr="00000000">
              <w:rPr>
                <w:rtl w:val="0"/>
              </w:rPr>
              <w:delText xml:space="preserve">mas</w:delText>
            </w:r>
          </w:del>
        </w:sdtContent>
      </w:sdt>
      <w:r w:rsidDel="00000000" w:rsidR="00000000" w:rsidRPr="00000000">
        <w:rPr>
          <w:rtl w:val="0"/>
        </w:rPr>
        <w:t xml:space="preserve"> importante de ellos, poder entrar a alguna de las “F.A.N.G.S” (Facebook, Amazon, Netflix, Google, Skype, por sus siglas). Esto por parte de las bases de datos, por parte del desarrollo de videojuegos se resume a la simple respuesta de poder hacer algo creativo más allá de la gestión de datos o la realización de softwares y problemas computacionales.</w:t>
      </w:r>
    </w:p>
    <w:sdt>
      <w:sdtPr>
        <w:tag w:val="goog_rdk_23"/>
      </w:sdtPr>
      <w:sdtContent>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del w:author="DANIEL TABORDA OBANDO" w:id="11" w:date="2021-12-08T20:35:38Z"/>
              <w:rFonts w:ascii="Times New Roman" w:cs="Times New Roman" w:eastAsia="Times New Roman" w:hAnsi="Times New Roman"/>
              <w:b w:val="0"/>
              <w:i w:val="0"/>
              <w:smallCaps w:val="0"/>
              <w:strike w:val="0"/>
              <w:color w:val="000000"/>
              <w:sz w:val="20"/>
              <w:szCs w:val="20"/>
              <w:u w:val="none"/>
              <w:shd w:fill="auto" w:val="clear"/>
              <w:vertAlign w:val="baseline"/>
            </w:rPr>
            <w:pPrChange w:author="DANIEL TABORDA OBANDO" w:id="0" w:date="2021-12-08T20:35:38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pPr>
            </w:pPrChange>
          </w:pPr>
          <w:sdt>
            <w:sdtPr>
              <w:tag w:val="goog_rdk_22"/>
            </w:sdtPr>
            <w:sdtContent>
              <w:del w:author="DANIEL TABORDA OBANDO" w:id="11" w:date="2021-12-08T20:35:38Z">
                <w:r w:rsidDel="00000000" w:rsidR="00000000" w:rsidRPr="00000000">
                  <w:rPr>
                    <w:rtl w:val="0"/>
                  </w:rPr>
                </w:r>
              </w:del>
            </w:sdtContent>
          </w:sdt>
        </w:p>
      </w:sdtContent>
    </w:sdt>
    <w:sdt>
      <w:sdtPr>
        <w:tag w:val="goog_rdk_24"/>
      </w:sdtPr>
      <w:sdtContent>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Change w:author="DANIEL TABORDA OBANDO" w:id="0" w:date="2021-12-08T20:35:37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pPr>
            </w:pPrChange>
          </w:pPr>
          <w:r w:rsidDel="00000000" w:rsidR="00000000" w:rsidRPr="00000000">
            <w:rPr>
              <w:rtl w:val="0"/>
            </w:rPr>
          </w:r>
        </w:p>
      </w:sdtContent>
    </w:sdt>
    <w:p w:rsidR="00000000" w:rsidDel="00000000" w:rsidP="00000000" w:rsidRDefault="00000000" w:rsidRPr="00000000" w14:paraId="00000015">
      <w:pPr>
        <w:pStyle w:val="Heading2"/>
        <w:numPr>
          <w:ilvl w:val="1"/>
          <w:numId w:val="1"/>
        </w:numPr>
        <w:ind w:left="144" w:firstLine="0"/>
        <w:rPr>
          <w:color w:val="000000"/>
        </w:rPr>
      </w:pPr>
      <w:r w:rsidDel="00000000" w:rsidR="00000000" w:rsidRPr="00000000">
        <w:rPr>
          <w:rtl w:val="0"/>
        </w:rPr>
        <w:t xml:space="preserve">¿Cómo cree que será esa línea a futuro?</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Hablando del desarrollo de videojuegos su futuro se </w:t>
      </w:r>
      <w:sdt>
        <w:sdtPr>
          <w:tag w:val="goog_rdk_25"/>
        </w:sdtPr>
        <w:sdtContent>
          <w:ins w:author="DANIEL TABORDA OBANDO" w:id="14" w:date="2021-12-08T20:35:4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está</w:t>
            </w:r>
          </w:ins>
        </w:sdtContent>
      </w:sdt>
      <w:sdt>
        <w:sdtPr>
          <w:tag w:val="goog_rdk_26"/>
        </w:sdtPr>
        <w:sdtContent>
          <w:del w:author="DANIEL TABORDA OBANDO" w:id="14" w:date="2021-12-08T20:35:4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esta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viendo de una manera </w:t>
      </w:r>
      <w:sdt>
        <w:sdtPr>
          <w:tag w:val="goog_rdk_27"/>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nunca antes se había puesto,</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esto gracias a “META” y su metaverso que se basa en un mundo virtual el cual gracias a sus mas recientes revelaciones, </w:t>
      </w:r>
      <w:sdt>
        <w:sdtPr>
          <w:tag w:val="goog_rdk_28"/>
        </w:sdtPr>
        <w:sdtContent>
          <w:ins w:author="DANIEL TABORDA OBANDO" w:id="15" w:date="2021-12-08T20:37:1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sdt>
        <w:sdtPr>
          <w:tag w:val="goog_rdk_29"/>
        </w:sdtPr>
        <w:sdtContent>
          <w:ins w:author="DANIEL TABORDA OBANDO" w:id="16" w:date="2021-12-08T20:36:45Z"/>
          <w:sdt>
            <w:sdtPr>
              <w:tag w:val="goog_rdk_30"/>
            </w:sdtPr>
            <w:sdtContent>
              <w:ins w:author="DANIEL TABORDA OBANDO" w:id="16" w:date="2021-12-08T20:36:45Z">
                <w:r w:rsidDel="00000000" w:rsidR="00000000" w:rsidRPr="00000000">
                  <w:rPr>
                    <w:rtl w:val="0"/>
                    <w:rPrChange w:author="DANIEL TABORDA OBANDO" w:id="17" w:date="2021-12-08T20:37:10Z">
                      <w:rPr>
                        <w:rFonts w:ascii="Times New Roman" w:cs="Times New Roman" w:eastAsia="Times New Roman" w:hAnsi="Times New Roman"/>
                        <w:b w:val="0"/>
                        <w:i w:val="0"/>
                        <w:smallCaps w:val="0"/>
                        <w:strike w:val="0"/>
                        <w:color w:val="000000"/>
                        <w:sz w:val="20"/>
                        <w:szCs w:val="20"/>
                        <w:u w:val="none"/>
                        <w:shd w:fill="auto" w:val="clear"/>
                        <w:vertAlign w:val="baseline"/>
                      </w:rPr>
                    </w:rPrChange>
                  </w:rPr>
                  <w:t xml:space="preserve">s </w:t>
                </w:r>
              </w:ins>
            </w:sdtContent>
          </w:sdt>
          <w:ins w:author="DANIEL TABORDA OBANDO" w:id="16" w:date="2021-12-08T20:36:45Z">
            <w:sdt>
              <w:sdtPr>
                <w:tag w:val="goog_rdk_31"/>
              </w:sdtPr>
              <w:sdtContent>
                <w:del w:author="DANIEL TABORDA OBANDO" w:id="15" w:date="2021-12-08T20:37:1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está</w:delText>
                  </w:r>
                </w:del>
              </w:sdtContent>
            </w:sdt>
          </w:ins>
        </w:sdtContent>
      </w:sdt>
      <w:sdt>
        <w:sdtPr>
          <w:tag w:val="goog_rdk_32"/>
        </w:sdtPr>
        <w:sdtContent>
          <w:del w:author="DANIEL TABORDA OBANDO" w:id="15" w:date="2021-12-08T20:37:1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esta</w:delTex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un mundo de juego con una moneda virtual </w:t>
      </w:r>
      <w:sdt>
        <w:sdtPr>
          <w:tag w:val="goog_rdk_33"/>
        </w:sdtPr>
        <w:sdtContent>
          <w:ins w:author="DANIEL TABORDA OBANDO" w:id="18" w:date="2021-12-08T20:37:1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ins>
        </w:sdtContent>
      </w:sdt>
      <w:sdt>
        <w:sdtPr>
          <w:tag w:val="goog_rdk_34"/>
        </w:sdtPr>
        <w:sdtContent>
          <w:del w:author="DANIEL TABORDA OBANDO" w:id="18" w:date="2021-12-08T20:37:1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con un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valor real, gracias a esto muchos están apuntando a poder ser parte de este proyecto </w:t>
      </w:r>
      <w:sdt>
        <w:sdtPr>
          <w:tag w:val="goog_rdk_35"/>
        </w:sdtPr>
        <w:sdtContent>
          <w:ins w:author="DANIEL TABORDA OBANDO" w:id="19" w:date="2021-12-08T20:37:3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w:t>
            </w:r>
          </w:ins>
        </w:sdtContent>
      </w:sdt>
      <w:sdt>
        <w:sdtPr>
          <w:tag w:val="goog_rdk_36"/>
        </w:sdtPr>
        <w:sdtContent>
          <w:del w:author="DANIEL TABORDA OBANDO" w:id="19" w:date="2021-12-08T20:37:3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el cual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basa mayoritariamente en la línea de gestión de datos y desarrollo de videojuegos.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numPr>
          <w:ilvl w:val="1"/>
          <w:numId w:val="1"/>
        </w:numPr>
        <w:ind w:left="144" w:firstLine="0"/>
        <w:rPr/>
      </w:pPr>
      <w:r w:rsidDel="00000000" w:rsidR="00000000" w:rsidRPr="00000000">
        <w:rPr>
          <w:color w:val="000000"/>
          <w:rtl w:val="0"/>
        </w:rPr>
        <w:t xml:space="preserve"> </w:t>
      </w:r>
      <w:r w:rsidDel="00000000" w:rsidR="00000000" w:rsidRPr="00000000">
        <w:rPr>
          <w:rtl w:val="0"/>
        </w:rPr>
        <w:t xml:space="preserve">¿Cuál es el impacto social de esa línea?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4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Estas líneas actualmente ya son parte importante de nuestras vidas, iniciando por la gestión de datos, el valor que sobrelleva está </w:t>
      </w:r>
      <w:sdt>
        <w:sdtPr>
          <w:tag w:val="goog_rdk_37"/>
        </w:sdtPr>
        <w:sdtContent>
          <w:ins w:author="DANIEL TABORDA OBANDO" w:id="20" w:date="2021-12-08T20:38:2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un punto donde </w:t>
            </w:r>
          </w:ins>
        </w:sdtContent>
      </w:sdt>
      <w:sdt>
        <w:sdtPr>
          <w:tag w:val="goog_rdk_38"/>
        </w:sdtPr>
        <w:sdtContent>
          <w:del w:author="DANIEL TABORDA OBANDO" w:id="20" w:date="2021-12-08T20:38:2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 tal punto de que es normal que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casi cualquier persona que</w:t>
      </w:r>
      <w:sdt>
        <w:sdtPr>
          <w:tag w:val="goog_rdk_39"/>
        </w:sdtPr>
        <w:sdtContent>
          <w:del w:author="DANIEL TABORDA OBANDO" w:id="21" w:date="2021-12-08T20:38:3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tenga un dispositivo electrónico con acceso a internet, </w:t>
      </w:r>
      <w:sdt>
        <w:sdtPr>
          <w:tag w:val="goog_rdk_40"/>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haya creado un perfil en alguna red social para poder mantenerse entre la cadencia inmensa de datos que nos rodea día a día, hablando del desarrollo de videojuegos, este siempre ha estado presente en todos lados gracias a su recibimiento por parte de una comunidad bastante antaña de jugadores que darían miles de dólares por la juegos, ediciones limitadas, DLC (DownLoadable Content), etc..</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4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1"/>
        </w:numPr>
        <w:ind w:left="0" w:firstLine="0"/>
        <w:rPr/>
      </w:pPr>
      <w:r w:rsidDel="00000000" w:rsidR="00000000" w:rsidRPr="00000000">
        <w:rPr>
          <w:rtl w:val="0"/>
        </w:rPr>
        <w:t xml:space="preserve">Habilidades y competencias</w:t>
      </w:r>
    </w:p>
    <w:p w:rsidR="00000000" w:rsidDel="00000000" w:rsidP="00000000" w:rsidRDefault="00000000" w:rsidRPr="00000000" w14:paraId="0000001E">
      <w:pPr>
        <w:pStyle w:val="Heading2"/>
        <w:numPr>
          <w:ilvl w:val="1"/>
          <w:numId w:val="1"/>
        </w:numPr>
        <w:ind w:left="144" w:firstLine="0"/>
        <w:rPr/>
      </w:pPr>
      <w:r w:rsidDel="00000000" w:rsidR="00000000" w:rsidRPr="00000000">
        <w:rPr>
          <w:rtl w:val="0"/>
        </w:rPr>
        <w:t xml:space="preserve">¿Cuáles son mis principales habilidades?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144" w:firstLine="0"/>
        <w:rPr/>
      </w:pPr>
      <w:sdt>
        <w:sdtPr>
          <w:tag w:val="goog_rdk_41"/>
        </w:sdtPr>
        <w:sdtContent>
          <w:commentRangeStart w:id="4"/>
        </w:sdtContent>
      </w:sdt>
      <w:r w:rsidDel="00000000" w:rsidR="00000000" w:rsidRPr="00000000">
        <w:rPr>
          <w:rtl w:val="0"/>
        </w:rPr>
        <w:t xml:space="preserve">Las habilidades principales que puedo enumerar son cuanto </w:t>
      </w:r>
      <w:commentRangeEnd w:id="4"/>
      <w:r w:rsidDel="00000000" w:rsidR="00000000" w:rsidRPr="00000000">
        <w:commentReference w:id="4"/>
      </w:r>
      <w:r w:rsidDel="00000000" w:rsidR="00000000" w:rsidRPr="00000000">
        <w:rPr>
          <w:rtl w:val="0"/>
        </w:rPr>
        <w:t xml:space="preserve">menos necesarias para la carrera que elegí cursar, entre ellas están</w:t>
      </w:r>
      <w:sdt>
        <w:sdtPr>
          <w:tag w:val="goog_rdk_42"/>
        </w:sdtPr>
        <w:sdtContent>
          <w:ins w:author="DANIEL TABORDA OBANDO" w:id="22" w:date="2021-12-08T20:41:00Z">
            <w:r w:rsidDel="00000000" w:rsidR="00000000" w:rsidRPr="00000000">
              <w:rPr>
                <w:rtl w:val="0"/>
              </w:rPr>
              <w:t xml:space="preserve">: </w:t>
            </w:r>
          </w:ins>
        </w:sdtContent>
      </w:sdt>
      <w:sdt>
        <w:sdtPr>
          <w:tag w:val="goog_rdk_43"/>
        </w:sdtPr>
        <w:sdtContent>
          <w:del w:author="DANIEL TABORDA OBANDO" w:id="22" w:date="2021-12-08T20:41:00Z">
            <w:r w:rsidDel="00000000" w:rsidR="00000000" w:rsidRPr="00000000">
              <w:rPr>
                <w:rtl w:val="0"/>
              </w:rPr>
              <w:delText xml:space="preserve">,</w:delText>
            </w:r>
          </w:del>
        </w:sdtContent>
      </w:sdt>
      <w:r w:rsidDel="00000000" w:rsidR="00000000" w:rsidRPr="00000000">
        <w:rPr>
          <w:rtl w:val="0"/>
        </w:rPr>
        <w:t xml:space="preserve"> la creatividad a la hora de resolver problemas de todo tipo, especializándome en problemas de tipo matemático y de programación, flexibilidad en todo tipo de situaciones como también una increíble adaptabilidad siendo estas dos relacionadas y desarrolladas por la cantidad de trabajos y situaciones que debía de lidiar en el colegio y/o casa a todo esto le puedo sumar también una capacidad de liderazgo fomentada por un sentimiento de guiar y ayudar al mismo tiempo.</w:t>
      </w:r>
    </w:p>
    <w:p w:rsidR="00000000" w:rsidDel="00000000" w:rsidP="00000000" w:rsidRDefault="00000000" w:rsidRPr="00000000" w14:paraId="00000021">
      <w:pPr>
        <w:ind w:left="144" w:firstLine="0"/>
        <w:rPr/>
      </w:pPr>
      <w:r w:rsidDel="00000000" w:rsidR="00000000" w:rsidRPr="00000000">
        <w:rPr>
          <w:rtl w:val="0"/>
        </w:rPr>
      </w:r>
    </w:p>
    <w:p w:rsidR="00000000" w:rsidDel="00000000" w:rsidP="00000000" w:rsidRDefault="00000000" w:rsidRPr="00000000" w14:paraId="00000022">
      <w:pPr>
        <w:ind w:left="144" w:firstLine="0"/>
        <w:rPr/>
      </w:pPr>
      <w:r w:rsidDel="00000000" w:rsidR="00000000" w:rsidRPr="00000000">
        <w:rPr>
          <w:rtl w:val="0"/>
        </w:rPr>
      </w:r>
    </w:p>
    <w:p w:rsidR="00000000" w:rsidDel="00000000" w:rsidP="00000000" w:rsidRDefault="00000000" w:rsidRPr="00000000" w14:paraId="00000023">
      <w:pPr>
        <w:pStyle w:val="Heading2"/>
        <w:numPr>
          <w:ilvl w:val="1"/>
          <w:numId w:val="1"/>
        </w:numPr>
        <w:ind w:left="144" w:firstLine="0"/>
        <w:rPr/>
      </w:pPr>
      <w:r w:rsidDel="00000000" w:rsidR="00000000" w:rsidRPr="00000000">
        <w:rPr>
          <w:rtl w:val="0"/>
        </w:rPr>
        <w:t xml:space="preserve">¿Cuáles son mis principales competencias?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144" w:firstLine="564"/>
        <w:rPr/>
      </w:pPr>
      <w:r w:rsidDel="00000000" w:rsidR="00000000" w:rsidRPr="00000000">
        <w:rPr>
          <w:rtl w:val="0"/>
        </w:rPr>
        <w:t xml:space="preserve">Mis competencias empezarían por mi capacidad de aprendizaje </w:t>
      </w:r>
      <w:sdt>
        <w:sdtPr>
          <w:tag w:val="goog_rdk_44"/>
        </w:sdtPr>
        <w:sdtContent>
          <w:ins w:author="DANIEL TABORDA OBANDO" w:id="23" w:date="2021-12-08T20:44:15Z">
            <w:r w:rsidDel="00000000" w:rsidR="00000000" w:rsidRPr="00000000">
              <w:rPr>
                <w:rtl w:val="0"/>
              </w:rPr>
              <w:t xml:space="preserve">que me permitieron </w:t>
            </w:r>
          </w:ins>
        </w:sdtContent>
      </w:sdt>
      <w:sdt>
        <w:sdtPr>
          <w:tag w:val="goog_rdk_45"/>
        </w:sdtPr>
        <w:sdtContent>
          <w:del w:author="DANIEL TABORDA OBANDO" w:id="23" w:date="2021-12-08T20:44:15Z">
            <w:r w:rsidDel="00000000" w:rsidR="00000000" w:rsidRPr="00000000">
              <w:rPr>
                <w:rtl w:val="0"/>
              </w:rPr>
              <w:delText xml:space="preserve">lo cual me llevo a poder</w:delText>
            </w:r>
          </w:del>
        </w:sdtContent>
      </w:sdt>
      <w:r w:rsidDel="00000000" w:rsidR="00000000" w:rsidRPr="00000000">
        <w:rPr>
          <w:rtl w:val="0"/>
        </w:rPr>
        <w:t xml:space="preserve"> aprender a programar de manera autodidacta, una capacidad de comunicación con la capacidad de </w:t>
      </w:r>
      <w:sdt>
        <w:sdtPr>
          <w:tag w:val="goog_rdk_46"/>
        </w:sdtPr>
        <w:sdtContent>
          <w:del w:author="DANIEL TABORDA OBANDO" w:id="24" w:date="2021-12-08T20:44:28Z">
            <w:r w:rsidDel="00000000" w:rsidR="00000000" w:rsidRPr="00000000">
              <w:rPr>
                <w:rtl w:val="0"/>
              </w:rPr>
              <w:delText xml:space="preserve">poder </w:delText>
            </w:r>
          </w:del>
        </w:sdtContent>
      </w:sdt>
      <w:r w:rsidDel="00000000" w:rsidR="00000000" w:rsidRPr="00000000">
        <w:rPr>
          <w:rtl w:val="0"/>
        </w:rPr>
        <w:t xml:space="preserve">entablar conversaciones con personas desconocidas y </w:t>
      </w:r>
      <w:sdt>
        <w:sdtPr>
          <w:tag w:val="goog_rdk_47"/>
        </w:sdtPr>
        <w:sdtContent>
          <w:del w:author="DANIEL TABORDA OBANDO" w:id="25" w:date="2021-12-08T20:44:34Z">
            <w:r w:rsidDel="00000000" w:rsidR="00000000" w:rsidRPr="00000000">
              <w:rPr>
                <w:rtl w:val="0"/>
              </w:rPr>
              <w:delText xml:space="preserve">poder </w:delText>
            </w:r>
          </w:del>
        </w:sdtContent>
      </w:sdt>
      <w:r w:rsidDel="00000000" w:rsidR="00000000" w:rsidRPr="00000000">
        <w:rPr>
          <w:rtl w:val="0"/>
        </w:rPr>
        <w:t xml:space="preserve">mantener un </w:t>
      </w:r>
      <w:sdt>
        <w:sdtPr>
          <w:tag w:val="goog_rdk_48"/>
        </w:sdtPr>
        <w:sdtContent>
          <w:ins w:author="DANIEL TABORDA OBANDO" w:id="26" w:date="2021-12-08T20:44:36Z">
            <w:r w:rsidDel="00000000" w:rsidR="00000000" w:rsidRPr="00000000">
              <w:rPr>
                <w:rtl w:val="0"/>
              </w:rPr>
              <w:t xml:space="preserve">vínculo</w:t>
            </w:r>
          </w:ins>
        </w:sdtContent>
      </w:sdt>
      <w:sdt>
        <w:sdtPr>
          <w:tag w:val="goog_rdk_49"/>
        </w:sdtPr>
        <w:sdtContent>
          <w:del w:author="DANIEL TABORDA OBANDO" w:id="26" w:date="2021-12-08T20:44:36Z">
            <w:r w:rsidDel="00000000" w:rsidR="00000000" w:rsidRPr="00000000">
              <w:rPr>
                <w:rtl w:val="0"/>
              </w:rPr>
              <w:delText xml:space="preserve">vinculo</w:delText>
            </w:r>
          </w:del>
        </w:sdtContent>
      </w:sdt>
      <w:r w:rsidDel="00000000" w:rsidR="00000000" w:rsidRPr="00000000">
        <w:rPr>
          <w:rtl w:val="0"/>
        </w:rPr>
        <w:t xml:space="preserve"> de compañerismo necesario para diferentes </w:t>
      </w:r>
      <w:sdt>
        <w:sdtPr>
          <w:tag w:val="goog_rdk_50"/>
        </w:sdtPr>
        <w:sdtContent>
          <w:ins w:author="DANIEL TABORDA OBANDO" w:id="27" w:date="2021-12-08T20:45:17Z">
            <w:r w:rsidDel="00000000" w:rsidR="00000000" w:rsidRPr="00000000">
              <w:rPr>
                <w:rtl w:val="0"/>
              </w:rPr>
              <w:t xml:space="preserve">situaciones </w:t>
            </w:r>
          </w:ins>
        </w:sdtContent>
      </w:sdt>
      <w:sdt>
        <w:sdtPr>
          <w:tag w:val="goog_rdk_51"/>
        </w:sdtPr>
        <w:sdtContent>
          <w:del w:author="DANIEL TABORDA OBANDO" w:id="27" w:date="2021-12-08T20:45:17Z">
            <w:r w:rsidDel="00000000" w:rsidR="00000000" w:rsidRPr="00000000">
              <w:rPr>
                <w:rtl w:val="0"/>
              </w:rPr>
              <w:delText xml:space="preserve">habilidades </w:delText>
            </w:r>
          </w:del>
        </w:sdtContent>
      </w:sdt>
      <w:r w:rsidDel="00000000" w:rsidR="00000000" w:rsidRPr="00000000">
        <w:rPr>
          <w:rtl w:val="0"/>
        </w:rPr>
        <w:t xml:space="preserve">a la larga, además de un pensamiento sistemático que adquirí gracias a la programación y a todos los problemas que este mismo plantea.</w:t>
      </w:r>
    </w:p>
    <w:p w:rsidR="00000000" w:rsidDel="00000000" w:rsidP="00000000" w:rsidRDefault="00000000" w:rsidRPr="00000000" w14:paraId="00000026">
      <w:pPr>
        <w:ind w:left="144" w:firstLine="0"/>
        <w:rPr/>
      </w:pPr>
      <w:r w:rsidDel="00000000" w:rsidR="00000000" w:rsidRPr="00000000">
        <w:rPr>
          <w:rtl w:val="0"/>
        </w:rPr>
      </w:r>
    </w:p>
    <w:p w:rsidR="00000000" w:rsidDel="00000000" w:rsidP="00000000" w:rsidRDefault="00000000" w:rsidRPr="00000000" w14:paraId="00000027">
      <w:pPr>
        <w:ind w:left="144" w:firstLine="0"/>
        <w:rPr/>
      </w:pPr>
      <w:r w:rsidDel="00000000" w:rsidR="00000000" w:rsidRPr="00000000">
        <w:rPr>
          <w:rtl w:val="0"/>
        </w:rPr>
      </w:r>
    </w:p>
    <w:p w:rsidR="00000000" w:rsidDel="00000000" w:rsidP="00000000" w:rsidRDefault="00000000" w:rsidRPr="00000000" w14:paraId="00000028">
      <w:pPr>
        <w:pStyle w:val="Heading2"/>
        <w:numPr>
          <w:ilvl w:val="1"/>
          <w:numId w:val="1"/>
        </w:numPr>
        <w:ind w:left="144" w:firstLine="0"/>
        <w:rPr/>
      </w:pPr>
      <w:r w:rsidDel="00000000" w:rsidR="00000000" w:rsidRPr="00000000">
        <w:rPr>
          <w:rtl w:val="0"/>
        </w:rPr>
        <w:t xml:space="preserve">¿Cuáles son mis falencias o mis competencias que debería desarrollar?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144" w:firstLine="564"/>
        <w:rPr/>
      </w:pPr>
      <w:r w:rsidDel="00000000" w:rsidR="00000000" w:rsidRPr="00000000">
        <w:rPr>
          <w:rtl w:val="0"/>
        </w:rPr>
        <w:t xml:space="preserve">A pesar de lo anteriormente mencionado, realmente creo que muchas de las falencias que tengo se basan en la concentración para poder desarrollar cierto tipo de competencias que quiero aprender, otra falencia radica en mi precipitada forma de dar soluciones llevando a dar algunas ideas erróneas o soluciones a medias, consecuente a esto también </w:t>
      </w:r>
      <w:sdt>
        <w:sdtPr>
          <w:tag w:val="goog_rdk_52"/>
        </w:sdtPr>
        <w:sdtContent>
          <w:commentRangeStart w:id="5"/>
        </w:sdtContent>
      </w:sdt>
      <w:r w:rsidDel="00000000" w:rsidR="00000000" w:rsidRPr="00000000">
        <w:rPr>
          <w:rtl w:val="0"/>
        </w:rPr>
        <w:t xml:space="preserve">se suma un poco de vagancia</w:t>
      </w:r>
      <w:commentRangeEnd w:id="5"/>
      <w:r w:rsidDel="00000000" w:rsidR="00000000" w:rsidRPr="00000000">
        <w:commentReference w:id="5"/>
      </w:r>
      <w:r w:rsidDel="00000000" w:rsidR="00000000" w:rsidRPr="00000000">
        <w:rPr>
          <w:rtl w:val="0"/>
        </w:rPr>
        <w:t xml:space="preserve"> que me impide hacer ciertas cosas como me gustaría hacerlas.</w:t>
      </w:r>
    </w:p>
    <w:p w:rsidR="00000000" w:rsidDel="00000000" w:rsidP="00000000" w:rsidRDefault="00000000" w:rsidRPr="00000000" w14:paraId="0000002B">
      <w:pPr>
        <w:ind w:left="144" w:firstLine="0"/>
        <w:rPr/>
      </w:pPr>
      <w:r w:rsidDel="00000000" w:rsidR="00000000" w:rsidRPr="00000000">
        <w:rPr>
          <w:rtl w:val="0"/>
        </w:rPr>
      </w:r>
    </w:p>
    <w:p w:rsidR="00000000" w:rsidDel="00000000" w:rsidP="00000000" w:rsidRDefault="00000000" w:rsidRPr="00000000" w14:paraId="0000002C">
      <w:pPr>
        <w:ind w:left="144" w:firstLine="0"/>
        <w:rPr/>
      </w:pPr>
      <w:r w:rsidDel="00000000" w:rsidR="00000000" w:rsidRPr="00000000">
        <w:rPr>
          <w:rtl w:val="0"/>
        </w:rPr>
      </w:r>
    </w:p>
    <w:p w:rsidR="00000000" w:rsidDel="00000000" w:rsidP="00000000" w:rsidRDefault="00000000" w:rsidRPr="00000000" w14:paraId="0000002D">
      <w:pPr>
        <w:pStyle w:val="Heading1"/>
        <w:numPr>
          <w:ilvl w:val="0"/>
          <w:numId w:val="1"/>
        </w:numPr>
        <w:ind w:left="0" w:firstLine="0"/>
        <w:rPr/>
      </w:pPr>
      <w:r w:rsidDel="00000000" w:rsidR="00000000" w:rsidRPr="00000000">
        <w:rPr>
          <w:rtl w:val="0"/>
        </w:rPr>
        <w:t xml:space="preserve">Ruta de formación</w:t>
      </w:r>
    </w:p>
    <w:p w:rsidR="00000000" w:rsidDel="00000000" w:rsidP="00000000" w:rsidRDefault="00000000" w:rsidRPr="00000000" w14:paraId="0000002E">
      <w:pPr>
        <w:pStyle w:val="Heading2"/>
        <w:numPr>
          <w:ilvl w:val="1"/>
          <w:numId w:val="1"/>
        </w:numPr>
        <w:ind w:left="144" w:firstLine="0"/>
        <w:rPr/>
      </w:pPr>
      <w:r w:rsidDel="00000000" w:rsidR="00000000" w:rsidRPr="00000000">
        <w:rPr>
          <w:rtl w:val="0"/>
        </w:rPr>
        <w:t xml:space="preserve">¿Cuál es mi ruta de formación?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144" w:firstLine="564"/>
        <w:rPr/>
      </w:pPr>
      <w:sdt>
        <w:sdtPr>
          <w:tag w:val="goog_rdk_53"/>
        </w:sdtPr>
        <w:sdtContent>
          <w:commentRangeStart w:id="6"/>
        </w:sdtContent>
      </w:sdt>
      <w:r w:rsidDel="00000000" w:rsidR="00000000" w:rsidRPr="00000000">
        <w:rPr>
          <w:rtl w:val="0"/>
        </w:rPr>
        <w:t xml:space="preserve">La ruta de formación que he seguido ha sido </w:t>
      </w:r>
      <w:sdt>
        <w:sdtPr>
          <w:tag w:val="goog_rdk_54"/>
        </w:sdtPr>
        <w:sdtContent>
          <w:del w:author="DANIEL TABORDA OBANDO" w:id="28" w:date="2021-12-08T20:46:33Z">
            <w:r w:rsidDel="00000000" w:rsidR="00000000" w:rsidRPr="00000000">
              <w:rPr>
                <w:rtl w:val="0"/>
              </w:rPr>
              <w:delText xml:space="preserve">inicialmente </w:delText>
            </w:r>
          </w:del>
        </w:sdtContent>
      </w:sdt>
      <w:r w:rsidDel="00000000" w:rsidR="00000000" w:rsidRPr="00000000">
        <w:rPr>
          <w:rtl w:val="0"/>
        </w:rPr>
        <w:t xml:space="preserve">fundamentada por toda la información que pude recolectar de internet y de un pequeño curso de programación brindado por las TIC del gobierno, luego de eso he venido a la universidad para poder ampliar mi conocimiento y poder tener más campo laboral.</w:t>
      </w:r>
    </w:p>
    <w:p w:rsidR="00000000" w:rsidDel="00000000" w:rsidP="00000000" w:rsidRDefault="00000000" w:rsidRPr="00000000" w14:paraId="00000031">
      <w:pPr>
        <w:ind w:left="144" w:firstLine="57.999999999999986"/>
        <w:rPr/>
      </w:pPr>
      <w:r w:rsidDel="00000000" w:rsidR="00000000" w:rsidRPr="00000000">
        <w:rPr>
          <w:rtl w:val="0"/>
        </w:rPr>
      </w:r>
    </w:p>
    <w:p w:rsidR="00000000" w:rsidDel="00000000" w:rsidP="00000000" w:rsidRDefault="00000000" w:rsidRPr="00000000" w14:paraId="00000032">
      <w:pPr>
        <w:ind w:left="144" w:firstLine="57.999999999999986"/>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3">
      <w:pPr>
        <w:pStyle w:val="Heading2"/>
        <w:numPr>
          <w:ilvl w:val="1"/>
          <w:numId w:val="1"/>
        </w:numPr>
        <w:ind w:left="144" w:firstLine="0"/>
        <w:rPr/>
      </w:pPr>
      <w:r w:rsidDel="00000000" w:rsidR="00000000" w:rsidRPr="00000000">
        <w:rPr>
          <w:rtl w:val="0"/>
        </w:rPr>
        <w:t xml:space="preserve">¿Por qué cree que esa es la mejor ruta de formación?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144" w:firstLine="564"/>
        <w:rPr/>
      </w:pPr>
      <w:r w:rsidDel="00000000" w:rsidR="00000000" w:rsidRPr="00000000">
        <w:rPr>
          <w:rtl w:val="0"/>
        </w:rPr>
        <w:t xml:space="preserve">Aunque realmente no creo que sea la mejor, esta ruta me dio muchas herramientas para ser autodidacta y poder solucionar los problemas con mayor facilidad.</w:t>
      </w:r>
    </w:p>
    <w:p w:rsidR="00000000" w:rsidDel="00000000" w:rsidP="00000000" w:rsidRDefault="00000000" w:rsidRPr="00000000" w14:paraId="00000036">
      <w:pPr>
        <w:ind w:left="144" w:firstLine="0"/>
        <w:rPr/>
      </w:pPr>
      <w:r w:rsidDel="00000000" w:rsidR="00000000" w:rsidRPr="00000000">
        <w:rPr>
          <w:rtl w:val="0"/>
        </w:rPr>
      </w:r>
    </w:p>
    <w:p w:rsidR="00000000" w:rsidDel="00000000" w:rsidP="00000000" w:rsidRDefault="00000000" w:rsidRPr="00000000" w14:paraId="00000037">
      <w:pPr>
        <w:ind w:left="144" w:firstLine="0"/>
        <w:rPr/>
      </w:pPr>
      <w:r w:rsidDel="00000000" w:rsidR="00000000" w:rsidRPr="00000000">
        <w:rPr>
          <w:rtl w:val="0"/>
        </w:rPr>
      </w:r>
    </w:p>
    <w:p w:rsidR="00000000" w:rsidDel="00000000" w:rsidP="00000000" w:rsidRDefault="00000000" w:rsidRPr="00000000" w14:paraId="00000038">
      <w:pPr>
        <w:pStyle w:val="Heading1"/>
        <w:numPr>
          <w:ilvl w:val="0"/>
          <w:numId w:val="1"/>
        </w:numPr>
        <w:ind w:left="0" w:firstLine="0"/>
        <w:rPr/>
      </w:pPr>
      <w:r w:rsidDel="00000000" w:rsidR="00000000" w:rsidRPr="00000000">
        <w:rPr>
          <w:rtl w:val="0"/>
        </w:rPr>
        <w:t xml:space="preserve">¿Qué es un buen ingeniero de sistemas?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pesar de ser una pregunta demasiado extensa, se podría decir que al igual que cualquier otra el hecho de ser bueno o malo solo se basa en la ética y la moral, esto gracias a que sus conocimientos tal como pueden hacer cosas espectaculares, también pueden traer consigo muchas desgracias y cosas que puedan poner en </w:t>
      </w:r>
      <w:sdt>
        <w:sdtPr>
          <w:tag w:val="goog_rdk_55"/>
        </w:sdtPr>
        <w:sdtContent>
          <w:ins w:author="DANIEL TABORDA OBANDO" w:id="29" w:date="2021-12-08T20:47:51Z">
            <w:r w:rsidDel="00000000" w:rsidR="00000000" w:rsidRPr="00000000">
              <w:rPr>
                <w:rtl w:val="0"/>
              </w:rPr>
              <w:t xml:space="preserve">riesgo</w:t>
            </w:r>
          </w:ins>
        </w:sdtContent>
      </w:sdt>
      <w:sdt>
        <w:sdtPr>
          <w:tag w:val="goog_rdk_56"/>
        </w:sdtPr>
        <w:sdtContent>
          <w:del w:author="DANIEL TABORDA OBANDO" w:id="29" w:date="2021-12-08T20:47:51Z">
            <w:r w:rsidDel="00000000" w:rsidR="00000000" w:rsidRPr="00000000">
              <w:rPr>
                <w:rtl w:val="0"/>
              </w:rPr>
              <w:delText xml:space="preserve">riego</w:delText>
            </w:r>
          </w:del>
        </w:sdtContent>
      </w:sdt>
      <w:r w:rsidDel="00000000" w:rsidR="00000000" w:rsidRPr="00000000">
        <w:rPr>
          <w:rtl w:val="0"/>
        </w:rPr>
        <w:t xml:space="preserve"> la vida y/o integridad de otro individuo/ sociedad. </w:t>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sdt>
        <w:sdtPr>
          <w:tag w:val="goog_rdk_57"/>
        </w:sdtPr>
        <w:sdtContent>
          <w:commentRangeStart w:id="7"/>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C">
      <w:pPr>
        <w:numPr>
          <w:ilvl w:val="0"/>
          <w:numId w:val="2"/>
        </w:numPr>
        <w:ind w:left="360" w:hanging="360"/>
        <w:jc w:val="both"/>
        <w:rPr>
          <w:sz w:val="16"/>
          <w:szCs w:val="16"/>
        </w:rPr>
      </w:pPr>
      <w:sdt>
        <w:sdtPr>
          <w:tag w:val="goog_rdk_58"/>
        </w:sdtPr>
        <w:sdtContent>
          <w:commentRangeStart w:id="8"/>
        </w:sdtContent>
      </w:sdt>
      <w:r w:rsidDel="00000000" w:rsidR="00000000" w:rsidRPr="00000000">
        <w:rPr>
          <w:sz w:val="16"/>
          <w:szCs w:val="16"/>
          <w:rtl w:val="0"/>
        </w:rPr>
        <w:t xml:space="preserve">Áreas de formación de Ingeniería de Sistemas [Online]. Available : http://konradlorenz.edu.co/es/aspirantes/carreras-universitarias/carrera-de-ingenieria-de-sistemas/areas-de-formacion.html</w:t>
      </w:r>
    </w:p>
    <w:p w:rsidR="00000000" w:rsidDel="00000000" w:rsidP="00000000" w:rsidRDefault="00000000" w:rsidRPr="00000000" w14:paraId="0000003D">
      <w:pPr>
        <w:numPr>
          <w:ilvl w:val="0"/>
          <w:numId w:val="2"/>
        </w:numPr>
        <w:ind w:left="360" w:hanging="360"/>
        <w:jc w:val="both"/>
        <w:rPr>
          <w:sz w:val="16"/>
          <w:szCs w:val="16"/>
        </w:rPr>
      </w:pPr>
      <w:r w:rsidDel="00000000" w:rsidR="00000000" w:rsidRPr="00000000">
        <w:rPr>
          <w:sz w:val="16"/>
          <w:szCs w:val="16"/>
          <w:rtl w:val="0"/>
        </w:rPr>
        <w:t xml:space="preserve">Las 10 carreras mejor pagadas en Colombia [Online]. Available : </w:t>
      </w:r>
      <w:hyperlink r:id="rId12">
        <w:r w:rsidDel="00000000" w:rsidR="00000000" w:rsidRPr="00000000">
          <w:rPr>
            <w:color w:val="0000ff"/>
            <w:sz w:val="16"/>
            <w:szCs w:val="16"/>
            <w:u w:val="single"/>
            <w:rtl w:val="0"/>
          </w:rPr>
          <w:t xml:space="preserve">https://www.elestudiante.com.co/mejores-carreras-para-estudiar-colombia/</w:t>
        </w:r>
      </w:hyperlink>
      <w:commentRangeEnd w:id="8"/>
      <w:r w:rsidDel="00000000" w:rsidR="00000000" w:rsidRPr="00000000">
        <w:commentReference w:id="8"/>
      </w:r>
      <w:r w:rsidDel="00000000" w:rsidR="00000000" w:rsidRPr="00000000">
        <w:rPr>
          <w:rtl w:val="0"/>
        </w:rPr>
      </w:r>
    </w:p>
    <w:sectPr>
      <w:headerReference r:id="rId13" w:type="default"/>
      <w:pgSz w:h="15840" w:w="12240" w:orient="portrait"/>
      <w:pgMar w:bottom="1008" w:top="1008" w:left="936" w:right="936" w:header="432" w:footer="0"/>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4" w:date="2021-12-08T20:42:55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todo el texto.</w:t>
      </w:r>
    </w:p>
  </w:comment>
  <w:comment w:author="DANIEL TABORDA OBANDO" w:id="6" w:date="2021-12-08T20:47:19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describes cuál es la ruta de formación. La pregunta esta respondida a medias.</w:t>
      </w:r>
    </w:p>
  </w:comment>
  <w:comment w:author="DANIEL TABORDA OBANDO" w:id="7" w:date="2021-12-08T20:48:03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español</w:t>
      </w:r>
    </w:p>
  </w:comment>
  <w:comment w:author="DANIEL TABORDA OBANDO" w:id="0" w:date="2021-12-08T20:28:30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Faltan varia cosas.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El nombre del autor va debajo del título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Falta el resumen y el índice de términos</w:t>
      </w:r>
    </w:p>
  </w:comment>
  <w:comment w:author="DANIEL TABORDA OBANDO" w:id="3" w:date="2021-12-08T20:40:44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esta idea es muy fragmentada. Además hablas de dos cosas distintas en un mismo párrafo. Es mejor que cada párrafo hable de una sola cosa a la vez. Sugiero revisar este párrafo y , o dividirlo o escribirlo de manera más clara.</w:t>
      </w:r>
    </w:p>
  </w:comment>
  <w:comment w:author="DANIEL TABORDA OBANDO" w:id="5" w:date="2021-12-08T20:46:11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Dilo de una manera menos coloquial</w:t>
      </w:r>
    </w:p>
  </w:comment>
  <w:comment w:author="DANIEL TABORDA OBANDO" w:id="1" w:date="2021-12-08T20:34:18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idea es distinta a la idea anterior. Hay que separarlas con puntos aparte y no con comas.</w:t>
      </w:r>
    </w:p>
  </w:comment>
  <w:comment w:author="DANIEL TABORDA OBANDO" w:id="2" w:date="2021-12-08T20:36:36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así que nunca se había puesto¿? Revisa de nuevo esta idea y reescribela de forma más clara.</w:t>
      </w:r>
    </w:p>
  </w:comment>
  <w:comment w:author="DANIEL TABORDA OBANDO" w:id="8" w:date="2021-12-08T20:48:31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Faltan las fechas de acceso a la información.</w:t>
      </w:r>
    </w:p>
  </w:comment>
  <w:comment w:author="DANIEL TABORDA OBANDO" w:id="9" w:date="2022-01-18T16:59:08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la paginación del texto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0" w15:done="0"/>
  <w15:commentEx w15:paraId="00000041" w15:done="0"/>
  <w15:commentEx w15:paraId="00000042" w15:done="0"/>
  <w15:commentEx w15:paraId="00000046" w15:done="0"/>
  <w15:commentEx w15:paraId="00000047" w15:done="0"/>
  <w15:commentEx w15:paraId="00000048" w15:done="0"/>
  <w15:commentEx w15:paraId="00000049" w15:done="0"/>
  <w15:commentEx w15:paraId="0000004A" w15:done="0"/>
  <w15:commentEx w15:paraId="0000004B" w15:done="0"/>
  <w15:commentEx w15:paraId="0000004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w:t>
      </w:r>
      <w:sdt>
        <w:sdtPr>
          <w:tag w:val="goog_rdk_59"/>
        </w:sdtPr>
        <w:sdtContent>
          <w:ins w:author="DANIEL TABORDA OBANDO" w:id="30" w:date="2021-12-08T20:35:16Z">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Falta fecha de envío del docuento</w:t>
            </w:r>
          </w:ins>
        </w:sdtContent>
      </w:sdt>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ind w:right="360" w:firstLine="0"/>
      <w:jc w:val="center"/>
      <w:rPr/>
    </w:pPr>
    <w:sdt>
      <w:sdtPr>
        <w:tag w:val="goog_rdk_60"/>
      </w:sdtPr>
      <w:sdtContent>
        <w:commentRangeStart w:id="9"/>
      </w:sdtContent>
    </w:sdt>
    <w:r w:rsidDel="00000000" w:rsidR="00000000" w:rsidRPr="00000000">
      <w:rPr>
        <w:rtl w:val="0"/>
      </w:rPr>
      <w:t xml:space="preserve">1080691015</w:t>
    </w:r>
    <w:commentRangeEnd w:id="9"/>
    <w:r w:rsidDel="00000000" w:rsidR="00000000" w:rsidRPr="00000000">
      <w:commentReference w:id="9"/>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6502400</wp:posOffset>
              </wp:positionH>
              <wp:positionV relativeFrom="paragraph">
                <wp:posOffset>0</wp:posOffset>
              </wp:positionV>
              <wp:extent cx="73660" cy="156210"/>
              <wp:effectExtent b="0" l="0" r="0" t="0"/>
              <wp:wrapSquare wrapText="bothSides" distB="0" distT="0" distL="0" distR="0"/>
              <wp:docPr id="6" name=""/>
              <a:graphic>
                <a:graphicData uri="http://schemas.microsoft.com/office/word/2010/wordprocessingShape">
                  <wps:wsp>
                    <wps:cNvSpPr/>
                    <wps:cNvPr id="4" name="Shape 4"/>
                    <wps:spPr>
                      <a:xfrm>
                        <a:off x="5313933" y="3706658"/>
                        <a:ext cx="64135" cy="14668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2</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6502400</wp:posOffset>
              </wp:positionH>
              <wp:positionV relativeFrom="paragraph">
                <wp:posOffset>0</wp:posOffset>
              </wp:positionV>
              <wp:extent cx="73660" cy="156210"/>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3660" cy="15621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abstractNum w:abstractNumId="2">
    <w:lvl w:ilvl="0">
      <w:start w:val="1"/>
      <w:numFmt w:val="decimal"/>
      <w:lvlText w:val="[%1]"/>
      <w:lvlJc w:val="left"/>
      <w:pPr>
        <w:ind w:left="360" w:hanging="360"/>
      </w:pPr>
      <w:rPr>
        <w:b w:val="1"/>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144" w:firstLine="0"/>
    </w:pPr>
    <w:rPr>
      <w:i w:val="1"/>
    </w:rPr>
  </w:style>
  <w:style w:type="paragraph" w:styleId="Heading3">
    <w:name w:val="heading 3"/>
    <w:basedOn w:val="Normal"/>
    <w:next w:val="Normal"/>
    <w:pPr>
      <w:keepNext w:val="1"/>
      <w:ind w:left="288"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autoSpaceDE w:val="0"/>
      <w:bidi w:val="0"/>
    </w:pPr>
    <w:rPr>
      <w:rFonts w:ascii="Times New Roman" w:cs="Times New Roman" w:eastAsia="Times New Roman" w:hAnsi="Times New Roman"/>
      <w:color w:val="auto"/>
      <w:sz w:val="20"/>
      <w:szCs w:val="20"/>
      <w:lang w:bidi="ar-SA" w:eastAsia="zh-CN" w:val="en-US"/>
    </w:rPr>
  </w:style>
  <w:style w:type="paragraph" w:styleId="Heading1">
    <w:name w:val="Heading 1"/>
    <w:basedOn w:val="Normal"/>
    <w:next w:val="Normal"/>
    <w:qFormat w:val="1"/>
    <w:pPr>
      <w:keepNext w:val="1"/>
      <w:numPr>
        <w:ilvl w:val="0"/>
        <w:numId w:val="1"/>
      </w:numPr>
      <w:spacing w:after="80" w:before="240"/>
      <w:jc w:val="center"/>
      <w:outlineLvl w:val="0"/>
    </w:pPr>
    <w:rPr>
      <w:smallCaps w:val="1"/>
      <w:kern w:val="2"/>
    </w:rPr>
  </w:style>
  <w:style w:type="paragraph" w:styleId="Heading2">
    <w:name w:val="Heading 2"/>
    <w:basedOn w:val="Normal"/>
    <w:next w:val="Normal"/>
    <w:qFormat w:val="1"/>
    <w:pPr>
      <w:keepNext w:val="1"/>
      <w:numPr>
        <w:ilvl w:val="1"/>
        <w:numId w:val="1"/>
      </w:numPr>
      <w:spacing w:after="60" w:before="120"/>
      <w:ind w:left="144" w:hanging="0"/>
      <w:outlineLvl w:val="1"/>
    </w:pPr>
    <w:rPr>
      <w:i w:val="1"/>
      <w:iCs w:val="1"/>
    </w:rPr>
  </w:style>
  <w:style w:type="paragraph" w:styleId="Heading3">
    <w:name w:val="Heading 3"/>
    <w:basedOn w:val="Normal"/>
    <w:next w:val="Normal"/>
    <w:qFormat w:val="1"/>
    <w:pPr>
      <w:keepNext w:val="1"/>
      <w:numPr>
        <w:ilvl w:val="2"/>
        <w:numId w:val="1"/>
      </w:numPr>
      <w:ind w:left="288" w:hanging="0"/>
      <w:outlineLvl w:val="2"/>
    </w:pPr>
    <w:rPr>
      <w:i w:val="1"/>
      <w:iCs w:val="1"/>
    </w:rPr>
  </w:style>
  <w:style w:type="paragraph" w:styleId="Heading4">
    <w:name w:val="Heading 4"/>
    <w:basedOn w:val="Normal"/>
    <w:next w:val="Normal"/>
    <w:qFormat w:val="1"/>
    <w:pPr>
      <w:keepNext w:val="1"/>
      <w:numPr>
        <w:ilvl w:val="3"/>
        <w:numId w:val="1"/>
      </w:numPr>
      <w:spacing w:after="60" w:before="240"/>
      <w:outlineLvl w:val="3"/>
    </w:pPr>
    <w:rPr>
      <w:i w:val="1"/>
      <w:iCs w:val="1"/>
      <w:sz w:val="18"/>
      <w:szCs w:val="18"/>
    </w:rPr>
  </w:style>
  <w:style w:type="paragraph" w:styleId="Heading5">
    <w:name w:val="Heading 5"/>
    <w:basedOn w:val="Normal"/>
    <w:next w:val="Normal"/>
    <w:qFormat w:val="1"/>
    <w:pPr>
      <w:numPr>
        <w:ilvl w:val="4"/>
        <w:numId w:val="1"/>
      </w:numPr>
      <w:spacing w:after="60" w:before="240"/>
      <w:outlineLvl w:val="4"/>
    </w:pPr>
    <w:rPr>
      <w:sz w:val="18"/>
      <w:szCs w:val="18"/>
    </w:rPr>
  </w:style>
  <w:style w:type="paragraph" w:styleId="Heading6">
    <w:name w:val="Heading 6"/>
    <w:basedOn w:val="Normal"/>
    <w:next w:val="Normal"/>
    <w:qFormat w:val="1"/>
    <w:pPr>
      <w:numPr>
        <w:ilvl w:val="5"/>
        <w:numId w:val="1"/>
      </w:numPr>
      <w:spacing w:after="60" w:before="240"/>
      <w:outlineLvl w:val="5"/>
    </w:pPr>
    <w:rPr>
      <w:i w:val="1"/>
      <w:iCs w:val="1"/>
      <w:sz w:val="16"/>
      <w:szCs w:val="16"/>
    </w:rPr>
  </w:style>
  <w:style w:type="paragraph" w:styleId="Heading7">
    <w:name w:val="Heading 7"/>
    <w:basedOn w:val="Normal"/>
    <w:next w:val="Normal"/>
    <w:qFormat w:val="1"/>
    <w:pPr>
      <w:numPr>
        <w:ilvl w:val="6"/>
        <w:numId w:val="1"/>
      </w:numPr>
      <w:spacing w:after="60" w:before="240"/>
      <w:outlineLvl w:val="6"/>
    </w:pPr>
    <w:rPr>
      <w:sz w:val="16"/>
      <w:szCs w:val="16"/>
    </w:rPr>
  </w:style>
  <w:style w:type="paragraph" w:styleId="Heading8">
    <w:name w:val="Heading 8"/>
    <w:basedOn w:val="Normal"/>
    <w:next w:val="Normal"/>
    <w:qFormat w:val="1"/>
    <w:pPr>
      <w:numPr>
        <w:ilvl w:val="7"/>
        <w:numId w:val="1"/>
      </w:numPr>
      <w:spacing w:after="60" w:before="240"/>
      <w:outlineLvl w:val="7"/>
    </w:pPr>
    <w:rPr>
      <w:i w:val="1"/>
      <w:iCs w:val="1"/>
      <w:sz w:val="16"/>
      <w:szCs w:val="16"/>
    </w:rPr>
  </w:style>
  <w:style w:type="paragraph" w:styleId="Heading9">
    <w:name w:val="Heading 9"/>
    <w:basedOn w:val="Normal"/>
    <w:next w:val="Normal"/>
    <w:qFormat w:val="1"/>
    <w:pPr>
      <w:numPr>
        <w:ilvl w:val="8"/>
        <w:numId w:val="1"/>
      </w:numPr>
      <w:spacing w:after="60" w:before="240"/>
      <w:outlineLvl w:val="8"/>
    </w:pPr>
    <w:rPr>
      <w:sz w:val="16"/>
      <w:szCs w:val="16"/>
    </w:rPr>
  </w:style>
  <w:style w:type="character" w:styleId="WW8Num1z0">
    <w:name w:val="WW8Num1z0"/>
    <w:qFormat w:val="1"/>
    <w:rPr/>
  </w:style>
  <w:style w:type="character" w:styleId="WW8Num2z0">
    <w:name w:val="WW8Num2z0"/>
    <w:qFormat w:val="1"/>
    <w:rPr/>
  </w:style>
  <w:style w:type="character" w:styleId="WW8Num3z0">
    <w:name w:val="WW8Num3z0"/>
    <w:qFormat w:val="1"/>
    <w:rPr/>
  </w:style>
  <w:style w:type="character" w:styleId="WW8Num4z0">
    <w:name w:val="WW8Num4z0"/>
    <w:qFormat w:val="1"/>
    <w:rPr/>
  </w:style>
  <w:style w:type="character" w:styleId="WW8Num5z0">
    <w:name w:val="WW8Num5z0"/>
    <w:qFormat w:val="1"/>
    <w:rPr>
      <w:rFonts w:ascii="Symbol" w:cs="Symbol" w:hAnsi="Symbol"/>
    </w:rPr>
  </w:style>
  <w:style w:type="character" w:styleId="WW8Num6z0">
    <w:name w:val="WW8Num6z0"/>
    <w:qFormat w:val="1"/>
    <w:rPr>
      <w:rFonts w:ascii="Symbol" w:cs="Symbol" w:hAnsi="Symbol"/>
    </w:rPr>
  </w:style>
  <w:style w:type="character" w:styleId="WW8Num7z0">
    <w:name w:val="WW8Num7z0"/>
    <w:qFormat w:val="1"/>
    <w:rPr>
      <w:rFonts w:ascii="Symbol" w:cs="Symbol" w:hAnsi="Symbol"/>
    </w:rPr>
  </w:style>
  <w:style w:type="character" w:styleId="WW8Num8z0">
    <w:name w:val="WW8Num8z0"/>
    <w:qFormat w:val="1"/>
    <w:rPr>
      <w:rFonts w:ascii="Symbol" w:cs="Symbol" w:hAnsi="Symbol"/>
    </w:rPr>
  </w:style>
  <w:style w:type="character" w:styleId="WW8Num9z0">
    <w:name w:val="WW8Num9z0"/>
    <w:qFormat w:val="1"/>
    <w:rPr/>
  </w:style>
  <w:style w:type="character" w:styleId="WW8Num10z0">
    <w:name w:val="WW8Num10z0"/>
    <w:qFormat w:val="1"/>
    <w:rPr>
      <w:rFonts w:ascii="Symbol" w:cs="Symbol" w:hAnsi="Symbol"/>
    </w:rPr>
  </w:style>
  <w:style w:type="character" w:styleId="WW8Num11z0">
    <w:name w:val="WW8Num11z0"/>
    <w:qFormat w:val="1"/>
    <w:rPr/>
  </w:style>
  <w:style w:type="character" w:styleId="WW8Num11z1">
    <w:name w:val="WW8Num11z1"/>
    <w:qFormat w:val="1"/>
    <w:rPr/>
  </w:style>
  <w:style w:type="character" w:styleId="WW8Num11z2">
    <w:name w:val="WW8Num11z2"/>
    <w:qFormat w:val="1"/>
    <w:rPr/>
  </w:style>
  <w:style w:type="character" w:styleId="WW8Num11z3">
    <w:name w:val="WW8Num11z3"/>
    <w:qFormat w:val="1"/>
    <w:rPr/>
  </w:style>
  <w:style w:type="character" w:styleId="WW8Num11z4">
    <w:name w:val="WW8Num11z4"/>
    <w:qFormat w:val="1"/>
    <w:rPr/>
  </w:style>
  <w:style w:type="character" w:styleId="WW8Num11z5">
    <w:name w:val="WW8Num11z5"/>
    <w:qFormat w:val="1"/>
    <w:rPr/>
  </w:style>
  <w:style w:type="character" w:styleId="WW8Num11z6">
    <w:name w:val="WW8Num11z6"/>
    <w:qFormat w:val="1"/>
    <w:rPr/>
  </w:style>
  <w:style w:type="character" w:styleId="WW8Num11z7">
    <w:name w:val="WW8Num11z7"/>
    <w:qFormat w:val="1"/>
    <w:rPr/>
  </w:style>
  <w:style w:type="character" w:styleId="WW8Num11z8">
    <w:name w:val="WW8Num11z8"/>
    <w:qFormat w:val="1"/>
    <w:rPr/>
  </w:style>
  <w:style w:type="character" w:styleId="WW8Num12z0">
    <w:name w:val="WW8Num12z0"/>
    <w:qFormat w:val="1"/>
    <w:rPr/>
  </w:style>
  <w:style w:type="character" w:styleId="WW8Num13z0">
    <w:name w:val="WW8Num13z0"/>
    <w:qFormat w:val="1"/>
    <w:rPr/>
  </w:style>
  <w:style w:type="character" w:styleId="WW8Num13z1">
    <w:name w:val="WW8Num13z1"/>
    <w:qFormat w:val="1"/>
    <w:rPr/>
  </w:style>
  <w:style w:type="character" w:styleId="WW8Num13z2">
    <w:name w:val="WW8Num13z2"/>
    <w:qFormat w:val="1"/>
    <w:rPr/>
  </w:style>
  <w:style w:type="character" w:styleId="WW8Num13z3">
    <w:name w:val="WW8Num13z3"/>
    <w:qFormat w:val="1"/>
    <w:rPr/>
  </w:style>
  <w:style w:type="character" w:styleId="WW8Num13z4">
    <w:name w:val="WW8Num13z4"/>
    <w:qFormat w:val="1"/>
    <w:rPr/>
  </w:style>
  <w:style w:type="character" w:styleId="WW8Num13z5">
    <w:name w:val="WW8Num13z5"/>
    <w:qFormat w:val="1"/>
    <w:rPr/>
  </w:style>
  <w:style w:type="character" w:styleId="WW8Num13z6">
    <w:name w:val="WW8Num13z6"/>
    <w:qFormat w:val="1"/>
    <w:rPr/>
  </w:style>
  <w:style w:type="character" w:styleId="WW8Num13z7">
    <w:name w:val="WW8Num13z7"/>
    <w:qFormat w:val="1"/>
    <w:rPr/>
  </w:style>
  <w:style w:type="character" w:styleId="WW8Num13z8">
    <w:name w:val="WW8Num13z8"/>
    <w:qFormat w:val="1"/>
    <w:rPr/>
  </w:style>
  <w:style w:type="character" w:styleId="WW8Num14z0">
    <w:name w:val="WW8Num14z0"/>
    <w:qFormat w:val="1"/>
    <w:rPr/>
  </w:style>
  <w:style w:type="character" w:styleId="WW8Num15z0">
    <w:name w:val="WW8Num15z0"/>
    <w:qFormat w:val="1"/>
    <w:rPr>
      <w:b w:val="1"/>
      <w:bCs w:val="1"/>
      <w:sz w:val="20"/>
      <w:szCs w:val="20"/>
      <w:lang w:val="fr-FR"/>
    </w:rPr>
  </w:style>
  <w:style w:type="character" w:styleId="Fuentedeprrafopredeter">
    <w:name w:val="Fuente de párrafo predeter."/>
    <w:qFormat w:val="1"/>
    <w:rPr/>
  </w:style>
  <w:style w:type="character" w:styleId="Ttulo1Car">
    <w:name w:val="Título 1 Car"/>
    <w:qFormat w:val="1"/>
    <w:rPr>
      <w:rFonts w:ascii="Times New Roman" w:cs="Times New Roman" w:eastAsia="Times New Roman" w:hAnsi="Times New Roman"/>
      <w:smallCaps w:val="1"/>
      <w:kern w:val="2"/>
      <w:sz w:val="20"/>
      <w:szCs w:val="20"/>
      <w:lang w:val="en-US"/>
    </w:rPr>
  </w:style>
  <w:style w:type="character" w:styleId="Ttulo2Car">
    <w:name w:val="Título 2 Car"/>
    <w:qFormat w:val="1"/>
    <w:rPr>
      <w:rFonts w:ascii="Times New Roman" w:cs="Times New Roman" w:eastAsia="Times New Roman" w:hAnsi="Times New Roman"/>
      <w:i w:val="1"/>
      <w:iCs w:val="1"/>
      <w:sz w:val="20"/>
      <w:szCs w:val="20"/>
      <w:lang w:val="en-US"/>
    </w:rPr>
  </w:style>
  <w:style w:type="character" w:styleId="Ttulo3Car">
    <w:name w:val="Título 3 Car"/>
    <w:qFormat w:val="1"/>
    <w:rPr>
      <w:rFonts w:ascii="Times New Roman" w:cs="Times New Roman" w:eastAsia="Times New Roman" w:hAnsi="Times New Roman"/>
      <w:i w:val="1"/>
      <w:iCs w:val="1"/>
      <w:sz w:val="20"/>
      <w:szCs w:val="20"/>
      <w:lang w:val="en-US"/>
    </w:rPr>
  </w:style>
  <w:style w:type="character" w:styleId="Ttulo4Car">
    <w:name w:val="Título 4 Car"/>
    <w:qFormat w:val="1"/>
    <w:rPr>
      <w:rFonts w:ascii="Times New Roman" w:cs="Times New Roman" w:eastAsia="Times New Roman" w:hAnsi="Times New Roman"/>
      <w:i w:val="1"/>
      <w:iCs w:val="1"/>
      <w:sz w:val="18"/>
      <w:szCs w:val="18"/>
      <w:lang w:val="en-US"/>
    </w:rPr>
  </w:style>
  <w:style w:type="character" w:styleId="Ttulo5Car">
    <w:name w:val="Título 5 Car"/>
    <w:qFormat w:val="1"/>
    <w:rPr>
      <w:rFonts w:ascii="Times New Roman" w:cs="Times New Roman" w:eastAsia="Times New Roman" w:hAnsi="Times New Roman"/>
      <w:sz w:val="18"/>
      <w:szCs w:val="18"/>
      <w:lang w:val="en-US"/>
    </w:rPr>
  </w:style>
  <w:style w:type="character" w:styleId="Ttulo6Car">
    <w:name w:val="Título 6 Car"/>
    <w:qFormat w:val="1"/>
    <w:rPr>
      <w:rFonts w:ascii="Times New Roman" w:cs="Times New Roman" w:eastAsia="Times New Roman" w:hAnsi="Times New Roman"/>
      <w:i w:val="1"/>
      <w:iCs w:val="1"/>
      <w:sz w:val="16"/>
      <w:szCs w:val="16"/>
      <w:lang w:val="en-US"/>
    </w:rPr>
  </w:style>
  <w:style w:type="character" w:styleId="Ttulo7Car">
    <w:name w:val="Título 7 Car"/>
    <w:qFormat w:val="1"/>
    <w:rPr>
      <w:rFonts w:ascii="Times New Roman" w:cs="Times New Roman" w:eastAsia="Times New Roman" w:hAnsi="Times New Roman"/>
      <w:sz w:val="16"/>
      <w:szCs w:val="16"/>
      <w:lang w:val="en-US"/>
    </w:rPr>
  </w:style>
  <w:style w:type="character" w:styleId="Ttulo8Car">
    <w:name w:val="Título 8 Car"/>
    <w:qFormat w:val="1"/>
    <w:rPr>
      <w:rFonts w:ascii="Times New Roman" w:cs="Times New Roman" w:eastAsia="Times New Roman" w:hAnsi="Times New Roman"/>
      <w:i w:val="1"/>
      <w:iCs w:val="1"/>
      <w:sz w:val="16"/>
      <w:szCs w:val="16"/>
      <w:lang w:val="en-US"/>
    </w:rPr>
  </w:style>
  <w:style w:type="character" w:styleId="Ttulo9Car">
    <w:name w:val="Título 9 Car"/>
    <w:qFormat w:val="1"/>
    <w:rPr>
      <w:rFonts w:ascii="Times New Roman" w:cs="Times New Roman" w:eastAsia="Times New Roman" w:hAnsi="Times New Roman"/>
      <w:sz w:val="16"/>
      <w:szCs w:val="16"/>
      <w:lang w:val="en-US"/>
    </w:rPr>
  </w:style>
  <w:style w:type="character" w:styleId="MemberType">
    <w:name w:val="MemberType"/>
    <w:qFormat w:val="1"/>
    <w:rPr>
      <w:rFonts w:ascii="Times New Roman" w:cs="Times New Roman" w:hAnsi="Times New Roman"/>
      <w:i w:val="1"/>
      <w:iCs w:val="1"/>
      <w:sz w:val="22"/>
      <w:szCs w:val="22"/>
    </w:rPr>
  </w:style>
  <w:style w:type="character" w:styleId="TtuloCar">
    <w:name w:val="Título Car"/>
    <w:qFormat w:val="1"/>
    <w:rPr>
      <w:rFonts w:ascii="Times New Roman" w:cs="Times New Roman" w:eastAsia="Times New Roman" w:hAnsi="Times New Roman"/>
      <w:kern w:val="2"/>
      <w:sz w:val="48"/>
      <w:szCs w:val="48"/>
      <w:lang w:val="en-US"/>
    </w:rPr>
  </w:style>
  <w:style w:type="character" w:styleId="TextonotapieCar">
    <w:name w:val="Texto nota pie Car"/>
    <w:qFormat w:val="1"/>
    <w:rPr>
      <w:rFonts w:ascii="Times New Roman" w:cs="Times New Roman" w:eastAsia="Times New Roman" w:hAnsi="Times New Roman"/>
      <w:sz w:val="16"/>
      <w:szCs w:val="16"/>
      <w:lang w:val="en-US"/>
    </w:rPr>
  </w:style>
  <w:style w:type="character" w:styleId="FootnoteCharacters">
    <w:name w:val="Footnote Characters"/>
    <w:qFormat w:val="1"/>
    <w:rPr>
      <w:vertAlign w:val="superscript"/>
    </w:rPr>
  </w:style>
  <w:style w:type="character" w:styleId="InternetLink">
    <w:name w:val="Hyperlink"/>
    <w:rPr>
      <w:color w:val="0000ff"/>
      <w:u w:val="single"/>
    </w:rPr>
  </w:style>
  <w:style w:type="character" w:styleId="EncabezadoCar">
    <w:name w:val="Encabezado Car"/>
    <w:qFormat w:val="1"/>
    <w:rPr>
      <w:rFonts w:ascii="Times New Roman" w:cs="Times New Roman" w:eastAsia="Times New Roman" w:hAnsi="Times New Roman"/>
      <w:sz w:val="20"/>
      <w:szCs w:val="20"/>
      <w:lang w:val="en-US"/>
    </w:rPr>
  </w:style>
  <w:style w:type="character" w:styleId="PiedepginaCar">
    <w:name w:val="Pie de página Car"/>
    <w:qFormat w:val="1"/>
    <w:rPr>
      <w:rFonts w:ascii="Times New Roman" w:cs="Times New Roman" w:eastAsia="Times New Roman" w:hAnsi="Times New Roman"/>
      <w:sz w:val="20"/>
      <w:szCs w:val="20"/>
      <w:lang w:val="en-US"/>
    </w:rPr>
  </w:style>
  <w:style w:type="character" w:styleId="TextCarCarCar">
    <w:name w:val="Text Car Car Car"/>
    <w:qFormat w:val="1"/>
    <w:rPr>
      <w:lang w:bidi="ar-SA" w:val="en-US"/>
    </w:rPr>
  </w:style>
  <w:style w:type="character" w:styleId="Mencinsinresolver">
    <w:name w:val="Mención sin resolver"/>
    <w:qFormat w:val="1"/>
    <w:rPr>
      <w:color w:val="605e5c"/>
      <w:shd w:fill="e1dfdd" w:val="clear"/>
    </w:rPr>
  </w:style>
  <w:style w:type="character" w:styleId="Refdecomentario">
    <w:name w:val="Ref. de comentario"/>
    <w:qFormat w:val="1"/>
    <w:rPr>
      <w:sz w:val="16"/>
      <w:szCs w:val="16"/>
    </w:rPr>
  </w:style>
  <w:style w:type="character" w:styleId="TextocomentarioCar">
    <w:name w:val="Texto comentario Car"/>
    <w:qFormat w:val="1"/>
    <w:rPr>
      <w:rFonts w:ascii="Times New Roman" w:cs="Times New Roman" w:eastAsia="Times New Roman" w:hAnsi="Times New Roman"/>
      <w:lang w:val="en-US"/>
    </w:rPr>
  </w:style>
  <w:style w:type="character" w:styleId="AsuntodelcomentarioCar">
    <w:name w:val="Asunto del comentario Car"/>
    <w:qFormat w:val="1"/>
    <w:rPr>
      <w:rFonts w:ascii="Times New Roman" w:cs="Times New Roman" w:eastAsia="Times New Roman" w:hAnsi="Times New Roman"/>
      <w:b w:val="1"/>
      <w:bCs w:val="1"/>
      <w:lang w:val="en-U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Normal"/>
    <w:qFormat w:val="1"/>
    <w:pPr>
      <w:jc w:val="center"/>
    </w:pPr>
    <w:rPr>
      <w:kern w:val="2"/>
      <w:sz w:val="48"/>
      <w:szCs w:val="48"/>
    </w:rPr>
  </w:style>
  <w:style w:type="paragraph" w:styleId="TextBody">
    <w:name w:val="Body Text"/>
    <w:basedOn w:val="Normal"/>
    <w:pPr>
      <w:spacing w:after="140" w:before="0" w:line="276" w:lineRule="auto"/>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Abstract">
    <w:name w:val="Abstract"/>
    <w:basedOn w:val="Normal"/>
    <w:next w:val="Normal"/>
    <w:qFormat w:val="1"/>
    <w:pPr>
      <w:spacing w:after="0" w:before="20"/>
      <w:ind w:firstLine="202"/>
      <w:jc w:val="both"/>
    </w:pPr>
    <w:rPr>
      <w:b w:val="1"/>
      <w:bCs w:val="1"/>
      <w:sz w:val="18"/>
      <w:szCs w:val="18"/>
    </w:rPr>
  </w:style>
  <w:style w:type="paragraph" w:styleId="Authors">
    <w:name w:val="Authors"/>
    <w:basedOn w:val="Normal"/>
    <w:next w:val="Normal"/>
    <w:qFormat w:val="1"/>
    <w:pPr>
      <w:spacing w:after="320" w:before="0"/>
      <w:jc w:val="center"/>
    </w:pPr>
    <w:rPr>
      <w:sz w:val="22"/>
      <w:szCs w:val="22"/>
    </w:rPr>
  </w:style>
  <w:style w:type="paragraph" w:styleId="Footnote">
    <w:name w:val="Footnote Text"/>
    <w:basedOn w:val="Normal"/>
    <w:pPr>
      <w:ind w:firstLine="202"/>
      <w:jc w:val="both"/>
    </w:pPr>
    <w:rPr>
      <w:sz w:val="16"/>
      <w:szCs w:val="16"/>
    </w:rPr>
  </w:style>
  <w:style w:type="paragraph" w:styleId="References">
    <w:name w:val="References"/>
    <w:basedOn w:val="Normal"/>
    <w:qFormat w:val="1"/>
    <w:pPr>
      <w:numPr>
        <w:ilvl w:val="0"/>
        <w:numId w:val="2"/>
      </w:numPr>
      <w:jc w:val="both"/>
    </w:pPr>
    <w:rPr>
      <w:sz w:val="16"/>
      <w:szCs w:val="16"/>
    </w:rPr>
  </w:style>
  <w:style w:type="paragraph" w:styleId="IndexTerms">
    <w:name w:val="IndexTerms"/>
    <w:basedOn w:val="Normal"/>
    <w:next w:val="Normal"/>
    <w:qFormat w:val="1"/>
    <w:pPr>
      <w:ind w:firstLine="202"/>
      <w:jc w:val="both"/>
    </w:pPr>
    <w:rPr>
      <w:b w:val="1"/>
      <w:bCs w:val="1"/>
      <w:sz w:val="18"/>
      <w:szCs w:val="18"/>
    </w:rPr>
  </w:style>
  <w:style w:type="paragraph" w:styleId="TextCarCar">
    <w:name w:val="Text Car Car"/>
    <w:basedOn w:val="Normal"/>
    <w:qFormat w:val="1"/>
    <w:pPr>
      <w:widowControl w:val="0"/>
      <w:spacing w:line="252" w:lineRule="auto"/>
      <w:ind w:firstLine="202"/>
      <w:jc w:val="both"/>
    </w:pPr>
    <w:rPr/>
  </w:style>
  <w:style w:type="paragraph" w:styleId="FigureCaption">
    <w:name w:val="Figure Caption"/>
    <w:basedOn w:val="Normal"/>
    <w:qFormat w:val="1"/>
    <w:pPr>
      <w:jc w:val="both"/>
    </w:pPr>
    <w:rPr>
      <w:sz w:val="16"/>
      <w:szCs w:val="16"/>
    </w:rPr>
  </w:style>
  <w:style w:type="paragraph" w:styleId="TableTitle">
    <w:name w:val="Table Title"/>
    <w:basedOn w:val="Normal"/>
    <w:qFormat w:val="1"/>
    <w:pPr>
      <w:jc w:val="center"/>
    </w:pPr>
    <w:rPr>
      <w:smallCaps w:val="1"/>
      <w:sz w:val="16"/>
      <w:szCs w:val="16"/>
    </w:rPr>
  </w:style>
  <w:style w:type="paragraph" w:styleId="ReferenceHead">
    <w:name w:val="Reference Head"/>
    <w:basedOn w:val="Heading1"/>
    <w:qFormat w:val="1"/>
    <w:pPr>
      <w:numPr>
        <w:ilvl w:val="0"/>
        <w:numId w:val="0"/>
      </w:numPr>
      <w:ind w:hanging="0"/>
    </w:pPr>
    <w:rPr/>
  </w:style>
  <w:style w:type="paragraph" w:styleId="Equation">
    <w:name w:val="Equation"/>
    <w:basedOn w:val="Normal"/>
    <w:next w:val="Normal"/>
    <w:qFormat w:val="1"/>
    <w:pPr>
      <w:widowControl w:val="0"/>
      <w:tabs>
        <w:tab w:val="clear" w:pos="708"/>
        <w:tab w:val="right" w:leader="none" w:pos="5040"/>
      </w:tabs>
      <w:spacing w:line="252" w:lineRule="auto"/>
      <w:jc w:val="both"/>
    </w:pPr>
    <w:rPr/>
  </w:style>
  <w:style w:type="paragraph" w:styleId="HeaderandFooter">
    <w:name w:val="Header and Footer"/>
    <w:basedOn w:val="Normal"/>
    <w:qFormat w:val="1"/>
    <w:pPr>
      <w:suppressLineNumbers w:val="1"/>
      <w:tabs>
        <w:tab w:val="clear" w:pos="708"/>
        <w:tab w:val="center" w:leader="none" w:pos="4986"/>
        <w:tab w:val="right" w:leader="none" w:pos="9972"/>
      </w:tabs>
    </w:pPr>
    <w:rPr/>
  </w:style>
  <w:style w:type="paragraph" w:styleId="Header">
    <w:name w:val="Header"/>
    <w:basedOn w:val="Normal"/>
    <w:pPr>
      <w:tabs>
        <w:tab w:val="clear" w:pos="708"/>
        <w:tab w:val="center" w:leader="none" w:pos="4252"/>
        <w:tab w:val="right" w:leader="none" w:pos="8504"/>
      </w:tabs>
    </w:pPr>
    <w:rPr/>
  </w:style>
  <w:style w:type="paragraph" w:styleId="Footer">
    <w:name w:val="Footer"/>
    <w:basedOn w:val="Normal"/>
    <w:pPr>
      <w:tabs>
        <w:tab w:val="clear" w:pos="708"/>
        <w:tab w:val="center" w:leader="none" w:pos="4252"/>
        <w:tab w:val="right" w:leader="none" w:pos="8504"/>
      </w:tabs>
    </w:pPr>
    <w:rPr/>
  </w:style>
  <w:style w:type="paragraph" w:styleId="Textocomentario">
    <w:name w:val="Texto comentario"/>
    <w:basedOn w:val="Normal"/>
    <w:qFormat w:val="1"/>
    <w:pPr/>
    <w:rPr/>
  </w:style>
  <w:style w:type="paragraph" w:styleId="Asuntodelcomentario">
    <w:name w:val="Asunto del comentario"/>
    <w:basedOn w:val="Textocomentario"/>
    <w:next w:val="Textocomentario"/>
    <w:qFormat w:val="1"/>
    <w:pPr/>
    <w:rPr>
      <w:b w:val="1"/>
      <w:bCs w:val="1"/>
    </w:rPr>
  </w:style>
  <w:style w:type="paragraph" w:styleId="FrameContents">
    <w:name w:val="Frame Contents"/>
    <w:basedOn w:val="Normal"/>
    <w:qFormat w:val="1"/>
    <w:pPr/>
    <w:rPr/>
  </w:style>
  <w:style w:type="numbering" w:styleId="WW8Num1">
    <w:name w:val="WW8Num1"/>
    <w:qFormat w:val="1"/>
  </w:style>
  <w:style w:type="numbering" w:styleId="WW8Num2">
    <w:name w:val="WW8Num2"/>
    <w:qFormat w:val="1"/>
  </w:style>
  <w:style w:type="numbering" w:styleId="WW8Num3">
    <w:name w:val="WW8Num3"/>
    <w:qFormat w:val="1"/>
  </w:style>
  <w:style w:type="numbering" w:styleId="WW8Num4">
    <w:name w:val="WW8Num4"/>
    <w:qFormat w:val="1"/>
  </w:style>
  <w:style w:type="numbering" w:styleId="WW8Num5">
    <w:name w:val="WW8Num5"/>
    <w:qFormat w:val="1"/>
  </w:style>
  <w:style w:type="numbering" w:styleId="WW8Num6">
    <w:name w:val="WW8Num6"/>
    <w:qFormat w:val="1"/>
  </w:style>
  <w:style w:type="numbering" w:styleId="WW8Num7">
    <w:name w:val="WW8Num7"/>
    <w:qFormat w:val="1"/>
  </w:style>
  <w:style w:type="numbering" w:styleId="WW8Num8">
    <w:name w:val="WW8Num8"/>
    <w:qFormat w:val="1"/>
  </w:style>
  <w:style w:type="numbering" w:styleId="WW8Num9">
    <w:name w:val="WW8Num9"/>
    <w:qFormat w:val="1"/>
  </w:style>
  <w:style w:type="numbering" w:styleId="WW8Num10">
    <w:name w:val="WW8Num10"/>
    <w:qFormat w:val="1"/>
  </w:style>
  <w:style w:type="numbering" w:styleId="WW8Num11">
    <w:name w:val="WW8Num11"/>
    <w:qFormat w:val="1"/>
  </w:style>
  <w:style w:type="numbering" w:styleId="WW8Num12">
    <w:name w:val="WW8Num12"/>
    <w:qFormat w:val="1"/>
  </w:style>
  <w:style w:type="numbering" w:styleId="WW8Num13">
    <w:name w:val="WW8Num13"/>
    <w:qFormat w:val="1"/>
  </w:style>
  <w:style w:type="numbering" w:styleId="WW8Num14">
    <w:name w:val="WW8Num14"/>
    <w:qFormat w:val="1"/>
  </w:style>
  <w:style w:type="numbering" w:styleId="WW8Num15">
    <w:name w:val="WW8Num15"/>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www.elestudiante.com.co/mejores-carreras-para-estudiar-colombi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4Am6o/hPLyDTkNBeeBudf1aC+Q==">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2021-12-05T05:53:00Z</dcterms:created>
  <dc:creator>PAPELES Y CORRUGADOS ANDINA</dc:creator>
</cp:coreProperties>
</file>